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6637F1" w14:textId="311A9B86" w:rsidR="00E45923" w:rsidRPr="00E45923" w:rsidRDefault="00E45923">
      <w:pPr>
        <w:rPr>
          <w:b/>
        </w:rPr>
      </w:pPr>
      <w:commentRangeStart w:id="0"/>
      <w:r w:rsidRPr="00E45923">
        <w:rPr>
          <w:b/>
        </w:rPr>
        <w:t>Title</w:t>
      </w:r>
      <w:r w:rsidR="0076479C">
        <w:rPr>
          <w:b/>
        </w:rPr>
        <w:t xml:space="preserve"> A</w:t>
      </w:r>
      <w:r w:rsidRPr="00E45923">
        <w:rPr>
          <w:b/>
        </w:rPr>
        <w:t xml:space="preserve">: </w:t>
      </w:r>
    </w:p>
    <w:p w14:paraId="61C26025" w14:textId="750AA5F0" w:rsidR="002E1A5F" w:rsidRDefault="00D314D4" w:rsidP="002E1A5F">
      <w:pPr>
        <w:rPr>
          <w:sz w:val="32"/>
          <w:szCs w:val="32"/>
        </w:rPr>
      </w:pPr>
      <w:r w:rsidRPr="00B215BD">
        <w:rPr>
          <w:rStyle w:val="CommentReference"/>
          <w:sz w:val="32"/>
          <w:szCs w:val="32"/>
        </w:rPr>
        <w:annotationRef/>
      </w:r>
      <w:r w:rsidR="00F33301">
        <w:rPr>
          <w:sz w:val="32"/>
          <w:szCs w:val="32"/>
        </w:rPr>
        <w:t>T</w:t>
      </w:r>
      <w:r w:rsidRPr="00B215BD">
        <w:rPr>
          <w:sz w:val="32"/>
          <w:szCs w:val="32"/>
        </w:rPr>
        <w:t>he Impact of Human Mobility and Imperfect Vaccines on Waning Herd Immunity</w:t>
      </w:r>
      <w:r w:rsidR="00F33301">
        <w:rPr>
          <w:sz w:val="32"/>
          <w:szCs w:val="32"/>
        </w:rPr>
        <w:t xml:space="preserve"> to Cholera</w:t>
      </w:r>
    </w:p>
    <w:p w14:paraId="6757A697" w14:textId="77777777" w:rsidR="0076479C" w:rsidRDefault="0076479C" w:rsidP="002E1A5F">
      <w:pPr>
        <w:rPr>
          <w:b/>
        </w:rPr>
      </w:pPr>
    </w:p>
    <w:p w14:paraId="75351D0F" w14:textId="349205B0" w:rsidR="00F33301" w:rsidRDefault="00F33301" w:rsidP="002E1A5F">
      <w:pPr>
        <w:rPr>
          <w:b/>
        </w:rPr>
      </w:pPr>
      <w:r w:rsidRPr="00E45923">
        <w:rPr>
          <w:b/>
        </w:rPr>
        <w:t>Title</w:t>
      </w:r>
      <w:r>
        <w:rPr>
          <w:b/>
        </w:rPr>
        <w:t xml:space="preserve"> B</w:t>
      </w:r>
      <w:r w:rsidRPr="00E45923">
        <w:rPr>
          <w:b/>
        </w:rPr>
        <w:t xml:space="preserve">: </w:t>
      </w:r>
    </w:p>
    <w:p w14:paraId="1785E4D9" w14:textId="02C464D3" w:rsidR="00B16C77" w:rsidRPr="007C7CCC" w:rsidRDefault="00B16C77" w:rsidP="002E1A5F">
      <w:pPr>
        <w:rPr>
          <w:sz w:val="32"/>
          <w:szCs w:val="32"/>
        </w:rPr>
      </w:pPr>
      <w:r w:rsidRPr="007C7CCC">
        <w:rPr>
          <w:sz w:val="32"/>
          <w:szCs w:val="32"/>
        </w:rPr>
        <w:t xml:space="preserve">Prolonging </w:t>
      </w:r>
      <w:r w:rsidR="007C7CCC">
        <w:rPr>
          <w:sz w:val="32"/>
          <w:szCs w:val="32"/>
        </w:rPr>
        <w:t>H</w:t>
      </w:r>
      <w:r w:rsidRPr="007C7CCC">
        <w:rPr>
          <w:sz w:val="32"/>
          <w:szCs w:val="32"/>
        </w:rPr>
        <w:t xml:space="preserve">erd </w:t>
      </w:r>
      <w:r w:rsidR="007C7CCC">
        <w:rPr>
          <w:sz w:val="32"/>
          <w:szCs w:val="32"/>
        </w:rPr>
        <w:t>I</w:t>
      </w:r>
      <w:r w:rsidR="007C7CCC" w:rsidRPr="007C7CCC">
        <w:rPr>
          <w:sz w:val="32"/>
          <w:szCs w:val="32"/>
        </w:rPr>
        <w:t xml:space="preserve">mmunity </w:t>
      </w:r>
      <w:r w:rsidRPr="007C7CCC">
        <w:rPr>
          <w:sz w:val="32"/>
          <w:szCs w:val="32"/>
        </w:rPr>
        <w:t xml:space="preserve">to </w:t>
      </w:r>
      <w:r w:rsidR="007C7CCC">
        <w:rPr>
          <w:sz w:val="32"/>
          <w:szCs w:val="32"/>
        </w:rPr>
        <w:t>C</w:t>
      </w:r>
      <w:r w:rsidR="007C7CCC" w:rsidRPr="007C7CCC">
        <w:rPr>
          <w:sz w:val="32"/>
          <w:szCs w:val="32"/>
        </w:rPr>
        <w:t xml:space="preserve">holera </w:t>
      </w:r>
      <w:r w:rsidRPr="007C7CCC">
        <w:rPr>
          <w:sz w:val="32"/>
          <w:szCs w:val="32"/>
        </w:rPr>
        <w:t xml:space="preserve">via </w:t>
      </w:r>
      <w:r w:rsidR="007C7CCC">
        <w:rPr>
          <w:sz w:val="32"/>
          <w:szCs w:val="32"/>
        </w:rPr>
        <w:t>V</w:t>
      </w:r>
      <w:r w:rsidRPr="007C7CCC">
        <w:rPr>
          <w:sz w:val="32"/>
          <w:szCs w:val="32"/>
        </w:rPr>
        <w:t xml:space="preserve">accination: </w:t>
      </w:r>
      <w:r w:rsidR="007C7CCC">
        <w:rPr>
          <w:sz w:val="32"/>
          <w:szCs w:val="32"/>
        </w:rPr>
        <w:t>A</w:t>
      </w:r>
      <w:r w:rsidRPr="007C7CCC">
        <w:rPr>
          <w:sz w:val="32"/>
          <w:szCs w:val="32"/>
        </w:rPr>
        <w:t xml:space="preserve">ccounting for </w:t>
      </w:r>
      <w:r w:rsidR="007C7CCC">
        <w:rPr>
          <w:sz w:val="32"/>
          <w:szCs w:val="32"/>
        </w:rPr>
        <w:t>H</w:t>
      </w:r>
      <w:r w:rsidRPr="007C7CCC">
        <w:rPr>
          <w:sz w:val="32"/>
          <w:szCs w:val="32"/>
        </w:rPr>
        <w:t xml:space="preserve">uman </w:t>
      </w:r>
      <w:r w:rsidR="007C7CCC">
        <w:rPr>
          <w:sz w:val="32"/>
          <w:szCs w:val="32"/>
        </w:rPr>
        <w:t>M</w:t>
      </w:r>
      <w:r w:rsidRPr="007C7CCC">
        <w:rPr>
          <w:sz w:val="32"/>
          <w:szCs w:val="32"/>
        </w:rPr>
        <w:t xml:space="preserve">obility and </w:t>
      </w:r>
      <w:del w:id="1" w:author="Corey Peak" w:date="2017-02-03T07:37:00Z">
        <w:r w:rsidRPr="007C7CCC" w:rsidDel="00F33301">
          <w:rPr>
            <w:sz w:val="32"/>
            <w:szCs w:val="32"/>
          </w:rPr>
          <w:delText xml:space="preserve">waning </w:delText>
        </w:r>
      </w:del>
      <w:del w:id="2" w:author="Corey Peak" w:date="2017-02-03T07:36:00Z">
        <w:r w:rsidRPr="007C7CCC" w:rsidDel="00F33301">
          <w:rPr>
            <w:sz w:val="32"/>
            <w:szCs w:val="32"/>
          </w:rPr>
          <w:delText xml:space="preserve">immunity  </w:delText>
        </w:r>
      </w:del>
      <w:ins w:id="3" w:author="Corey Peak" w:date="2017-02-03T07:37:00Z">
        <w:r w:rsidR="007C7CCC">
          <w:rPr>
            <w:sz w:val="32"/>
            <w:szCs w:val="32"/>
          </w:rPr>
          <w:t>V</w:t>
        </w:r>
        <w:r w:rsidR="00F33301" w:rsidRPr="007C7CCC">
          <w:rPr>
            <w:sz w:val="32"/>
            <w:szCs w:val="32"/>
          </w:rPr>
          <w:t xml:space="preserve">accine </w:t>
        </w:r>
      </w:ins>
      <w:ins w:id="4" w:author="Corey Peak" w:date="2017-02-03T09:41:00Z">
        <w:r w:rsidR="007C7CCC">
          <w:rPr>
            <w:sz w:val="32"/>
            <w:szCs w:val="32"/>
          </w:rPr>
          <w:t>W</w:t>
        </w:r>
      </w:ins>
      <w:ins w:id="5" w:author="Corey Peak" w:date="2017-02-03T07:37:00Z">
        <w:r w:rsidR="00F33301" w:rsidRPr="007C7CCC">
          <w:rPr>
            <w:sz w:val="32"/>
            <w:szCs w:val="32"/>
          </w:rPr>
          <w:t>aning</w:t>
        </w:r>
      </w:ins>
      <w:ins w:id="6" w:author="Corey Peak" w:date="2017-02-03T07:36:00Z">
        <w:r w:rsidR="00F33301" w:rsidRPr="007C7CCC">
          <w:rPr>
            <w:sz w:val="32"/>
            <w:szCs w:val="32"/>
          </w:rPr>
          <w:t xml:space="preserve">  </w:t>
        </w:r>
      </w:ins>
      <w:commentRangeEnd w:id="0"/>
      <w:r w:rsidR="00D17C9E">
        <w:rPr>
          <w:rStyle w:val="CommentReference"/>
        </w:rPr>
        <w:commentReference w:id="0"/>
      </w:r>
    </w:p>
    <w:p w14:paraId="6C71CCFE" w14:textId="77777777" w:rsidR="002E1A5F" w:rsidRDefault="002E1A5F"/>
    <w:p w14:paraId="7B836D39" w14:textId="43D0B1A4" w:rsidR="00E45923" w:rsidRPr="00E45923" w:rsidRDefault="00E45923">
      <w:pPr>
        <w:rPr>
          <w:b/>
        </w:rPr>
      </w:pPr>
      <w:r w:rsidRPr="00E45923">
        <w:rPr>
          <w:b/>
        </w:rPr>
        <w:t>Authors:</w:t>
      </w:r>
    </w:p>
    <w:p w14:paraId="58B0FB31" w14:textId="470474D1" w:rsidR="0035631B" w:rsidRPr="00B215BD" w:rsidRDefault="000E73B9">
      <w:pPr>
        <w:rPr>
          <w:vertAlign w:val="superscript"/>
        </w:rPr>
      </w:pPr>
      <w:r>
        <w:t>Corey M. Peak</w:t>
      </w:r>
      <w:r w:rsidR="00B215BD">
        <w:rPr>
          <w:vertAlign w:val="superscript"/>
        </w:rPr>
        <w:t>1</w:t>
      </w:r>
      <w:r w:rsidR="0035631B">
        <w:t>*</w:t>
      </w:r>
      <w:r>
        <w:t>, Amanda</w:t>
      </w:r>
      <w:r w:rsidR="00245BED">
        <w:t xml:space="preserve"> L. </w:t>
      </w:r>
      <w:r>
        <w:t>Reilly</w:t>
      </w:r>
      <w:r w:rsidR="00B215BD">
        <w:rPr>
          <w:vertAlign w:val="superscript"/>
        </w:rPr>
        <w:t>2</w:t>
      </w:r>
      <w:r>
        <w:t xml:space="preserve">, Andrew </w:t>
      </w:r>
      <w:r w:rsidR="00245BED">
        <w:t xml:space="preserve">S. </w:t>
      </w:r>
      <w:r w:rsidR="00A22B93">
        <w:t>Azman</w:t>
      </w:r>
      <w:r w:rsidR="00B215BD">
        <w:rPr>
          <w:vertAlign w:val="superscript"/>
        </w:rPr>
        <w:t>3</w:t>
      </w:r>
      <w:r w:rsidR="00E45923">
        <w:t>, Caroline O. Buckee</w:t>
      </w:r>
      <w:r w:rsidR="00B215BD">
        <w:rPr>
          <w:vertAlign w:val="superscript"/>
        </w:rPr>
        <w:t>1</w:t>
      </w:r>
    </w:p>
    <w:p w14:paraId="22DD5479" w14:textId="77777777" w:rsidR="00B215BD" w:rsidRDefault="00B215BD"/>
    <w:p w14:paraId="46A2A413" w14:textId="1486A8EC" w:rsidR="00B215BD" w:rsidRDefault="00B215BD">
      <w:r>
        <w:rPr>
          <w:b/>
        </w:rPr>
        <w:t>Affiliations:</w:t>
      </w:r>
    </w:p>
    <w:p w14:paraId="74C8202D" w14:textId="6E279085" w:rsidR="00B215BD" w:rsidRDefault="00B215BD">
      <w:r>
        <w:rPr>
          <w:vertAlign w:val="superscript"/>
        </w:rPr>
        <w:t>1</w:t>
      </w:r>
      <w:r>
        <w:t xml:space="preserve"> Center for Communicable Disease Dynamics, Department of Epidemiology, Harvard T.H. Chan School of Public Health, Boston, Massachusetts</w:t>
      </w:r>
    </w:p>
    <w:p w14:paraId="55F1DC71" w14:textId="0E7386FA" w:rsidR="00B215BD" w:rsidRDefault="00B215BD">
      <w:r>
        <w:rPr>
          <w:vertAlign w:val="superscript"/>
        </w:rPr>
        <w:t>2</w:t>
      </w:r>
      <w:r>
        <w:t xml:space="preserve"> </w:t>
      </w:r>
      <w:commentRangeStart w:id="7"/>
      <w:r>
        <w:t>Department of Mathematics, Harvard University, Cambridge, Massachusett</w:t>
      </w:r>
      <w:commentRangeEnd w:id="7"/>
      <w:r w:rsidR="00D17C9E">
        <w:rPr>
          <w:rStyle w:val="CommentReference"/>
        </w:rPr>
        <w:commentReference w:id="7"/>
      </w:r>
      <w:r>
        <w:t>s</w:t>
      </w:r>
    </w:p>
    <w:p w14:paraId="3BCE268F" w14:textId="61A976B4" w:rsidR="00B215BD" w:rsidRPr="00B215BD" w:rsidRDefault="00B215BD">
      <w:r>
        <w:rPr>
          <w:vertAlign w:val="superscript"/>
        </w:rPr>
        <w:t>3</w:t>
      </w:r>
      <w:r>
        <w:t xml:space="preserve"> Department of Epidemiology, Johns Hopkins Bloomberg School of Public Health, Baltimore, Maryland</w:t>
      </w:r>
    </w:p>
    <w:p w14:paraId="53252D57" w14:textId="77777777" w:rsidR="0035631B" w:rsidRDefault="0035631B"/>
    <w:p w14:paraId="22381F5A" w14:textId="27E083DC" w:rsidR="00B215BD" w:rsidRDefault="00B215BD" w:rsidP="00B215BD">
      <w:r>
        <w:t>*</w:t>
      </w:r>
      <w:r w:rsidR="00D21014">
        <w:t>Correspondence to:</w:t>
      </w:r>
      <w:r>
        <w:t xml:space="preserve"> </w:t>
      </w:r>
      <w:hyperlink r:id="rId10" w:history="1">
        <w:r w:rsidRPr="00435DCD">
          <w:rPr>
            <w:rStyle w:val="Hyperlink"/>
          </w:rPr>
          <w:t>peak@mail.harvard.edu</w:t>
        </w:r>
      </w:hyperlink>
    </w:p>
    <w:p w14:paraId="1548F139" w14:textId="77777777" w:rsidR="00B215BD" w:rsidRDefault="00B215BD" w:rsidP="00B215BD">
      <w:pPr>
        <w:rPr>
          <w:b/>
        </w:rPr>
      </w:pPr>
    </w:p>
    <w:p w14:paraId="4C57C9C6" w14:textId="77777777" w:rsidR="00B215BD" w:rsidRDefault="00B215BD" w:rsidP="00B215BD">
      <w:r>
        <w:rPr>
          <w:b/>
        </w:rPr>
        <w:t xml:space="preserve">Main Text: </w:t>
      </w:r>
      <w:r w:rsidRPr="00B215BD">
        <w:t>XXX words</w:t>
      </w:r>
    </w:p>
    <w:p w14:paraId="557CA813" w14:textId="77777777" w:rsidR="00B215BD" w:rsidRDefault="00B215BD" w:rsidP="00B215BD">
      <w:pPr>
        <w:rPr>
          <w:b/>
        </w:rPr>
      </w:pPr>
    </w:p>
    <w:p w14:paraId="1A045E97" w14:textId="77777777" w:rsidR="00B215BD" w:rsidRDefault="00B215BD" w:rsidP="00B215BD">
      <w:pPr>
        <w:rPr>
          <w:b/>
        </w:rPr>
      </w:pPr>
      <w:r>
        <w:rPr>
          <w:b/>
        </w:rPr>
        <w:t xml:space="preserve">Abstract: </w:t>
      </w:r>
      <w:r w:rsidRPr="00B215BD">
        <w:t>XXX words</w:t>
      </w:r>
    </w:p>
    <w:p w14:paraId="16A82889" w14:textId="77777777" w:rsidR="00B215BD" w:rsidRDefault="00B215BD" w:rsidP="00B215BD">
      <w:pPr>
        <w:rPr>
          <w:b/>
        </w:rPr>
      </w:pPr>
    </w:p>
    <w:p w14:paraId="2868E58B" w14:textId="77777777" w:rsidR="00E90A82" w:rsidRDefault="00B215BD" w:rsidP="00B215BD">
      <w:r>
        <w:rPr>
          <w:b/>
        </w:rPr>
        <w:t>Key Words:</w:t>
      </w:r>
      <w:r>
        <w:t xml:space="preserve"> Oral Cholera Vaccine, Herd Immunity, Human Mobility</w:t>
      </w:r>
    </w:p>
    <w:p w14:paraId="419F9F77" w14:textId="77777777" w:rsidR="00E90A82" w:rsidRDefault="00E90A82" w:rsidP="00B215BD"/>
    <w:p w14:paraId="7578E801" w14:textId="36F0551C" w:rsidR="000E73B9" w:rsidRPr="00E45923" w:rsidRDefault="00E90A82" w:rsidP="00B215BD">
      <w:commentRangeStart w:id="8"/>
      <w:r>
        <w:t>To Do</w:t>
      </w:r>
      <w:commentRangeEnd w:id="8"/>
      <w:r>
        <w:rPr>
          <w:rStyle w:val="CommentReference"/>
        </w:rPr>
        <w:commentReference w:id="8"/>
      </w:r>
      <w:r w:rsidR="000E73B9" w:rsidRPr="00B215BD">
        <w:rPr>
          <w:b/>
        </w:rPr>
        <w:br w:type="page"/>
      </w:r>
    </w:p>
    <w:p w14:paraId="71522749" w14:textId="47916009" w:rsidR="000A51A6" w:rsidRDefault="00417BC4">
      <w:r>
        <w:rPr>
          <w:b/>
        </w:rPr>
        <w:lastRenderedPageBreak/>
        <w:t>Abstract</w:t>
      </w:r>
    </w:p>
    <w:p w14:paraId="31BCE285" w14:textId="77777777" w:rsidR="000A51A6" w:rsidRDefault="000A51A6"/>
    <w:p w14:paraId="077E2D73" w14:textId="70A54C49" w:rsidR="00417BC4" w:rsidRPr="00417BC4" w:rsidRDefault="00FB0C1C" w:rsidP="00A22B93">
      <w:pPr>
        <w:rPr>
          <w:b/>
        </w:rPr>
      </w:pPr>
      <w:r>
        <w:rPr>
          <w:b/>
        </w:rPr>
        <w:t>Background</w:t>
      </w:r>
    </w:p>
    <w:p w14:paraId="587DF147" w14:textId="373E18E9" w:rsidR="00417BC4" w:rsidRDefault="00785CDE" w:rsidP="00FB0C1C">
      <w:r>
        <w:t>Oral cholera v</w:t>
      </w:r>
      <w:r w:rsidR="00B215BD">
        <w:t xml:space="preserve">accination </w:t>
      </w:r>
      <w:r w:rsidR="00B16C77">
        <w:t>is being considered</w:t>
      </w:r>
      <w:r w:rsidR="00995706">
        <w:t xml:space="preserve"> as an approach to prevent</w:t>
      </w:r>
      <w:r w:rsidR="00B16C77">
        <w:t>ing</w:t>
      </w:r>
      <w:r w:rsidR="00995706">
        <w:t xml:space="preserve"> outbreaks in at-risk settings and control</w:t>
      </w:r>
      <w:r w:rsidR="00B16C77">
        <w:t>ling</w:t>
      </w:r>
      <w:r w:rsidR="00995706">
        <w:t xml:space="preserve"> cholera in endemic settings. </w:t>
      </w:r>
      <w:r w:rsidR="00AA4A1D">
        <w:t xml:space="preserve">However, vaccine-derived herd immunity </w:t>
      </w:r>
      <w:r>
        <w:t xml:space="preserve">may be short-lived, rendering the </w:t>
      </w:r>
      <w:r w:rsidR="00AA4A1D">
        <w:t xml:space="preserve">population susceptible to outbreaks in the absence of complementary interventions or revaccination. </w:t>
      </w:r>
      <w:r w:rsidR="00FB0C1C">
        <w:t xml:space="preserve">Rational control strategies must account for the complex interaction between several </w:t>
      </w:r>
      <w:r>
        <w:t>drivers of waning herd immunity,</w:t>
      </w:r>
      <w:r w:rsidR="00FB0C1C">
        <w:t xml:space="preserve"> including human mobility</w:t>
      </w:r>
      <w:r w:rsidR="00B16C77">
        <w:t xml:space="preserve"> and</w:t>
      </w:r>
      <w:r w:rsidR="00FB0C1C">
        <w:t xml:space="preserve"> population turnover, a</w:t>
      </w:r>
      <w:r w:rsidR="00B16C77">
        <w:t>s well as</w:t>
      </w:r>
      <w:r w:rsidR="00FB0C1C">
        <w:t xml:space="preserve"> imperfect or </w:t>
      </w:r>
      <w:r w:rsidR="00B16C77">
        <w:t>waning</w:t>
      </w:r>
      <w:r w:rsidR="00FB0C1C">
        <w:t xml:space="preserve"> vaccine efficacy.</w:t>
      </w:r>
    </w:p>
    <w:p w14:paraId="26945F04" w14:textId="77777777" w:rsidR="00417BC4" w:rsidRDefault="00417BC4" w:rsidP="00A22B93"/>
    <w:p w14:paraId="4F02F1DF" w14:textId="1BB45C01" w:rsidR="00417BC4" w:rsidRPr="00417BC4" w:rsidRDefault="00417BC4" w:rsidP="00A22B93">
      <w:pPr>
        <w:rPr>
          <w:b/>
        </w:rPr>
      </w:pPr>
      <w:r>
        <w:rPr>
          <w:b/>
        </w:rPr>
        <w:t>Methods and Findings</w:t>
      </w:r>
    </w:p>
    <w:p w14:paraId="02EA2A9F" w14:textId="693DF7C8" w:rsidR="00417BC4" w:rsidRDefault="00FB0C1C" w:rsidP="00A22B93">
      <w:commentRangeStart w:id="9"/>
      <w:r>
        <w:t xml:space="preserve">We use mathematical models to </w:t>
      </w:r>
      <w:r w:rsidR="00142B0A">
        <w:t xml:space="preserve">simulate routine and mass </w:t>
      </w:r>
      <w:r w:rsidR="00B215BD">
        <w:t xml:space="preserve">oral cholera </w:t>
      </w:r>
      <w:r w:rsidR="00142B0A">
        <w:t>vaccination in a population with</w:t>
      </w:r>
      <w:r w:rsidR="0040551F">
        <w:t xml:space="preserve"> varying degrees of migration, transmission intensity, and vaccine coverage. </w:t>
      </w:r>
      <w:r w:rsidR="00B215BD">
        <w:t>W</w:t>
      </w:r>
      <w:r w:rsidR="0040551F">
        <w:t xml:space="preserve">e </w:t>
      </w:r>
      <w:r w:rsidR="00A22B93">
        <w:t>show that migration and waning</w:t>
      </w:r>
      <w:r w:rsidR="0040551F">
        <w:t xml:space="preserve"> vaccine </w:t>
      </w:r>
      <w:r w:rsidR="00A22B93">
        <w:t>efficacy</w:t>
      </w:r>
      <w:r w:rsidR="0040551F">
        <w:t xml:space="preserve"> strongly influence </w:t>
      </w:r>
      <w:r w:rsidR="00B215BD">
        <w:t xml:space="preserve">the duration of </w:t>
      </w:r>
      <w:commentRangeStart w:id="10"/>
      <w:r w:rsidR="000D19EC">
        <w:t xml:space="preserve">population-level, </w:t>
      </w:r>
      <w:r w:rsidR="00B215BD">
        <w:t xml:space="preserve">herd immunity </w:t>
      </w:r>
      <w:commentRangeEnd w:id="10"/>
      <w:r w:rsidR="00253AAC">
        <w:rPr>
          <w:rStyle w:val="CommentReference"/>
        </w:rPr>
        <w:commentReference w:id="10"/>
      </w:r>
      <w:r w:rsidR="0040551F">
        <w:t xml:space="preserve">while birth/death processes have minimal impacts. </w:t>
      </w:r>
      <w:r w:rsidR="00785CDE">
        <w:t xml:space="preserve">As compared to </w:t>
      </w:r>
      <w:r w:rsidR="006721EF">
        <w:t xml:space="preserve">either </w:t>
      </w:r>
      <w:r w:rsidR="00785CDE">
        <w:t xml:space="preserve">periodic mass vaccination or routine vaccination alone, a community could be protected longer by </w:t>
      </w:r>
      <w:r w:rsidR="0040551F">
        <w:t xml:space="preserve">a blended “Mass </w:t>
      </w:r>
      <w:r w:rsidR="00B215BD">
        <w:t xml:space="preserve">and </w:t>
      </w:r>
      <w:r w:rsidR="00785CDE">
        <w:t>Maintain” strategy</w:t>
      </w:r>
      <w:r w:rsidR="0040551F">
        <w:t>.</w:t>
      </w:r>
      <w:r>
        <w:t xml:space="preserve"> </w:t>
      </w:r>
      <w:r w:rsidR="005258AD">
        <w:t>We show that</w:t>
      </w:r>
      <w:r w:rsidR="00357465">
        <w:t xml:space="preserve"> </w:t>
      </w:r>
      <w:r w:rsidR="00A76FDB">
        <w:t>vaccination may be best targeted at populations with intermediate degrees of mobility as compared to communities with very h</w:t>
      </w:r>
      <w:r w:rsidR="00417BC4">
        <w:t xml:space="preserve">igh or very low </w:t>
      </w:r>
      <w:r w:rsidR="00497717">
        <w:t xml:space="preserve">population </w:t>
      </w:r>
      <w:r w:rsidR="00417BC4">
        <w:t>turnover.</w:t>
      </w:r>
      <w:r w:rsidR="00597617">
        <w:t xml:space="preserve"> </w:t>
      </w:r>
      <w:r w:rsidR="000D19EC">
        <w:t>We analyze</w:t>
      </w:r>
      <w:r w:rsidR="00B17E22">
        <w:t xml:space="preserve"> the 2014 and 2015 vaccination campaigns in the </w:t>
      </w:r>
      <w:proofErr w:type="spellStart"/>
      <w:r w:rsidR="00B17E22">
        <w:t>Bentiu</w:t>
      </w:r>
      <w:proofErr w:type="spellEnd"/>
      <w:r w:rsidR="00B17E22">
        <w:t xml:space="preserve"> Protection of Civilians Camp</w:t>
      </w:r>
      <w:r w:rsidR="00D70736">
        <w:t xml:space="preserve"> in South Sudan</w:t>
      </w:r>
      <w:r w:rsidR="00B17E22">
        <w:t xml:space="preserve">, </w:t>
      </w:r>
      <w:r w:rsidR="000D19EC">
        <w:t xml:space="preserve">and </w:t>
      </w:r>
      <w:r w:rsidR="00B17E22">
        <w:t xml:space="preserve">estimate </w:t>
      </w:r>
      <w:r w:rsidR="000D19EC">
        <w:t xml:space="preserve">that </w:t>
      </w:r>
      <w:r w:rsidR="00B17E22">
        <w:t>the camp population was</w:t>
      </w:r>
      <w:r w:rsidR="00B4283C">
        <w:t xml:space="preserve"> over</w:t>
      </w:r>
      <w:r w:rsidR="00B17E22">
        <w:t xml:space="preserve"> 80% susceptible </w:t>
      </w:r>
      <w:r w:rsidR="005258AD">
        <w:t>at the beginning of an</w:t>
      </w:r>
      <w:r w:rsidR="00B17E22">
        <w:t xml:space="preserve"> outbr</w:t>
      </w:r>
      <w:r w:rsidR="007F3DC4">
        <w:t>eak</w:t>
      </w:r>
      <w:r w:rsidR="005258AD">
        <w:t>,</w:t>
      </w:r>
      <w:r w:rsidR="000D19EC">
        <w:t xml:space="preserve"> despite two high-coverage vaccination campaigns </w:t>
      </w:r>
      <w:r w:rsidR="00F33301">
        <w:t>in the two previous</w:t>
      </w:r>
      <w:r w:rsidR="000D19EC">
        <w:t xml:space="preserve"> years</w:t>
      </w:r>
      <w:r w:rsidR="007F3DC4">
        <w:t xml:space="preserve">. </w:t>
      </w:r>
      <w:commentRangeEnd w:id="9"/>
      <w:r w:rsidR="00253AAC">
        <w:rPr>
          <w:rStyle w:val="CommentReference"/>
        </w:rPr>
        <w:commentReference w:id="9"/>
      </w:r>
    </w:p>
    <w:p w14:paraId="2D558806" w14:textId="77777777" w:rsidR="00417BC4" w:rsidRDefault="00417BC4" w:rsidP="00A22B93"/>
    <w:p w14:paraId="5F85F9A7" w14:textId="77777777" w:rsidR="003355EB" w:rsidRDefault="00417BC4" w:rsidP="00A22B93">
      <w:pPr>
        <w:rPr>
          <w:b/>
        </w:rPr>
      </w:pPr>
      <w:r>
        <w:rPr>
          <w:b/>
        </w:rPr>
        <w:t>Conclusions</w:t>
      </w:r>
    </w:p>
    <w:p w14:paraId="6C1F2321" w14:textId="5A14DF4C" w:rsidR="00142B0A" w:rsidRDefault="00F524A1">
      <w:pPr>
        <w:rPr>
          <w:b/>
        </w:rPr>
      </w:pPr>
      <w:r>
        <w:t>O</w:t>
      </w:r>
      <w:r w:rsidR="00A76FDB">
        <w:t xml:space="preserve">ral cholera vaccines can be powerful tools for quickly protecting a population for a period of time </w:t>
      </w:r>
      <w:r w:rsidR="007F3DC4">
        <w:t xml:space="preserve">that depends critically on vaccine </w:t>
      </w:r>
      <w:r w:rsidR="00785CDE">
        <w:t xml:space="preserve">coverage, </w:t>
      </w:r>
      <w:r w:rsidR="006721EF">
        <w:t xml:space="preserve">vaccine </w:t>
      </w:r>
      <w:r w:rsidR="00785CDE">
        <w:t>efficacy over time,</w:t>
      </w:r>
      <w:r w:rsidR="007F3DC4">
        <w:t xml:space="preserve"> and the rate of population turnover through human mobility</w:t>
      </w:r>
      <w:r w:rsidR="00EC6207">
        <w:t xml:space="preserve">. </w:t>
      </w:r>
      <w:r>
        <w:t xml:space="preserve">Due to waning herd immunity, epidemics in vaccinated communities are possible but become less likely through complementary interventions or </w:t>
      </w:r>
      <w:r w:rsidR="00F33301">
        <w:t xml:space="preserve">data-driven </w:t>
      </w:r>
      <w:r>
        <w:t>revaccination strategies.</w:t>
      </w:r>
      <w:r w:rsidR="00142B0A">
        <w:rPr>
          <w:b/>
        </w:rPr>
        <w:br w:type="page"/>
      </w:r>
    </w:p>
    <w:p w14:paraId="6EDFA4E3" w14:textId="483EDAED" w:rsidR="0071157B" w:rsidRDefault="00324900">
      <w:pPr>
        <w:rPr>
          <w:b/>
        </w:rPr>
      </w:pPr>
      <w:r>
        <w:rPr>
          <w:b/>
        </w:rPr>
        <w:lastRenderedPageBreak/>
        <w:t>Introduction</w:t>
      </w:r>
    </w:p>
    <w:p w14:paraId="37F6D132" w14:textId="77777777" w:rsidR="00612D10" w:rsidRPr="001850C4" w:rsidRDefault="00612D10">
      <w:pPr>
        <w:rPr>
          <w:b/>
        </w:rPr>
      </w:pPr>
    </w:p>
    <w:p w14:paraId="664B315E" w14:textId="1FA6EDBF" w:rsidR="00CC7D37" w:rsidRDefault="00785CDE" w:rsidP="00ED4FA3">
      <w:r>
        <w:t>V</w:t>
      </w:r>
      <w:r w:rsidR="00A22B93">
        <w:t>accination campaigns</w:t>
      </w:r>
      <w:r w:rsidR="00741E57">
        <w:t xml:space="preserve"> with sufficiently high efficacy and coverage can ideally achieve herd immunity in the population, an emergent state in which</w:t>
      </w:r>
      <w:r w:rsidR="00B177F6">
        <w:t xml:space="preserve"> sustained</w:t>
      </w:r>
      <w:r w:rsidR="002112FC">
        <w:t xml:space="preserve"> transmission becomes unlikely</w:t>
      </w:r>
      <w:r w:rsidR="00800616">
        <w:t>.</w:t>
      </w:r>
      <w:r w:rsidR="002112FC">
        <w:fldChar w:fldCharType="begin" w:fldLock="1"/>
      </w:r>
      <w:r w:rsidR="002112FC">
        <w:instrText>ADDIN CSL_CITATION { "citationItems" : [ { "id" : "ITEM-1", "itemData" : { "ISBN" : "0193-936X (Print)\\r0193-936X (Linking)", "ISSN" : "0193-936X", "PMID" : "8174658", "abstract" : "NONE", "author" : [ { "dropping-particle" : "", "family" : "Fine", "given" : "Paul E", "non-dropping-particle" : "", "parse-names" : false, "suffix" : "" } ], "container-title" : "Epidemiologic reviews", "id" : "ITEM-1", "issue" : "2", "issued" : { "date-parts" : [ [ "1993" ] ] }, "page" : "265-302", "title" : "Herd immunity: history, theory, practice.", "type" : "article-journal", "volume" : "15" }, "uris" : [ "http://www.mendeley.com/documents/?uuid=65b44553-34f1-43ae-94ba-9429d30e2e80" ] }, { "id" : "ITEM-2", "itemData" : { "DOI" : "10.1038/318323a0", "ISBN" : "0028-0836 (Print)\\r0028-0836 (Linking)", "ISSN" : "0028-0836", "PMID" : "3906406", "abstract" : "An understanding of the relationship between the transmission dynamics of infectious agents and herd immunity provides a template for the design of effective control programmes based on mass immunization. Mathematical models of the spread and persistence of infection provide important insights into the problem of how best to protect the community against disease.", "author" : [ { "dropping-particle" : "", "family" : "Anderson", "given" : "R M", "non-dropping-particle" : "", "parse-names" : false, "suffix" : "" }, { "dropping-particle" : "", "family" : "May", "given" : "R M", "non-dropping-particle" : "", "parse-names" : false, "suffix" : "" } ], "container-title" : "Nature", "id" : "ITEM-2", "issue" : "6044", "issued" : { "date-parts" : [ [ "1985" ] ] }, "page" : "323-329", "title" : "Vaccination and herd immunity to infectious diseases.", "type" : "article-journal", "volume" : "318" }, "uris" : [ "http://www.mendeley.com/documents/?uuid=a1f5cfe4-7da0-41e9-aca6-fd1dc7c43ce1" ] }, { "id" : "ITEM-3",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"ITEM-3", "issued" : { "date-parts" : [ [ "2006" ] ] }, "page" : "1-16", "title" : "Mass vaccination: When and why", "type" : "article-journal", "volume" : "304" }, "uris" : [ "http://www.mendeley.com/documents/?uuid=e67bc3db-3ad1-43a7-92aa-7f2fe5f3b89a" ] } ], "mendeley" : { "formattedCitation" : "[1\u20133]", "plainTextFormattedCitation" : "[1\u20133]", "previouslyFormattedCitation" : "[1\u20133]" }, "properties" : { "noteIndex" : 0 }, "schema" : "https://github.com/citation-style-language/schema/raw/master/csl-citation.json" }</w:instrText>
      </w:r>
      <w:r w:rsidR="002112FC">
        <w:fldChar w:fldCharType="separate"/>
      </w:r>
      <w:r w:rsidR="002112FC" w:rsidRPr="00F02F56">
        <w:rPr>
          <w:noProof/>
        </w:rPr>
        <w:t>[1–3]</w:t>
      </w:r>
      <w:r w:rsidR="002112FC">
        <w:fldChar w:fldCharType="end"/>
      </w:r>
      <w:r w:rsidR="00BB4544">
        <w:t xml:space="preserve"> H</w:t>
      </w:r>
      <w:r w:rsidR="00D5161A">
        <w:t>erd immunity</w:t>
      </w:r>
      <w:r w:rsidR="00B177F6">
        <w:t xml:space="preserve"> is not permanent, however, and</w:t>
      </w:r>
      <w:r w:rsidR="00D5161A">
        <w:t xml:space="preserve"> can </w:t>
      </w:r>
      <w:r w:rsidR="006721EF">
        <w:t>wane</w:t>
      </w:r>
      <w:r w:rsidR="00D5161A">
        <w:t xml:space="preserve"> over time</w:t>
      </w:r>
      <w:r w:rsidR="00CE18E3">
        <w:t xml:space="preserve"> </w:t>
      </w:r>
      <w:r w:rsidR="00B177F6">
        <w:t>via</w:t>
      </w:r>
      <w:r w:rsidR="00CE18E3">
        <w:t xml:space="preserve"> short-lived </w:t>
      </w:r>
      <w:r w:rsidR="00BB4544">
        <w:t>vaccine efficacy</w:t>
      </w:r>
      <w:r w:rsidR="00800616">
        <w:t xml:space="preserve"> </w:t>
      </w:r>
      <w:r w:rsidR="00B177F6">
        <w:t>and</w:t>
      </w:r>
      <w:r w:rsidR="00D5161A">
        <w:t xml:space="preserve"> </w:t>
      </w:r>
      <w:r w:rsidR="00800616">
        <w:t xml:space="preserve">an influx of </w:t>
      </w:r>
      <w:r w:rsidR="00D5161A">
        <w:t>susceptible, un</w:t>
      </w:r>
      <w:r w:rsidR="00CE18E3">
        <w:t>vaccinated individuals</w:t>
      </w:r>
      <w:r w:rsidR="00D5161A">
        <w:t>.</w:t>
      </w:r>
      <w:r w:rsidR="009664C9">
        <w:t xml:space="preserve"> </w:t>
      </w:r>
      <w:r w:rsidR="00ED4FA3">
        <w:t xml:space="preserve">Due to a reliable efficacy profile and high </w:t>
      </w:r>
      <w:r w:rsidR="00D21014">
        <w:t>attainable coverage</w:t>
      </w:r>
      <w:r w:rsidR="00ED4FA3">
        <w:t>, the killed oral cholera vaccine (</w:t>
      </w:r>
      <w:proofErr w:type="spellStart"/>
      <w:r w:rsidR="00ED4FA3">
        <w:t>kOCV</w:t>
      </w:r>
      <w:proofErr w:type="spellEnd"/>
      <w:r w:rsidR="00ED4FA3">
        <w:t>) can generate powerful herd protection effects.</w:t>
      </w:r>
      <w:r w:rsidR="00ED4FA3">
        <w:fldChar w:fldCharType="begin" w:fldLock="1"/>
      </w:r>
      <w:r w:rsidR="00F02F56">
        <w:instrText>ADDIN CSL_CITATION { "citationItems" : [ { "id" : "ITEM-1", "itemData" : { "DOI" : "10.1016/S0140-6736(05)66550-6", "ISSN" : "1474-547X", "PMID" : "15993232", "abstract" : "BACKGROUND: Decisions about the use of killed oral cholera vaccines, which confer moderate levels of direct protection to vaccinees, can depend on whether the vaccines also provide indirect (herd) protection when high levels of vaccine coverage are attained. We reanalysed data from a field trial in Bangladesh to ascertain whether there is evidence of indirect protection from killed oral cholera vaccines.\n\nMETHODS: We analysed the first year of surveillance data from a placebo-controlled trial of B subunit-killed whole-cell and killed whole-cell-only oral cholera vaccines in children and adult women in Bangladesh. We calculated whether there was an inverse, monotonic trend for the relation between the level of vaccine coverage in a residential cluster and the incidence of cholera in individual vaccine recipients or placebo recipients residing in the cluster after controlling for potential confounding variables.\n\nFINDINGS: Vaccine coverage of the targeted population ranged from 4% to 65%. Incidence rates of cholera among placebo recipients were inversely related to levels of vaccine coverage (7.01 cases per 1000 in the lowest quintile of coverage vs 1.47 cases per 1000 in the highest quintile; p&lt;0.0001 for trend). Receipt of vaccine by an individual and the level of vaccine coverage of the individual's cluster were independently related to a reduced risk of cholera. Moreover, after adjustment for the level of vaccine coverage of the cluster, vaccine protective efficacy remained significant (55% [95% CI 41-66], p&lt;0.0001).\n\nINTERPRETATION: In addition to providing direct protection to vaccine recipients, killed oral cholera vaccines confer significant herd protection to neighbouring non-vaccinated individuals. Use of these vaccines could have a major effect on the burden of cholera in endemic settings.", "author" : [ { "dropping-particle" : "", "family" : "Ali", "given" : "Mohammad", "non-dropping-particle" : "", "parse-names" : false, "suffix" : "" }, { "dropping-particle" : "", "family" : "Emch", "given" : "Michael", "non-dropping-particle" : "", "parse-names" : false, "suffix" : "" }, { "dropping-particle" : "", "family" : "Seidlein", "given" : "Lorenz", "non-dropping-particle" : "von", "parse-names" : false, "suffix" : "" }, { "dropping-particle" : "", "family" : "Yunus", "given" : "Mohammad", "non-dropping-particle" : "", "parse-names" : false, "suffix" : "" }, { "dropping-particle" : "", "family" : "Sack", "given" : "David a", "non-dropping-particle" : "", "parse-names" : false, "suffix" : "" }, { "dropping-particle" : "", "family" : "Rao", "given" : "Malla", "non-dropping-particle" : "", "parse-names" : false, "suffix" : "" }, { "dropping-particle" : "", "family" : "Holmgren", "given" : "Jan", "non-dropping-particle" : "", "parse-names" : false, "suffix" : "" }, { "dropping-particle" : "", "family" : "Clemens", "given" : "John D", "non-dropping-particle" : "", "parse-names" : false, "suffix" : "" } ], "container-title" : "Lancet", "id" : "ITEM-1", "issue" : "9479", "issued" : { "date-parts" : [ [ "2005" ] ] }, "page" : "44-9", "title" : "Herd immunity conferred by killed oral cholera vaccines in Bangladesh: a reanalysis.", "type" : "article-journal", "volume" : "366" }, "uris" : [ "http://www.mendeley.com/documents/?uuid=5a4ab721-ba97-4b96-9add-7161a65b6975" ] }, { "id" : "ITEM-2", "itemData" : { "DOI" : "10.1093/cid/cit009", "ISBN" : "1058-4838", "ISSN" : "10584838", "PMID" : "23362293", "abstract" : "We evaluated the herd protection conferred by an oral cholera vaccine using 2 approaches: cluster design and geographic information system (GIS) design.", "author" : [ { "dropping-particle" : "", "family" : "Ali", "given" : "Mohammad", "non-dropping-particle" : "", "parse-names" : false, "suffix" : "" }, { "dropping-particle" : "", "family" : "Sur", "given" : "Dipika", "non-dropping-particle" : "", "parse-names" : false, "suffix" : "" }, { "dropping-particle" : "", "family" : "You", "given" : "Young Ae",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"Puri", "given" : "Mahesh", "non-dropping-particle" : "", "parse-names" : false, "suffix" : "" }, { "dropping-particle" : "", "family" : "Wierzba", "given" : "Thomas F.", "non-dropping-particle" : "", "parse-names" : false, "suffix" : "" }, { "dropping-particle" : "", "family" : "Donner", "given" : "Allan", "non-dropping-particle" : "", "parse-names" : false, "suffix" : "" }, { "dropping-particle" : "", "family" : "Nair", "given" : "G. Balakrish", "non-dropping-particle" : "", "parse-names" : false, "suffix" : "" }, { "dropping-particle" : "", "family" : "Bhattacharya", "given" : "Sujit K.", "non-dropping-particle" : "", "parse-names" : false, "suffix" : "" }, { "dropping-particle" : "", "family" : "Dhingra", "given" : "Mandeep Singh", "non-dropping-particle" : "", "parse-names" : false, "suffix" : "" }, { "dropping-particle" : "", "family" : "Deen", "given" : "Jacqueline L.", "non-dropping-particle" : "", "parse-names" : false, "suffix" : "" }, { "dropping-particle" : "", "family" : "Lopez", "given" : "Anna Lena", "non-dropping-particle" : "", "parse-names" : false, "suffix" : "" }, { "dropping-particle" : "", "family" : "Clemens", "given" : "John", "non-dropping-particle" : "", "parse-names" : false, "suffix" : "" } ], "container-title" : "Clinical Infectious Diseases", "id" : "ITEM-2", "issue" : "8", "issued" : { "date-parts" : [ [ "2013" ] ] }, "page" : "1123-1131", "title" : "Herd protection by a bivalent killed whole-cell oral cholera vaccine in the slums of Kolkata, India", "type" : "article-journal", "volume" : "56" }, "uris" : [ "http://www.mendeley.com/documents/?uuid=66a1c06f-7a05-49ed-9416-dd4e0d8e8023" ] } ], "mendeley" : { "formattedCitation" : "[4,5]", "plainTextFormattedCitation" : "[4,5]", "previouslyFormattedCitation" : "[4,5]" }, "properties" : { "noteIndex" : 0 }, "schema" : "https://github.com/citation-style-language/schema/raw/master/csl-citation.json" }</w:instrText>
      </w:r>
      <w:r w:rsidR="00ED4FA3">
        <w:fldChar w:fldCharType="separate"/>
      </w:r>
      <w:r w:rsidR="00F02F56" w:rsidRPr="00F02F56">
        <w:rPr>
          <w:noProof/>
        </w:rPr>
        <w:t>[4,5]</w:t>
      </w:r>
      <w:r w:rsidR="00ED4FA3">
        <w:fldChar w:fldCharType="end"/>
      </w:r>
      <w:r w:rsidR="00B177F6">
        <w:t xml:space="preserve"> T</w:t>
      </w:r>
      <w:r w:rsidR="00ED4FA3">
        <w:t xml:space="preserve">he </w:t>
      </w:r>
      <w:r w:rsidR="000F175B">
        <w:t>World Health Organization (</w:t>
      </w:r>
      <w:r w:rsidR="00ED4FA3">
        <w:t>WHO</w:t>
      </w:r>
      <w:r w:rsidR="000F175B">
        <w:t>)</w:t>
      </w:r>
      <w:r w:rsidR="00ED4FA3">
        <w:t xml:space="preserve"> </w:t>
      </w:r>
      <w:r w:rsidR="00BB4544">
        <w:t xml:space="preserve">recently created </w:t>
      </w:r>
      <w:r w:rsidR="00ED4FA3">
        <w:t xml:space="preserve">a </w:t>
      </w:r>
      <w:proofErr w:type="spellStart"/>
      <w:r w:rsidR="00ED4FA3">
        <w:t>kOCV</w:t>
      </w:r>
      <w:proofErr w:type="spellEnd"/>
      <w:r w:rsidR="00ED4FA3">
        <w:t xml:space="preserve"> stockpile to facilitate vaccine usage in three settings: </w:t>
      </w:r>
      <w:r w:rsidR="009611BC">
        <w:t>(1)</w:t>
      </w:r>
      <w:r w:rsidR="00CC7D37" w:rsidRPr="00CC7D37">
        <w:t xml:space="preserve"> </w:t>
      </w:r>
      <w:r w:rsidR="00CC7D37">
        <w:t>humanitarian crises</w:t>
      </w:r>
      <w:r w:rsidR="00DD11C2">
        <w:t xml:space="preserve"> at high risk of cholera importation</w:t>
      </w:r>
      <w:r w:rsidR="00052949">
        <w:t>;</w:t>
      </w:r>
      <w:r w:rsidR="009611BC">
        <w:t xml:space="preserve"> (2) </w:t>
      </w:r>
      <w:r w:rsidR="00CC7D37">
        <w:t>high-endemicity “hot spots”</w:t>
      </w:r>
      <w:r w:rsidR="00052949">
        <w:t>;</w:t>
      </w:r>
      <w:r w:rsidR="00ED4FA3">
        <w:t xml:space="preserve"> and</w:t>
      </w:r>
      <w:r w:rsidR="009611BC">
        <w:t xml:space="preserve"> (3) </w:t>
      </w:r>
      <w:r w:rsidR="00CC7D37">
        <w:t>outbreak response</w:t>
      </w:r>
      <w:r w:rsidR="00ED4FA3">
        <w:t>.</w:t>
      </w:r>
      <w:r w:rsidR="00ED4FA3">
        <w:fldChar w:fldCharType="begin" w:fldLock="1"/>
      </w:r>
      <w:r w:rsidR="00F02F56">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"[6]", "plainTextFormattedCitation" : "[6]", "previouslyFormattedCitation" : "[6]" }, "properties" : { "noteIndex" : 0 }, "schema" : "https://github.com/citation-style-language/schema/raw/master/csl-citation.json" }</w:instrText>
      </w:r>
      <w:r w:rsidR="00ED4FA3">
        <w:fldChar w:fldCharType="separate"/>
      </w:r>
      <w:r w:rsidR="00F02F56" w:rsidRPr="00F02F56">
        <w:rPr>
          <w:noProof/>
        </w:rPr>
        <w:t>[6]</w:t>
      </w:r>
      <w:r w:rsidR="00ED4FA3">
        <w:fldChar w:fldCharType="end"/>
      </w:r>
      <w:r w:rsidR="00ED4FA3">
        <w:t xml:space="preserve"> </w:t>
      </w:r>
      <w:r w:rsidR="0056395C">
        <w:t>As the stockpile approaches its fifth year</w:t>
      </w:r>
      <w:r w:rsidR="009664C9">
        <w:t xml:space="preserve">, evaluation of its management must address </w:t>
      </w:r>
      <w:r w:rsidR="00D21014">
        <w:t>uncertainties in sustainability and long-term strategy, particularly regarding</w:t>
      </w:r>
      <w:r w:rsidR="003C643A">
        <w:t xml:space="preserve"> the </w:t>
      </w:r>
      <w:r w:rsidR="00D21014">
        <w:t>duration of herd immunity (DHI) in these three settings.</w:t>
      </w:r>
      <w:r w:rsidR="009611BC">
        <w:t xml:space="preserve"> </w:t>
      </w:r>
    </w:p>
    <w:p w14:paraId="514CCFCE" w14:textId="77777777" w:rsidR="00CC7D37" w:rsidRDefault="00CC7D37" w:rsidP="00ED4FA3"/>
    <w:p w14:paraId="4B890333" w14:textId="5B9A7E8B" w:rsidR="00CC7D37" w:rsidRDefault="00DD11C2" w:rsidP="00ED4FA3">
      <w:r>
        <w:t>Regarding the first setting</w:t>
      </w:r>
      <w:r w:rsidR="00CC7D37">
        <w:t xml:space="preserve">, </w:t>
      </w:r>
      <w:proofErr w:type="spellStart"/>
      <w:r w:rsidR="00CC7D37">
        <w:t>kOCVs</w:t>
      </w:r>
      <w:proofErr w:type="spellEnd"/>
      <w:r w:rsidR="00CC7D37">
        <w:t xml:space="preserve"> can be a quick stopgap measure to protect cholera-prone dynamic populations such as refugee camps,</w:t>
      </w:r>
      <w:r w:rsidR="006721EF">
        <w:fldChar w:fldCharType="begin" w:fldLock="1"/>
      </w:r>
      <w:r w:rsidR="00C72407">
        <w:instrText>ADDIN CSL_CITATION { "citationItems" : [ { "id" : "ITEM-1", "itemData" : { "author" : [ { "dropping-particle" : "", "family" : "WHO", "given" : "", "non-dropping-particle" : "", "parse-names" : false, "suffix" : "" } ], "container-title" : "Weekly Epidemiological Record", "id" : "ITEM-1", "issued" : { "date-parts" : [ [ "2014" ] ] }, "page" : "205-220", "title" : "Oral Cholera Vaccine Campaign among internally displaced persons in South Sudan", "type" : "article-journal", "volume" : "89" }, "uris" : [ "http://www.mendeley.com/documents/?uuid=6504d405-3a97-4044-bc7e-b8bddb643e71" ] } ], "mendeley" : { "formattedCitation" : "[7]", "plainTextFormattedCitation" : "[7]", "previouslyFormattedCitation" : "[7]" }, "properties" : { "noteIndex" : 0 }, "schema" : "https://github.com/citation-style-language/schema/raw/master/csl-citation.json" }</w:instrText>
      </w:r>
      <w:r w:rsidR="006721EF">
        <w:fldChar w:fldCharType="separate"/>
      </w:r>
      <w:r w:rsidR="00C72407" w:rsidRPr="00C72407">
        <w:rPr>
          <w:noProof/>
        </w:rPr>
        <w:t>[7]</w:t>
      </w:r>
      <w:r w:rsidR="006721EF">
        <w:fldChar w:fldCharType="end"/>
      </w:r>
      <w:r w:rsidR="00CC7D37">
        <w:t xml:space="preserve"> but </w:t>
      </w:r>
      <w:r w:rsidR="0092522A">
        <w:t>it remains unclear</w:t>
      </w:r>
      <w:r w:rsidR="00CC7D37">
        <w:t xml:space="preserve"> how much time is “bought” by vaccination before longer-term solutions such as </w:t>
      </w:r>
      <w:r w:rsidR="00E74EA3">
        <w:t>water, sanitation, and hygiene promotion</w:t>
      </w:r>
      <w:r w:rsidR="00BB4544">
        <w:t xml:space="preserve"> are necessary</w:t>
      </w:r>
      <w:r w:rsidR="00CC7D37">
        <w:t xml:space="preserve">. Second, </w:t>
      </w:r>
      <w:r>
        <w:t xml:space="preserve">feasibility and </w:t>
      </w:r>
      <w:r w:rsidR="00CC7D37">
        <w:t>economic analyses of vaccination</w:t>
      </w:r>
      <w:r>
        <w:t xml:space="preserve"> in endemic settings</w:t>
      </w:r>
      <w:r w:rsidR="00CC7D37">
        <w:t xml:space="preserve"> are strongly influenced by </w:t>
      </w:r>
      <w:r w:rsidR="008E58D5">
        <w:t>the frequency of revaccination</w:t>
      </w:r>
      <w:r w:rsidR="00CC7D37">
        <w:t>.</w:t>
      </w:r>
      <w:r w:rsidR="008E58D5">
        <w:fldChar w:fldCharType="begin" w:fldLock="1"/>
      </w:r>
      <w:r w:rsidR="00C72407">
        <w:instrText>ADDIN CSL_CITATION { "citationItems" : [ { "id" : "ITEM-1", "itemData" : { "author" : [ { "dropping-particle" : "", "family" : "International Vaccine Institute", "given" : "", "non-dropping-particle" : "", "parse-names" : false, "suffix" : "" } ], "id" : "ITEM-1", "issued" : { "date-parts" : [ [ "2012" ] ] }, "title" : "An Investment Case for the Accelerated Introduction of Oral Cholera Vaccines", "type" : "report" }, "uris" : [ "http://www.mendeley.com/documents/?uuid=02bcfd56-23d7-4e60-abc2-d134419ebee7" ] } ], "mendeley" : { "formattedCitation" : "[8]", "plainTextFormattedCitation" : "[8]", "previouslyFormattedCitation" : "[8]" }, "properties" : { "noteIndex" : 0 }, "schema" : "https://github.com/citation-style-language/schema/raw/master/csl-citation.json" }</w:instrText>
      </w:r>
      <w:r w:rsidR="008E58D5">
        <w:fldChar w:fldCharType="separate"/>
      </w:r>
      <w:r w:rsidR="00C72407" w:rsidRPr="00C72407">
        <w:rPr>
          <w:noProof/>
        </w:rPr>
        <w:t>[8]</w:t>
      </w:r>
      <w:r w:rsidR="008E58D5">
        <w:fldChar w:fldCharType="end"/>
      </w:r>
      <w:r w:rsidR="00CC7D37">
        <w:t xml:space="preserve"> Third, </w:t>
      </w:r>
      <w:r w:rsidR="00CC7D37" w:rsidRPr="002F2F2F">
        <w:t>it remains to be seen how strongly, and in what direction, population mobility should be considered when prioritizing target populations for vaccination.</w:t>
      </w:r>
    </w:p>
    <w:p w14:paraId="5004B4C1" w14:textId="77777777" w:rsidR="003542BB" w:rsidRDefault="003542BB"/>
    <w:p w14:paraId="56BAEDFA" w14:textId="70B4BDCE" w:rsidR="003542BB" w:rsidRDefault="003542BB" w:rsidP="00767EE4">
      <w:r>
        <w:t xml:space="preserve">These are not merely hypothetical concerns. </w:t>
      </w:r>
      <w:r w:rsidR="00B177F6">
        <w:t>Beginning in October 2016, t</w:t>
      </w:r>
      <w:r>
        <w:t xml:space="preserve">he </w:t>
      </w:r>
      <w:proofErr w:type="spellStart"/>
      <w:r>
        <w:t>Bentiu</w:t>
      </w:r>
      <w:proofErr w:type="spellEnd"/>
      <w:r>
        <w:t xml:space="preserve"> </w:t>
      </w:r>
      <w:r w:rsidR="001E6C5D">
        <w:t>Protection of Civilians</w:t>
      </w:r>
      <w:r>
        <w:t xml:space="preserve"> (</w:t>
      </w:r>
      <w:proofErr w:type="spellStart"/>
      <w:r>
        <w:t>PoC</w:t>
      </w:r>
      <w:proofErr w:type="spellEnd"/>
      <w:r>
        <w:t>) Camp in South Sudan</w:t>
      </w:r>
      <w:r w:rsidR="00BB4544">
        <w:t xml:space="preserve"> sustained a</w:t>
      </w:r>
      <w:r w:rsidR="00B177F6">
        <w:t xml:space="preserve"> cholera</w:t>
      </w:r>
      <w:r w:rsidR="00BB4544">
        <w:t xml:space="preserve"> outbreak despite</w:t>
      </w:r>
      <w:r>
        <w:t xml:space="preserve"> </w:t>
      </w:r>
      <w:r w:rsidR="00DD11C2">
        <w:t xml:space="preserve">high-coverage </w:t>
      </w:r>
      <w:r>
        <w:t>mass vaccination</w:t>
      </w:r>
      <w:r w:rsidR="00767EE4">
        <w:t xml:space="preserve"> campaigns</w:t>
      </w:r>
      <w:r w:rsidR="0099479A">
        <w:t xml:space="preserve"> </w:t>
      </w:r>
      <w:r>
        <w:t xml:space="preserve">in </w:t>
      </w:r>
      <w:r w:rsidR="00B177F6">
        <w:t xml:space="preserve">both </w:t>
      </w:r>
      <w:r>
        <w:t>2014 and 2015</w:t>
      </w:r>
      <w:r w:rsidR="00B177F6">
        <w:t>.</w:t>
      </w:r>
      <w:r w:rsidR="00990BB5">
        <w:fldChar w:fldCharType="begin" w:fldLock="1"/>
      </w:r>
      <w:r w:rsidR="00C72407">
        <w:instrText>ADDIN CSL_CITATION { "citationItems" : [ { "id" : "ITEM-1", "itemData" : { "DOI" : "10.1371/journal.pmed.1001901", "ISSN" : "1549-1676", "author" : [ { "dropping-particle" : "", "family" : "Abubakar", "given" : "Abdinasir", "non-dropping-particle" : "", "parse-names" : false, "suffix" : "" }, { "dropping-particle" : "", "family" : "Azman", "given" : "Andrew S.", "non-dropping-particle" : "", "parse-names" : false, "suffix" : "" }, { "dropping-particle" : "", "family" : "Rumunu", "given" : "John",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"West", "given" : "Haley", "non-dropping-particle" : "", "parse-names" : false, "suffix" : "" }, { "dropping-particle" : "", "family" : "Lessler", "given" : "Justin", "non-dropping-particle" : "", "parse-names" : false, "suffix" : "" }, { "dropping-particle" : "", "family" : "Sack", "given" : "David A.", "non-dropping-particle" : "", "parse-names" : false, "suffix" : "" }, { "dropping-particle" : "", "family" : "Martin", "given" : "Stephen", "non-dropping-particle" : "", "parse-names" : false, "suffix" : "" }, { "dropping-particle" : "", "family" : "Perea", "given" : "William", "non-dropping-particle" : "", "parse-names" : false, "suffix" : "" }, { "dropping-particle" : "", "family" : "Legros", "given" : "Dominique", "non-dropping-particle" : "", "parse-names" : false, "suffix" : "" }, { "dropping-particle" : "", "family" : "Luquero", "given" : "Francisco J.", "non-dropping-particle" : "", "parse-names" : false, "suffix" : "" } ], "container-title" : "PLOS Medicine", "id" : "ITEM-1", "issue" : "11", "issued" : { "date-parts" : [ [ "2015" ] ] }, "note" : "Table S1. Rubkona IDP Camp in Bentiu. Target population was 28,800. Vaccinated between May 19-June 15 (2014). 66,529 total doses delivered. Occured during a large population influx, so there are no estimates of the vaccine voverage. Coverage in the other 5 camps though were between 64% and 97%", "page" : "e1001901", "title" : "The First Use of the Global Oral Cholera Vaccine Emergency Stockpile: Lessons from South Sudan", "type" : "article-journal", "volume" : "12" }, "uris" : [ "http://www.mendeley.com/documents/?uuid=0ab6ba14-3387-4cff-9164-b02577307b49" ] }, { "id" : "ITEM-2", "itemData" : { "author" : [ { "dropping-particle" : "", "family" : "WHO", "given" : "", "non-dropping-particle" : "", "parse-names" : false, "suffix" : "" } ], "id" : "ITEM-2", "issued" : { "date-parts" : [ [ "2015" ] ] }, "note" : "Plan: Begin June 1, 2015 with target population of 73,360 people in Bentiu. Total of 146,720 doses have been released for Bentiu.\n\nSurveys suggested that less than 20% of the current residents of Juba, Malaka, and Bentiu reported receiving two doses of OCV in 2014. Since residents in these camps are highly mobile, these finding suggest that most of those currently residing in these PoCs are new arrivals, while most of those vaccinated last year may have left the camps.\n\nLarge outbreak in 2014 with 6,421 cases", "title" : "WHO Supports Oral Cholera Vaccination Campaigns in South Sudan", "type" : "article-journal" }, "uris" : [ "http://www.mendeley.com/documents/?uuid=5e7bbf98-b68f-4a95-8991-eb328ec9a961" ] } ], "mendeley" : { "formattedCitation" : "[9,10]", "plainTextFormattedCitation" : "[9,10]", "previouslyFormattedCitation" : "[9,10]" }, "properties" : { "noteIndex" : 0 }, "schema" : "https://github.com/citation-style-language/schema/raw/master/csl-citation.json" }</w:instrText>
      </w:r>
      <w:r w:rsidR="00990BB5">
        <w:fldChar w:fldCharType="separate"/>
      </w:r>
      <w:r w:rsidR="00C72407" w:rsidRPr="00C72407">
        <w:rPr>
          <w:noProof/>
        </w:rPr>
        <w:t>[9,10]</w:t>
      </w:r>
      <w:r w:rsidR="00990BB5">
        <w:fldChar w:fldCharType="end"/>
      </w:r>
      <w:r w:rsidR="00BD690D">
        <w:t xml:space="preserve"> </w:t>
      </w:r>
      <w:r w:rsidR="00B177F6">
        <w:t xml:space="preserve">Consequently, </w:t>
      </w:r>
      <w:r w:rsidR="003E3CA9">
        <w:t xml:space="preserve">questions </w:t>
      </w:r>
      <w:r w:rsidR="00B177F6">
        <w:t xml:space="preserve">have emerged </w:t>
      </w:r>
      <w:r w:rsidR="003E3CA9">
        <w:t>about the utility of vaccination</w:t>
      </w:r>
      <w:r w:rsidR="0056395C">
        <w:t xml:space="preserve"> and the expected risk of outbreaks</w:t>
      </w:r>
      <w:r w:rsidR="00346E81">
        <w:t>,</w:t>
      </w:r>
      <w:r w:rsidR="0056395C">
        <w:t xml:space="preserve"> particularly in dynamic populations where cholera </w:t>
      </w:r>
      <w:r w:rsidR="00346E81">
        <w:t>often</w:t>
      </w:r>
      <w:r w:rsidR="0056395C">
        <w:t xml:space="preserve"> break</w:t>
      </w:r>
      <w:r w:rsidR="00346E81">
        <w:t xml:space="preserve">s </w:t>
      </w:r>
      <w:r w:rsidR="0056395C">
        <w:t>out</w:t>
      </w:r>
      <w:r w:rsidR="00FF1173">
        <w:t>.</w:t>
      </w:r>
      <w:r>
        <w:fldChar w:fldCharType="begin" w:fldLock="1"/>
      </w:r>
      <w:r w:rsidR="00C72407">
        <w:instrText>ADDIN CSL_CITATION { "citationItems" : [ { "id" : "ITEM-1", "itemData" : { "author" : [ { "dropping-particle" : "", "family" : "Ministry of Health", "given" : "", "non-dropping-particle" : "", "parse-names" : false, "suffix" : "" } ], "id" : "ITEM-1", "issue" : "November", "issued" : { "date-parts" : [ [ "2016" ] ] }, "note" : "Bentiu has active outbreak. 43% of cases are &amp;lt;2 years, 66% are &amp;lt;10 years, and 81% were not vaccinated and arrived after the 2015 OCV campaign\n\nPopulation at risk is defined as 126,976 in the county that contains the Bentiu town and PoC camp", "title" : "Situation Report #93 on Cholera in South Sudan As at 23:59 Hours , 3 November 2016", "type" : "report" }, "uris" : [ "http://www.mendeley.com/documents/?uuid=09e0e65b-d85a-448b-a684-a7a1f8271ff8" ] } ], "mendeley" : { "formattedCitation" : "[11]", "plainTextFormattedCitation" : "[11]", "previouslyFormattedCitation" : "[11]" }, "properties" : { "noteIndex" : 0 }, "schema" : "https://github.com/citation-style-language/schema/raw/master/csl-citation.json" }</w:instrText>
      </w:r>
      <w:r>
        <w:fldChar w:fldCharType="separate"/>
      </w:r>
      <w:r w:rsidR="00C72407" w:rsidRPr="00C72407">
        <w:rPr>
          <w:noProof/>
        </w:rPr>
        <w:t>[11]</w:t>
      </w:r>
      <w:r>
        <w:fldChar w:fldCharType="end"/>
      </w:r>
      <w:r>
        <w:t xml:space="preserve"> </w:t>
      </w:r>
      <w:r w:rsidR="00DD11C2">
        <w:t>M</w:t>
      </w:r>
      <w:r w:rsidR="003C643A">
        <w:t>odeling studies of other diseases</w:t>
      </w:r>
      <w:r w:rsidR="003A0477">
        <w:t xml:space="preserve"> (e.g., </w:t>
      </w:r>
      <w:r w:rsidR="003C643A">
        <w:fldChar w:fldCharType="begin" w:fldLock="1"/>
      </w:r>
      <w:r w:rsidR="00C72407">
        <w:instrText>ADDIN CSL_CITATION { "citationItems" : [ { "id" : "ITEM-1", "itemData" : { "DOI" : "10.1098/rspb.1993.0075", "ISSN" : "0962-8452", "author" : [ { "dropping-particle" : "", "family" : "Mclean", "given" : "A. R.", "non-dropping-particle" : "", "parse-names" : false, "suffix" : "" }, { "dropping-particle" : "", "family" : "Blower", "given" : "Sally M", "non-dropping-particle" : "", "parse-names" : false, "suffix" : "" } ], "container-title" : "Proceedings of the Royal Society B: Biological Sciences", "id" : "ITEM-1", "issue" : "1336", "issued" : { "date-parts" : [ [ "1993", "7", "22" ] ] }, "note" : "Show how different forms of vaccine imperfection can influence the impact of the vaccine.\n\nOne form of that imperfection is vaccine duration.", "page" : "9-13", "title" : "Imperfect Vaccines and Herd Immunity to HIV", "type" : "article-journal", "volume" : "253" }, "uris" : [ "http://www.mendeley.com/documents/?uuid=cdea40ae-5ce7-4d3f-a2b2-00750c79f01e" ] }, { "id" : "ITEM-2", "itemData" : { "ISBN" : "1139-6121 (Print)\\r1139-6121 (Linking)", "ISSN" : "11396121", "PMID" : "12876900", "abstract" : "Mathematical models can be used as health policy tools and predictive tools. Here we review how mathematical models have been used both to predict the consequences of specific epidemic control strategies and to design epidemic control strategies. We review how models have been used to evaluate the potential impact on HIV epidemics of (i) combination antiretroviral therapies (ART) and (ii) imperfect vaccines. In particular, we discuss how models have been used to predict the potential effect of ART on incidence rates, and to predict the evolution of an epidemic of drug-resistant HIV. We also discuss, in detail, how mathematical models have been used to evaluate the potential impact of prophylactic, live-attenuated and therapeutic HIV vaccines. We show how HIV vaccine models can be used to evaluate the epidemic-level impact of vaccine efficacy, waning in vaccine-induced immunity, vaccination coverage level, and changes (increases or decreases) in risky behavior. We also discuss how mathematical models can be used to determine the levels of cross-immunity that vaccines will need to attain if they are to be used to control HIV epidemics in countries where more than one subtype is being transmitted.", "author" : [ { "dropping-particle" : "", "family" : "Blower", "given" : "S.", "non-dropping-particle" : "", "parse-names" : false, "suffix" : "" }, { "dropping-particle" : "", "family" : "Schwartz", "given" : "E. J.", "non-dropping-particle" : "", "parse-names" : false, "suffix" : "" }, { "dropping-particle" : "", "family" : "Mills", "given" : "J.", "non-dropping-particle" : "", "parse-names" : false, "suffix" : "" } ], "container-title" : "AIDS Reviews", "id" : "ITEM-2", "issue" : "2", "issued" : { "date-parts" : [ [ "2003" ] ] }, "page" : "113-125", "title" : "Forecasting the future of HIV epidemics: The impact of antiretroviral therapies &amp; imperfect vaccines", "type" : "article-journal", "volume" : "5" }, "uris" : [ "http://www.mendeley.com/documents/?uuid=61695fa4-93e7-4285-ba9e-a690b5f9cdc4" ] }, { "id" : "ITEM-3", "itemData" : { "DOI" : "10.1016/S0264-410X(03)00449-3", "ISBN" : "0264-410X (Print)\\r0264-410X (Linking)", "ISSN" : "0264410X", "PMID" : "14575773", "abstract" : "An age-structured mathematical model of measles transmission in a vaccinated population is used to simulate the shift from a population whose immunity is derived from natural infection to a population whose immunity is vaccine-induced. The model incorporates waning of immunity in a population of vaccinees that eventually will become susceptible to a milder form of vaccine-modified measles with a lower transmission potential than unvaccinated classical measles. Using current estimates of duration of vaccine-derived protection, measles would not be expected to re-emerge quickly in countries with sustained high routine vaccine coverage. However, re-emergence is possible to occur several decades after introduction of high levels of vaccination. Time until re-emergence depends primarily on the contagiousness of vaccine-modified measles cases in comparison to classical measles. Interestingly, in a population with a high proportion of vaccinees, vaccine-modified measles and classical measles would occur essentially in the same age groups. Although waning of humoral immunity in vaccinees is widely observed, re-emergence of measles in highly vaccinated populations depends on parameters for which better estimates are needed. \u00a9 2003 Elsevier Ltd. All rights reserved.", "author" : [ { "dropping-particle" : "", "family" : "Mossong", "given" : "Jo\u00ebl", "non-dropping-particle" : "", "parse-names" : false, "suffix" : "" }, { "dropping-particle" : "", "family" : "Muller", "given" : "Claude P.", "non-dropping-particle" : "", "parse-names" : false, "suffix" : "" } ], "container-title" : "Vaccine", "id" : "ITEM-3", "issue" : "31", "issued" : { "date-parts" : [ [ "2003" ] ] }, "note" : "The honeymoon period is influenced by the transmission potential more than the duration of vaccine protection", "page" : "4597-4603", "title" : "Modelling measles re-emergence as a result of waning of immunity in vaccinated populations", "type" : "article-journal", "volume" : "21" }, "uris" : [ "http://www.mendeley.com/documents/?uuid=4304db5e-2675-4cce-9112-b1ded231031d" ] }, { "id" : "ITEM-4", "itemData" : { "DOI" : "10.1017/S0031182015000979", "ISSN" : "0031-1820", "abstract" : "The resurgence of pertussis in some countries that maintain high vaccination coverage has drawn attention to gaps in our understanding of the epidemiological effects of pertussis vaccines. In particular, major questions surround the nature, degree and durability of vaccine protection. To address these questions, we used mechanistic transmission models to examine regional time series incidence data from Italy in the period immediately following the introduction of acellular pertussis (aP) vaccine. Our results concur with recent animal-challenge experiments wherein infections in aP-vaccinated individuals proved as transmissible as those in naive individuals but much less symptomatic. On the other hand, the data provide evidence for vaccine-driven reduction in susceptibility, which we quantify via a synthetic measure of vaccine impact. As to the precise nature of vaccine failure, the data do not allow us to distinguish between leakiness and waning of vaccine immunity, or some combination of these. Across the range of well-supported models, the nature and duration of vaccine protection, the age profile of incidence and the range of projected epidemiological futures differ substantially, underscoring the importance of the remaining unknowns. We identify key data gaps: sources of data that can supply the information needed to eliminate these remaining uncertainties.", "author" : [ { "dropping-particle" : "", "family" : "Magpantay", "given" : "FMG", "non-dropping-particle" : "", "parse-names" : false, "suffix" : "" }, { "dropping-particle" : "", "family" : "Domenech de Celles", "given" : "M.", "non-dropping-particle" : "", "parse-names" : false, "suffix" : "" }, { "dropping-particle" : "", "family" : "Rohani", "given" : "P.", "non-dropping-particle" : "", "parse-names" : false, "suffix" : "" }, { "dropping-particle" : "", "family" : "King", "given" : "A. A.", "non-dropping-particle" : "", "parse-names" : false, "suffix" : "" } ], "container-title" : "Parasitology", "id" : "ITEM-4", "issue" : "07", "issued" : { "date-parts" : [ [ "2016", "6", "4" ] ] }, "page" : "835-849", "title" : "Pertussis immunity and epidemiology: mode and duration of vaccine-induced immunity", "type" : "article-journal", "volume" : "143" }, "uris" : [ "http://www.mendeley.com/documents/?uuid=315a933b-5be7-4653-955a-65c542265005" ] }, { "id" : "ITEM-5", "itemData" : { "DOI" : "10.1017/S0950268812000131", "ISBN" : "0950-2688", "ISSN" : "1469-4409", "PMID" : "22335852", "abstract" : "SUMMARYChildhood rubella infection in early pregnancy can lead to fetal death or congenital rubella syndrome (CRS) with multiple disabilities. Reduction of transmission via universal vaccination can prevent CRS, but inadequate coverage may increase CRS numbers by increasing the average age at infection. Consequently, many countries do not vaccinate against rubella. The World Health Organization recommends that for safe rubella vaccination, at least 80% coverage of each birth cohort should be sustained. The nonlinear relationship between CRS burden and infection dynamics has been much studied; however, how the complex interaction between epidemic and demographic dynamics affects minimum safe levels of coverage has not been quantitatively evaluated across scales necessary for a global assessment. We modelled 30-year CRS burdens across epidemiological and demographic settings, including the effect of local interruption of transmission via stochastic fadeout. Necessary minimum vaccination coverage increases markedly with birth and transmission rates, independent of amplitude of seasonal fluctuations in transmission. Susceptible build-up in older age groups following local stochastic extinction of rubella increased CRS burden, indicating that spatial context is important. In low birth-rate settings, 80% routine coverage is a conservative guideline, particularly if supplemented with campaigns and vaccination of women of childbearing age. Where birth and transmission rates are high, immunization coverage must be well above 80% and campaigns may be needed. Policy-makers should be aware of the potential negative effect of local extinction of rubella, since heterogeneity in vaccination coverage will shape extinction patterns, potentially increasing CRS burdens.", "author" : [ { "dropping-particle" : "", "family" : "Metcalf", "given" : "C J E", "non-dropping-particle" : "", "parse-names" : false, "suffix" : "" }, { "dropping-particle" : "", "family" : "Lessler", "given" : "J", "non-dropping-particle" : "", "parse-names" : false, "suffix" : "" }, { "dropping-particle" : "", "family" : "Klepac", "given" : "P", "non-dropping-particle" : "", "parse-names" : false, "suffix" : "" }, { "dropping-particle" : "", "family" : "Cutts", "given" : "F", "non-dropping-particle" : "", "parse-names" : false, "suffix" : "" }, { "dropping-particle" : "", "family" : "Grenfell", "given" : "B T", "non-dropping-particle" : "", "parse-names" : false, "suffix" : "" } ], "container-title" : "Epidemiology and infection", "id" : "ITEM-5", "issue" : "12", "issued" : { "date-parts" : [ [ "2012" ] ] }, "page" : "1-12", "title" : "Impact of birth rate, seasonality and transmission rate on minimum levels of coverage needed for rubella vaccination.", "type" : "article-journal", "volume" : "140" }, "uris" : [ "http://www.mendeley.com/documents/?uuid=3732533a-c5ee-4aa6-91d3-c2b028268acc" ] } ], "mendeley" : { "formattedCitation" : "[12\u201316]", "plainTextFormattedCitation" : "[12\u201316]", "previouslyFormattedCitation" : "[12\u201316]" }, "properties" : { "noteIndex" : 0 }, "schema" : "https://github.com/citation-style-language/schema/raw/master/csl-citation.json" }</w:instrText>
      </w:r>
      <w:r w:rsidR="003C643A">
        <w:fldChar w:fldCharType="separate"/>
      </w:r>
      <w:r w:rsidR="00C72407" w:rsidRPr="00C72407">
        <w:rPr>
          <w:noProof/>
        </w:rPr>
        <w:t>[12–16]</w:t>
      </w:r>
      <w:r w:rsidR="003C643A">
        <w:fldChar w:fldCharType="end"/>
      </w:r>
      <w:r w:rsidR="003A0477">
        <w:t>)</w:t>
      </w:r>
      <w:r w:rsidR="003C643A">
        <w:t xml:space="preserve"> </w:t>
      </w:r>
      <w:r w:rsidR="0056395C">
        <w:t>suggest</w:t>
      </w:r>
      <w:r w:rsidR="003C643A">
        <w:t xml:space="preserve"> a</w:t>
      </w:r>
      <w:r w:rsidR="00DE04D8">
        <w:t xml:space="preserve"> suite of factors </w:t>
      </w:r>
      <w:r w:rsidR="00DD11C2">
        <w:t xml:space="preserve">which may </w:t>
      </w:r>
      <w:r w:rsidR="00DE04D8">
        <w:t>have contributed to the c</w:t>
      </w:r>
      <w:r w:rsidR="00023416">
        <w:t xml:space="preserve">amp’s susceptibility to an </w:t>
      </w:r>
      <w:r w:rsidR="0099479A">
        <w:t>outbreak</w:t>
      </w:r>
      <w:r w:rsidR="00DD11C2">
        <w:t>,</w:t>
      </w:r>
      <w:r w:rsidR="00DE04D8">
        <w:t xml:space="preserve"> </w:t>
      </w:r>
      <w:r w:rsidR="00DD11C2">
        <w:t xml:space="preserve">including </w:t>
      </w:r>
      <w:r w:rsidR="00023416">
        <w:t xml:space="preserve">waning </w:t>
      </w:r>
      <w:r w:rsidR="00E00EAB">
        <w:t>vaccine efficacy</w:t>
      </w:r>
      <w:r w:rsidR="00023416">
        <w:t>,</w:t>
      </w:r>
      <w:r w:rsidR="0099479A">
        <w:t xml:space="preserve"> </w:t>
      </w:r>
      <w:r w:rsidR="00DE04D8">
        <w:t xml:space="preserve">the </w:t>
      </w:r>
      <w:r w:rsidR="0099479A">
        <w:t xml:space="preserve">influx of susceptible </w:t>
      </w:r>
      <w:r w:rsidR="00DE04D8">
        <w:t>displaced people</w:t>
      </w:r>
      <w:r w:rsidR="0099479A">
        <w:t>,</w:t>
      </w:r>
      <w:r w:rsidR="00DE04D8">
        <w:t xml:space="preserve"> an extremely high birth rate,</w:t>
      </w:r>
      <w:r w:rsidR="0099479A">
        <w:t xml:space="preserve"> and resettlement of vaccinated individuals</w:t>
      </w:r>
      <w:r w:rsidR="00E03C9B">
        <w:t>. H</w:t>
      </w:r>
      <w:r w:rsidR="00023416">
        <w:t>owever,</w:t>
      </w:r>
      <w:r w:rsidR="0099479A">
        <w:t xml:space="preserve"> the relative contributions of these factors and </w:t>
      </w:r>
      <w:r w:rsidR="001C65FE">
        <w:t>their implications for vaccination strategy in the future are not clear</w:t>
      </w:r>
      <w:r w:rsidR="0099479A">
        <w:t xml:space="preserve">. </w:t>
      </w:r>
    </w:p>
    <w:p w14:paraId="05E008E1" w14:textId="77777777" w:rsidR="0099479A" w:rsidRDefault="0099479A"/>
    <w:p w14:paraId="4637698C" w14:textId="28A65A7A" w:rsidR="00BE5DF4" w:rsidRDefault="00623DA9" w:rsidP="009E3002">
      <w:pPr>
        <w:rPr>
          <w:b/>
        </w:rPr>
      </w:pPr>
      <w:r>
        <w:t>Here we</w:t>
      </w:r>
      <w:r w:rsidR="00C041CB">
        <w:t xml:space="preserve"> </w:t>
      </w:r>
      <w:r>
        <w:t xml:space="preserve">examine </w:t>
      </w:r>
      <w:r w:rsidR="00C041CB">
        <w:t xml:space="preserve">the implications of vaccine waning and human mobility on herd </w:t>
      </w:r>
      <w:r w:rsidR="002F2F2F">
        <w:t>immunity</w:t>
      </w:r>
      <w:r w:rsidR="006F7535">
        <w:t xml:space="preserve"> over time</w:t>
      </w:r>
      <w:r w:rsidR="003B1022">
        <w:t>, providing new</w:t>
      </w:r>
      <w:r w:rsidR="009E3002">
        <w:t xml:space="preserve"> insights related to the risk of outbreaks in vaccinated populations</w:t>
      </w:r>
      <w:r w:rsidR="001D4990">
        <w:t>.</w:t>
      </w:r>
      <w:r w:rsidR="002F2F2F">
        <w:t xml:space="preserve"> </w:t>
      </w:r>
      <w:r>
        <w:t>Using mathematical models, w</w:t>
      </w:r>
      <w:r w:rsidR="002F2F2F">
        <w:t>e compare how well several common vaccination strategies</w:t>
      </w:r>
      <w:r w:rsidR="001D4990">
        <w:t xml:space="preserve"> </w:t>
      </w:r>
      <w:r w:rsidR="002F2F2F">
        <w:t>sustain herd immunity</w:t>
      </w:r>
      <w:r w:rsidR="00545E7A">
        <w:t xml:space="preserve"> and </w:t>
      </w:r>
      <w:r w:rsidR="00DD11C2">
        <w:t xml:space="preserve">we </w:t>
      </w:r>
      <w:r w:rsidR="00545E7A">
        <w:t xml:space="preserve">demonstrate the non-monotonic relationship between migration rate and the projected impact of </w:t>
      </w:r>
      <w:r w:rsidR="00DD11C2">
        <w:t xml:space="preserve">pre-emptive </w:t>
      </w:r>
      <w:r w:rsidR="00545E7A">
        <w:t>vaccination</w:t>
      </w:r>
      <w:r w:rsidR="002F2F2F">
        <w:t xml:space="preserve">. </w:t>
      </w:r>
      <w:r>
        <w:t xml:space="preserve">We analyze the 2016 outbreak in </w:t>
      </w:r>
      <w:proofErr w:type="spellStart"/>
      <w:r>
        <w:t>Bentiu</w:t>
      </w:r>
      <w:proofErr w:type="spellEnd"/>
      <w:r>
        <w:t xml:space="preserve">, and show that despite repeated vaccination, the population was </w:t>
      </w:r>
      <w:r w:rsidR="00DD11C2">
        <w:t xml:space="preserve">over </w:t>
      </w:r>
      <w:r>
        <w:t xml:space="preserve">80% susceptible just before the epidemic. Our results suggest that the optimal vaccination strategy will depend on </w:t>
      </w:r>
      <w:r w:rsidR="0020319A">
        <w:t>the interaction between vaccine</w:t>
      </w:r>
      <w:r w:rsidR="00DD11C2">
        <w:t xml:space="preserve"> characteristics</w:t>
      </w:r>
      <w:r w:rsidR="0020319A">
        <w:t xml:space="preserve"> and population </w:t>
      </w:r>
      <w:r w:rsidR="00DD11C2">
        <w:t>dynamics</w:t>
      </w:r>
      <w:r>
        <w:t>, and that a “</w:t>
      </w:r>
      <w:r w:rsidR="0020319A">
        <w:t>Mass and Maintain</w:t>
      </w:r>
      <w:r>
        <w:t>”</w:t>
      </w:r>
      <w:r w:rsidR="0020319A">
        <w:t xml:space="preserve"> vaccination</w:t>
      </w:r>
      <w:r>
        <w:t xml:space="preserve"> approach is likely to provide the longest duration of herd immunity in many cases.  </w:t>
      </w:r>
    </w:p>
    <w:p w14:paraId="79087810" w14:textId="5B4C8DB7" w:rsidR="0099479A" w:rsidRPr="00E701DB" w:rsidRDefault="0099479A" w:rsidP="009E3002">
      <w:r>
        <w:rPr>
          <w:b/>
        </w:rPr>
        <w:br w:type="page"/>
      </w:r>
    </w:p>
    <w:p w14:paraId="4B3BEB72" w14:textId="7D59CC88" w:rsidR="005C7B32" w:rsidRDefault="00324900" w:rsidP="005C7B32">
      <w:pPr>
        <w:rPr>
          <w:b/>
        </w:rPr>
      </w:pPr>
      <w:r>
        <w:rPr>
          <w:b/>
        </w:rPr>
        <w:lastRenderedPageBreak/>
        <w:t>Methods</w:t>
      </w:r>
    </w:p>
    <w:p w14:paraId="0BDC86D2" w14:textId="77777777" w:rsidR="00324900" w:rsidRPr="001850C4" w:rsidRDefault="00324900" w:rsidP="005C7B32">
      <w:pPr>
        <w:rPr>
          <w:b/>
        </w:rPr>
      </w:pPr>
    </w:p>
    <w:p w14:paraId="4DDF551A" w14:textId="2A59879F" w:rsidR="00324900" w:rsidRPr="00324900" w:rsidRDefault="00324900" w:rsidP="005C7B32">
      <w:pPr>
        <w:rPr>
          <w:i/>
        </w:rPr>
      </w:pPr>
      <w:r w:rsidRPr="00324900">
        <w:rPr>
          <w:i/>
        </w:rPr>
        <w:t>Model</w:t>
      </w:r>
    </w:p>
    <w:p w14:paraId="1943FA7B" w14:textId="06495B98" w:rsidR="003B3505" w:rsidRDefault="005C7B32" w:rsidP="001107BD">
      <w:r>
        <w:t xml:space="preserve">We developed </w:t>
      </w:r>
      <w:r w:rsidR="00D00C87">
        <w:t xml:space="preserve">mathematical </w:t>
      </w:r>
      <w:r>
        <w:t>model</w:t>
      </w:r>
      <w:r w:rsidR="00D00C87">
        <w:t>s</w:t>
      </w:r>
      <w:r>
        <w:t xml:space="preserve"> of </w:t>
      </w:r>
      <w:r w:rsidR="00EB221D">
        <w:t>a</w:t>
      </w:r>
      <w:r w:rsidR="00E717A8">
        <w:t xml:space="preserve"> well-mixed</w:t>
      </w:r>
      <w:r w:rsidR="00EB221D">
        <w:t xml:space="preserve"> </w:t>
      </w:r>
      <w:r>
        <w:t xml:space="preserve">population that is being targeted with vaccination. The population </w:t>
      </w:r>
      <w:r w:rsidR="00581754">
        <w:t>compartments</w:t>
      </w:r>
      <w:r>
        <w:t xml:space="preserve"> of </w:t>
      </w:r>
      <w:r w:rsidR="00E717A8">
        <w:t xml:space="preserve">principal </w:t>
      </w:r>
      <w:r>
        <w:t>interest for this study are individuals who are fully susceptible to disease</w:t>
      </w:r>
      <w:r w:rsidR="007B1C07">
        <w:t>,</w:t>
      </w:r>
      <w:r>
        <w:t xml:space="preserve"> </w:t>
      </w:r>
      <m:oMath>
        <m:r>
          <w:rPr>
            <w:rFonts w:ascii="Cambria Math" w:hAnsi="Cambria Math"/>
          </w:rPr>
          <m:t>S</m:t>
        </m:r>
      </m:oMath>
      <w:r w:rsidR="007B1C07">
        <w:t>,</w:t>
      </w:r>
      <w:r>
        <w:t xml:space="preserve"> and </w:t>
      </w:r>
      <w:r w:rsidR="00C346FB">
        <w:t>those</w:t>
      </w:r>
      <w:r>
        <w:t xml:space="preserve"> who were vaccinated </w:t>
      </w:r>
      <w:r w:rsidR="00EB221D" w:rsidRPr="002F2F2F">
        <w:rPr>
          <w:i/>
        </w:rPr>
        <w:t>n</w:t>
      </w:r>
      <w:r w:rsidR="00EB221D">
        <w:t>-months ago</w:t>
      </w:r>
      <w:r w:rsidR="007B1C07">
        <w:t>,</w:t>
      </w:r>
      <w:r w:rsidR="00EB221D">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7914F5">
        <w:t xml:space="preserve"> (Fig 1</w:t>
      </w:r>
      <w:r w:rsidR="00C346FB">
        <w:t>)</w:t>
      </w:r>
      <w:r>
        <w:t xml:space="preserve">. </w:t>
      </w:r>
      <w:r w:rsidR="001107BD">
        <w:t>To</w:t>
      </w:r>
      <w:r w:rsidR="00C346FB">
        <w:t xml:space="preserve"> account for the observation that </w:t>
      </w:r>
      <w:proofErr w:type="spellStart"/>
      <w:r w:rsidR="003E7E0B">
        <w:t>k</w:t>
      </w:r>
      <w:r w:rsidR="005426F4">
        <w:t>OCV</w:t>
      </w:r>
      <w:proofErr w:type="spellEnd"/>
      <w:r w:rsidR="00C346FB">
        <w:t xml:space="preserve"> direct effects do not tend to wane exponentially,</w:t>
      </w:r>
      <w:r w:rsidR="005426F4">
        <w:fldChar w:fldCharType="begin" w:fldLock="1"/>
      </w:r>
      <w:r w:rsidR="00C72407">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"[17]", "plainTextFormattedCitation" : "[17]", "previouslyFormattedCitation" : "[17]" }, "properties" : { "noteIndex" : 0 }, "schema" : "https://github.com/citation-style-language/schema/raw/master/csl-citation.json" }</w:instrText>
      </w:r>
      <w:r w:rsidR="005426F4">
        <w:fldChar w:fldCharType="separate"/>
      </w:r>
      <w:r w:rsidR="00C72407" w:rsidRPr="00C72407">
        <w:rPr>
          <w:noProof/>
        </w:rPr>
        <w:t>[17]</w:t>
      </w:r>
      <w:r w:rsidR="005426F4">
        <w:fldChar w:fldCharType="end"/>
      </w:r>
      <w:r w:rsidR="00C346FB">
        <w:t xml:space="preserve"> we </w:t>
      </w:r>
      <w:r w:rsidR="00EB221D">
        <w:t>created an ensemble of</w:t>
      </w:r>
      <w:r w:rsidR="00C346FB">
        <w:t xml:space="preserve"> </w:t>
      </w:r>
      <w:r w:rsidR="00C346FB">
        <w:rPr>
          <w:i/>
        </w:rPr>
        <w:t>n</w:t>
      </w:r>
      <w:r w:rsidR="00C346FB">
        <w:t xml:space="preserve"> monthly stages</w:t>
      </w:r>
      <w:r w:rsidR="00EB221D">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t>)</w:t>
      </w:r>
      <w:r w:rsidR="00C346FB">
        <w:t xml:space="preserve">, </w:t>
      </w:r>
      <w:r w:rsidR="006B4B6A">
        <w:t>which collectively</w:t>
      </w:r>
      <w:r w:rsidR="00C346FB">
        <w:t xml:space="preserve"> </w:t>
      </w:r>
      <w:r w:rsidR="006B4B6A">
        <w:t>generate</w:t>
      </w:r>
      <w:r w:rsidR="00C346FB">
        <w:t xml:space="preserve"> an Erlang-distribution for the duration of time in the </w:t>
      </w:r>
      <m:oMath>
        <m:r>
          <w:rPr>
            <w:rFonts w:ascii="Cambria Math" w:hAnsi="Cambria Math"/>
          </w:rPr>
          <m:t>V</m:t>
        </m:r>
      </m:oMath>
      <w:r w:rsidR="00C346FB">
        <w:t>-ensemble</w:t>
      </w:r>
      <w:r w:rsidR="003542BB">
        <w:t>.</w:t>
      </w:r>
      <w:r w:rsidR="003542BB">
        <w:fldChar w:fldCharType="begin" w:fldLock="1"/>
      </w:r>
      <w:r w:rsidR="00C72407">
        <w:instrText>ADDIN CSL_CITATION { "citationItems" : [ { "id" : "ITEM-1", "itemData" : { "DOI" : "10.1006/tpbi.2001.1525", "ISBN" : "0040-5809 (Print)\\r0040-5809 (Linking)", "ISSN" : "0040-5809", "PMID" : "11589638", "abstract" : "Most mathematical models used to study the epidemiology of childhood viral diseases, such as measles, describe the period of infectiousness by an exponential distribution. The effects of including more realistic descriptions of the infectious period within SIR (susceptible/infectious/recovered) models are studied. Less dispersed distributions are seen to have two important epidemiological consequences. First, less stable behaviour is seen within the model: incidence patterns become more complex. Second, disease persistence is diminished: in models with a finite population, the minimum population size needed to allow disease persistence increases. The assumption made concerning the infectious period distribution is of a kind routinely made in the formulation of mathematical models in population biology. Since it has a major effect on the central issues of population persistence and dynamics, the results of this study have broad implications for mathematical modellers of a wide range of biological systems.", "author" : [ { "dropping-particle" : "", "family" : "Lloyd", "given" : "A L", "non-dropping-particle" : "", "parse-names" : false, "suffix" : "" } ], "container-title" : "Theor Popul Biol", "id" : "ITEM-1", "issued" : { "date-parts" : [ [ "2001" ] ] }, "page" : "59-71", "title" : "Realistic distributions of infectious periods in epidemic models: changing patterns of persistence and dynamics.", "type" : "article-journal", "volume" : "60" }, "uris" : [ "http://www.mendeley.com/documents/?uuid=003aa9ea-45ed-44ca-a8af-2f12b5497031" ] }, { "id" : "ITEM-2", "itemData" : { "DOI" : "10.1098/rsif.2013.0098", "ISSN" : "1742-5662", "PMID" : "23676892", "abstract" : "The population dynamics of infectious diseases occasionally undergo rapid qualitative changes, such as transitions from annual to biennial cycles or to irregular dynamics. Previous work, based on the standard seasonally forced 'susceptible-exposed-infectious-removed' (SEIR) model has found that transitions in the dynamics of many childhood diseases result from bifurcations induced by slow changes in birth and vaccination rates. However, the standard SEIR formulation assumes that the stage durations (latent and infectious periods) are exponentially distributed, whereas real distributions are narrower and centred around the mean. Much recent work has indicated that realistically distributed stage durations strongly affect the dynamical structure of seasonally forced epidemic models. We investigate whether inferences drawn from previous analyses of transitions in patterns of measles dynamics are robust to the shapes of the stage duration distributions. As an illustrative example, we analyse measles dynamics in New York City from 1928 to 1972. We find that with a fixed mean infectious period in the susceptible-infectious-removed (SIR) model, the dynamical structure and predicted transitions vary substantially as a function of the shape of the infectious period distribution. By contrast, with fixed mean latent and infectious periods in the SEIR model, the shapes of the stage duration distributions have a less dramatic effect on model dynamical structure and predicted transitions. All these results can be understood more easily by considering the distribution of the disease generation time as opposed to the distributions of individual disease stages. Numerical bifurcation analysis reveals that for a given mean generation time the dynamics of the SIR and SEIR models for measles are nearly equivalent and are insensitive to the shapes of the disease stage distributions.", "author" : [ { "dropping-particle" : "", "family" : "Krylova", "given" : "Olga", "non-dropping-particle" : "", "parse-names" : false, "suffix" : "" }, { "dropping-particle" : "", "family" : "Earn", "given" : "David J D", "non-dropping-particle" : "", "parse-names" : false, "suffix" : "" } ], "container-title" : "Journal of the Royal Society, Interface / the Royal Society", "id" : "ITEM-2", "issue" : "84", "issued" : { "date-parts" : [ [ "2013" ] ] }, "note" : "Example of using Erlang distribution and some nice notation", "page" : "20130098", "title" : "Effects of the infectious period distribution on predicted transitions in childhood disease dynamics.", "type" : "article-journal", "volume" : "10" }, "uris" : [ "http://www.mendeley.com/documents/?uuid=644cbe3e-9a7c-45d7-838c-cfe8996146fa" ] } ], "mendeley" : { "formattedCitation" : "[18,19]", "plainTextFormattedCitation" : "[18,19]", "previouslyFormattedCitation" : "[18,19]" }, "properties" : { "noteIndex" : 0 }, "schema" : "https://github.com/citation-style-language/schema/raw/master/csl-citation.json" }</w:instrText>
      </w:r>
      <w:r w:rsidR="003542BB">
        <w:fldChar w:fldCharType="separate"/>
      </w:r>
      <w:r w:rsidR="00C72407" w:rsidRPr="00C72407">
        <w:rPr>
          <w:noProof/>
        </w:rPr>
        <w:t>[18,19]</w:t>
      </w:r>
      <w:r w:rsidR="003542BB">
        <w:fldChar w:fldCharType="end"/>
      </w:r>
      <w:r w:rsidR="00C346FB">
        <w:t xml:space="preserve"> </w:t>
      </w:r>
      <w:r w:rsidR="002F2F2F">
        <w:t>We set the</w:t>
      </w:r>
      <w:r w:rsidR="00C346FB">
        <w:t xml:space="preserve"> mean time residing in any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softHyphen/>
        <w:t xml:space="preserve"> compartment</w:t>
      </w:r>
      <w:r w:rsidR="00C346FB">
        <w:t xml:space="preserve"> </w:t>
      </w:r>
      <w:r w:rsidR="002F2F2F">
        <w:t>to</w:t>
      </w:r>
      <w:r w:rsidR="006B4B6A">
        <w:t xml:space="preserve"> 30.5 days; t</w:t>
      </w:r>
      <w:r w:rsidR="00C346FB">
        <w:t xml:space="preserve">herefore, </w:t>
      </w:r>
      <w:r w:rsidR="004E5254">
        <w:t xml:space="preserve">susceptible </w:t>
      </w:r>
      <w:r w:rsidR="00C346FB">
        <w:t>individuals</w:t>
      </w:r>
      <w:r w:rsidR="001A43F0">
        <w:t xml:space="preserve"> </w:t>
      </w:r>
      <w:r w:rsidR="00C346FB">
        <w:t>move</w:t>
      </w:r>
      <w:r w:rsidR="002347AA">
        <w:t xml:space="preserve"> </w:t>
      </w:r>
      <w:r w:rsidR="004E5254">
        <w:t xml:space="preserve">after vaccination </w:t>
      </w:r>
      <w:r w:rsidR="00E701DB">
        <w:t>to</w:t>
      </w:r>
      <w:r w:rsidR="004E5254">
        <w:t xml:space="preserve"> compartment</w:t>
      </w:r>
      <w:r w:rsidR="00E701DB">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346FB">
        <w:t xml:space="preserve"> for</w:t>
      </w:r>
      <w:r w:rsidR="001107BD">
        <w:t xml:space="preserve"> an average of one month</w:t>
      </w:r>
      <w:r w:rsidR="00C346FB">
        <w:t>,</w:t>
      </w:r>
      <w:r w:rsidR="001107BD">
        <w:t xml:space="preserve"> then</w:t>
      </w:r>
      <w:r w:rsidR="00C346FB">
        <w:t xml:space="preserve"> to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C346FB">
        <w:t xml:space="preserve"> for </w:t>
      </w:r>
      <w:r w:rsidR="001107BD">
        <w:t>an average of one month</w:t>
      </w:r>
      <w:r w:rsidR="00C346FB">
        <w:t xml:space="preserve">, </w:t>
      </w:r>
      <w:r w:rsidR="003E7E0B">
        <w:t xml:space="preserve">and so forth </w:t>
      </w:r>
      <w:commentRangeStart w:id="11"/>
      <w:r w:rsidR="003E7E0B">
        <w:t xml:space="preserve">until month </w:t>
      </w:r>
      <w:r w:rsidR="003E7E0B" w:rsidRPr="002F2F2F">
        <w:rPr>
          <w:i/>
        </w:rPr>
        <w:t>n</w:t>
      </w:r>
      <w:r w:rsidR="003E7E0B" w:rsidDel="003E7E0B">
        <w:t xml:space="preserve"> </w:t>
      </w:r>
      <w:r w:rsidR="003E7E0B">
        <w:t xml:space="preserve">= 48, </w:t>
      </w:r>
      <w:r w:rsidR="00971F99">
        <w:t xml:space="preserve">after </w:t>
      </w:r>
      <w:r w:rsidR="003E7E0B">
        <w:t>which efficacy is assumed to be zero</w:t>
      </w:r>
      <w:commentRangeEnd w:id="11"/>
      <w:r w:rsidR="000B7BC8">
        <w:rPr>
          <w:rStyle w:val="CommentReference"/>
        </w:rPr>
        <w:commentReference w:id="11"/>
      </w:r>
      <w:r w:rsidR="003E7E0B">
        <w:t xml:space="preserve"> and therefore individuals return to a state of full susceptibility</w:t>
      </w:r>
      <w:r w:rsidR="007B1C07">
        <w:t xml:space="preserve">, </w:t>
      </w:r>
      <m:oMath>
        <m:r>
          <w:rPr>
            <w:rFonts w:ascii="Cambria Math" w:hAnsi="Cambria Math"/>
          </w:rPr>
          <m:t>S</m:t>
        </m:r>
      </m:oMath>
      <w:r w:rsidR="003E7E0B">
        <w:t>.</w:t>
      </w:r>
    </w:p>
    <w:p w14:paraId="30F32F5E" w14:textId="77777777" w:rsidR="006B582E" w:rsidRDefault="006B582E" w:rsidP="006B582E"/>
    <w:p w14:paraId="5225B6C9" w14:textId="7A1D29A3" w:rsidR="006B582E" w:rsidRDefault="006B582E" w:rsidP="005C7B32">
      <w:r>
        <w:t xml:space="preserve">The system of ordinary differential equations generated by the model was solved using the </w:t>
      </w:r>
      <w:proofErr w:type="spellStart"/>
      <w:r>
        <w:rPr>
          <w:i/>
        </w:rPr>
        <w:t>deSolve</w:t>
      </w:r>
      <w:proofErr w:type="spellEnd"/>
      <w:r>
        <w:t xml:space="preserve"> package</w:t>
      </w:r>
      <w:r>
        <w:fldChar w:fldCharType="begin" w:fldLock="1"/>
      </w:r>
      <w:r w:rsidR="00C72407">
        <w:instrText>ADDIN CSL_CITATION { "citationItems" : [ { "id" : "ITEM-1", "itemData" : { "DOI" : "10.18637/jss.v033.i09", "ISBN" : "1548-7660", "ISSN" : "15487660", "PMID" : "1000204895", "abstract" : "In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 "author" : [ { "dropping-particle" : "", "family" : "Soetaert", "given" : "Karline", "non-dropping-particle" : "", "parse-names" : false, "suffix" : "" }, { "dropping-particle" : "", "family" : "Petzoldt", "given" : "Thomas", "non-dropping-particle" : "", "parse-names" : false, "suffix" : "" }, { "dropping-particle" : "", "family" : "Setzer", "given" : "R Woodrow", "non-dropping-particle" : "", "parse-names" : false, "suffix" : "" } ], "container-title" : "Journal Of Statistical Software", "id" : "ITEM-1", "issue" : "9", "issued" : { "date-parts" : [ [ "2010" ] ] }, "page" : "1-25", "title" : "Package deSolve : Solving Initial Value Differential Equations in R", "type" : "article-journal", "volume" : "33" }, "uris" : [ "http://www.mendeley.com/documents/?uuid=75c32ad4-4e01-4f11-9f92-f8cb407c75f6" ] } ], "mendeley" : { "formattedCitation" : "[20]", "plainTextFormattedCitation" : "[20]", "previouslyFormattedCitation" : "[20]" }, "properties" : { "noteIndex" : 0 }, "schema" : "https://github.com/citation-style-language/schema/raw/master/csl-citation.json" }</w:instrText>
      </w:r>
      <w:r>
        <w:fldChar w:fldCharType="separate"/>
      </w:r>
      <w:r w:rsidR="00C72407" w:rsidRPr="00C72407">
        <w:rPr>
          <w:noProof/>
        </w:rPr>
        <w:t>[20]</w:t>
      </w:r>
      <w:r>
        <w:fldChar w:fldCharType="end"/>
      </w:r>
      <w:r>
        <w:t xml:space="preserve"> in the statistical software program R (version 3.2.4). All code used to generate this paper can be found at </w:t>
      </w:r>
      <w:hyperlink r:id="rId11" w:history="1">
        <w:r w:rsidRPr="000E5266">
          <w:rPr>
            <w:rStyle w:val="Hyperlink"/>
          </w:rPr>
          <w:t>https://github.com/peakcm/cholera</w:t>
        </w:r>
      </w:hyperlink>
      <w:r>
        <w:t>.</w:t>
      </w:r>
    </w:p>
    <w:p w14:paraId="555ACDD1" w14:textId="77777777" w:rsidR="00E717A8" w:rsidRDefault="00E717A8" w:rsidP="005C7B32"/>
    <w:p w14:paraId="7807C1BF" w14:textId="79A9B333" w:rsidR="00E717A8" w:rsidRDefault="00E717A8" w:rsidP="00E717A8">
      <w:pPr>
        <w:rPr>
          <w:i/>
        </w:rPr>
      </w:pPr>
      <w:r>
        <w:rPr>
          <w:i/>
        </w:rPr>
        <w:t>Vaccination Strategies</w:t>
      </w:r>
    </w:p>
    <w:p w14:paraId="275D9470" w14:textId="0AB3E83B" w:rsidR="00E717A8" w:rsidRDefault="00E717A8" w:rsidP="00E717A8">
      <w:r>
        <w:t>Vaccination is implemented according to two approaches</w:t>
      </w:r>
      <w:r w:rsidR="00767349">
        <w:t>:</w:t>
      </w:r>
      <w:r w:rsidR="00FC03E5">
        <w:t xml:space="preserve"> mass and routine</w:t>
      </w:r>
      <w:r w:rsidR="0063712F">
        <w:t xml:space="preserve">. We model mass vaccination as a large fraction (e.g., </w:t>
      </w:r>
      <w:bookmarkStart w:id="12" w:name="OLE_LINK1"/>
      <w:bookmarkStart w:id="13" w:name="OLE_LINK2"/>
      <m:oMath>
        <m:r>
          <w:rPr>
            <w:rFonts w:ascii="Cambria Math" w:hAnsi="Cambria Math"/>
          </w:rPr>
          <m:t>0.8∙</m:t>
        </m:r>
        <w:commentRangeStart w:id="14"/>
        <m:r>
          <w:rPr>
            <w:rFonts w:ascii="Cambria Math" w:hAnsi="Cambria Math"/>
          </w:rPr>
          <m:t>N</m:t>
        </m:r>
        <m:d>
          <m:dPr>
            <m:ctrlPr>
              <w:rPr>
                <w:rFonts w:ascii="Cambria Math" w:hAnsi="Cambria Math"/>
                <w:i/>
              </w:rPr>
            </m:ctrlPr>
          </m:dPr>
          <m:e>
            <m:r>
              <w:rPr>
                <w:rFonts w:ascii="Cambria Math" w:hAnsi="Cambria Math"/>
              </w:rPr>
              <m:t>t</m:t>
            </m:r>
          </m:e>
        </m:d>
        <w:bookmarkEnd w:id="12"/>
        <w:bookmarkEnd w:id="13"/>
        <w:commentRangeEnd w:id="14"/>
        <m:r>
          <m:rPr>
            <m:sty m:val="p"/>
          </m:rPr>
          <w:rPr>
            <w:rStyle w:val="CommentReference"/>
          </w:rPr>
          <w:commentReference w:id="14"/>
        </m:r>
      </m:oMath>
      <w:r w:rsidR="00FC03E5">
        <w:t xml:space="preserve">) </w:t>
      </w:r>
      <w:r w:rsidR="0063712F">
        <w:t xml:space="preserve">of individuals moving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63712F">
        <w:t xml:space="preserve"> compartment on a particular day</w:t>
      </w:r>
      <w:r w:rsidR="00767349">
        <w:t>, possibly recurrently (e.g., annually</w:t>
      </w:r>
      <w:r w:rsidR="0063712F">
        <w:t xml:space="preserve">). Routine vaccination moves a substantially smaller fraction of individuals (e.g., </w:t>
      </w:r>
      <m:oMath>
        <m:r>
          <w:rPr>
            <w:rFonts w:ascii="Cambria Math" w:hAnsi="Cambria Math"/>
          </w:rPr>
          <m:t>0.001∙N</m:t>
        </m:r>
        <m:d>
          <m:dPr>
            <m:ctrlPr>
              <w:rPr>
                <w:rFonts w:ascii="Cambria Math" w:hAnsi="Cambria Math"/>
                <w:i/>
              </w:rPr>
            </m:ctrlPr>
          </m:dPr>
          <m:e>
            <m:r>
              <w:rPr>
                <w:rFonts w:ascii="Cambria Math" w:hAnsi="Cambria Math"/>
              </w:rPr>
              <m:t>t</m:t>
            </m:r>
          </m:e>
        </m:d>
      </m:oMath>
      <w:r w:rsidR="00FC03E5">
        <w:t xml:space="preserve">)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FC03E5">
        <w:t xml:space="preserve"> compartment every day.</w:t>
      </w:r>
      <w:r w:rsidR="00FC03E5" w:rsidRPr="00FC03E5">
        <w:t xml:space="preserve"> </w:t>
      </w:r>
      <w:r w:rsidR="00FC03E5">
        <w:t xml:space="preserve">In each </w:t>
      </w:r>
      <w:r w:rsidR="00063B8A">
        <w:t>approach</w:t>
      </w:r>
      <w:r w:rsidR="00FC03E5">
        <w:t>, vaccine priority is given f</w:t>
      </w:r>
      <w:r w:rsidR="004E5254">
        <w:t xml:space="preserve">irst to susceptible individuals, </w:t>
      </w:r>
      <m:oMath>
        <m:r>
          <w:rPr>
            <w:rFonts w:ascii="Cambria Math" w:hAnsi="Cambria Math"/>
          </w:rPr>
          <m:t>S</m:t>
        </m:r>
      </m:oMath>
      <w:r w:rsidR="00FC03E5">
        <w:t>, then those who were vaccinated the longest time ago (i.e.,</w:t>
      </w:r>
      <w:r w:rsidR="00FC03E5" w:rsidRPr="001A5F8D">
        <w:t xml:space="preserve"> </w:t>
      </w:r>
      <m:oMath>
        <m:sSub>
          <m:sSubPr>
            <m:ctrlPr>
              <w:rPr>
                <w:rFonts w:ascii="Cambria Math" w:hAnsi="Cambria Math"/>
                <w:i/>
              </w:rPr>
            </m:ctrlPr>
          </m:sSubPr>
          <m:e>
            <m:r>
              <w:rPr>
                <w:rFonts w:ascii="Cambria Math" w:hAnsi="Cambria Math"/>
              </w:rPr>
              <m:t>V</m:t>
            </m:r>
          </m:e>
          <m:sub>
            <m:r>
              <w:rPr>
                <w:rFonts w:ascii="Cambria Math" w:hAnsi="Cambria Math"/>
              </w:rPr>
              <m:t>48</m:t>
            </m:r>
          </m:sub>
        </m:sSub>
      </m:oMath>
      <w:r w:rsidR="00FC03E5">
        <w:t xml:space="preserve">, then </w:t>
      </w:r>
      <m:oMath>
        <m:sSub>
          <m:sSubPr>
            <m:ctrlPr>
              <w:rPr>
                <w:rFonts w:ascii="Cambria Math" w:hAnsi="Cambria Math"/>
                <w:i/>
              </w:rPr>
            </m:ctrlPr>
          </m:sSubPr>
          <m:e>
            <m:r>
              <w:rPr>
                <w:rFonts w:ascii="Cambria Math" w:hAnsi="Cambria Math"/>
              </w:rPr>
              <m:t>V</m:t>
            </m:r>
          </m:e>
          <m:sub>
            <m:r>
              <w:rPr>
                <w:rFonts w:ascii="Cambria Math" w:hAnsi="Cambria Math"/>
              </w:rPr>
              <m:t>47</m:t>
            </m:r>
          </m:sub>
        </m:sSub>
      </m:oMath>
      <w:r w:rsidR="00FC03E5">
        <w:t xml:space="preserve">, </w:t>
      </w:r>
      <w:r w:rsidR="00A433D9">
        <w:t>and so on</w:t>
      </w:r>
      <w:r w:rsidR="001A43F0">
        <w:t xml:space="preserve"> until </w:t>
      </w:r>
      <w:r w:rsidR="00581754">
        <w:t>reaching the</w:t>
      </w:r>
      <w:r w:rsidR="001A43F0">
        <w:t xml:space="preserve"> allotted number of vaccines for that day</w:t>
      </w:r>
      <w:r w:rsidR="00FC03E5">
        <w:t>).</w:t>
      </w:r>
      <w:r w:rsidR="007A1907">
        <w:t xml:space="preserve"> </w:t>
      </w:r>
      <w:r w:rsidR="0067629D">
        <w:t xml:space="preserve">In addition to mass vaccination and routine vaccination, we test a blended “Mass and Maintain” strategy in which one-time mass vaccination at the beginning of follow-up precedes routine vaccination. </w:t>
      </w:r>
      <w:r w:rsidR="007A1907">
        <w:t xml:space="preserve">See </w:t>
      </w:r>
      <w:r w:rsidR="00063B8A">
        <w:t>s</w:t>
      </w:r>
      <w:r w:rsidR="007A1907">
        <w:t>upplementa</w:t>
      </w:r>
      <w:r w:rsidR="00063B8A">
        <w:t>l materials</w:t>
      </w:r>
      <w:r w:rsidR="00ED26C7">
        <w:t xml:space="preserve"> for </w:t>
      </w:r>
      <w:r w:rsidR="00BD66F4">
        <w:t xml:space="preserve">mathematical </w:t>
      </w:r>
      <w:r w:rsidR="00ED26C7">
        <w:t>details</w:t>
      </w:r>
      <w:r w:rsidR="00BD66F4">
        <w:t xml:space="preserve"> on </w:t>
      </w:r>
      <w:r w:rsidR="006A691F">
        <w:t>modeling</w:t>
      </w:r>
      <w:r w:rsidR="00BD66F4">
        <w:t xml:space="preserve"> </w:t>
      </w:r>
      <w:r w:rsidR="006A691F">
        <w:t xml:space="preserve">mass vaccination </w:t>
      </w:r>
      <w:r w:rsidR="00BD66F4">
        <w:t>transition rates</w:t>
      </w:r>
      <w:r w:rsidR="00ED26C7">
        <w:t>.</w:t>
      </w:r>
      <w:r w:rsidR="00BD66F4">
        <w:t xml:space="preserve"> </w:t>
      </w:r>
      <w:r w:rsidR="00FC03E5">
        <w:t xml:space="preserve"> </w:t>
      </w:r>
    </w:p>
    <w:p w14:paraId="45F357FD" w14:textId="77777777" w:rsidR="00E717A8" w:rsidRDefault="00E717A8" w:rsidP="00E717A8"/>
    <w:p w14:paraId="23834CC5" w14:textId="70D5B170" w:rsidR="00E717A8" w:rsidRDefault="00E717A8" w:rsidP="00E717A8">
      <w:r>
        <w:t xml:space="preserve">Currently, a complete </w:t>
      </w:r>
      <w:proofErr w:type="spellStart"/>
      <w:r w:rsidR="00063B8A">
        <w:t>kOCV</w:t>
      </w:r>
      <w:proofErr w:type="spellEnd"/>
      <w:r w:rsidR="00063B8A">
        <w:t xml:space="preserve"> </w:t>
      </w:r>
      <w:r>
        <w:t xml:space="preserve">course </w:t>
      </w:r>
      <w:del w:id="15" w:author="Amanda Reilly" w:date="2017-02-09T23:29:00Z">
        <w:r w:rsidDel="005342DE">
          <w:delText xml:space="preserve">of </w:delText>
        </w:r>
      </w:del>
      <w:r>
        <w:t>includes two doses administered approximately two weeks apart.</w:t>
      </w:r>
      <w:r>
        <w:fldChar w:fldCharType="begin" w:fldLock="1"/>
      </w:r>
      <w:r w:rsidR="00F02F56">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"[6]", "plainTextFormattedCitation" : "[6]", "previouslyFormattedCitation" : "[6]" }, "properties" : { "noteIndex" : 0 }, "schema" : "https://github.com/citation-style-language/schema/raw/master/csl-citation.json" }</w:instrText>
      </w:r>
      <w:r>
        <w:fldChar w:fldCharType="separate"/>
      </w:r>
      <w:r w:rsidR="00F02F56" w:rsidRPr="00F02F56">
        <w:rPr>
          <w:noProof/>
        </w:rPr>
        <w:t>[6]</w:t>
      </w:r>
      <w:r>
        <w:fldChar w:fldCharType="end"/>
      </w:r>
      <w:r>
        <w:t xml:space="preserve"> However, because the timescale of interest for this study is measured in years, not days, we assume mass vaccination campaigns elapse</w:t>
      </w:r>
      <w:r w:rsidR="0067629D">
        <w:t xml:space="preserve"> </w:t>
      </w:r>
      <w:r w:rsidR="00581754">
        <w:t xml:space="preserve">over one day </w:t>
      </w:r>
      <w:r w:rsidR="0067629D">
        <w:t>and provide protection</w:t>
      </w:r>
      <w:r>
        <w:t xml:space="preserve"> instantaneously. Furthermore, </w:t>
      </w:r>
      <w:r w:rsidR="00063B8A">
        <w:t xml:space="preserve">for generalizability across disease systems, </w:t>
      </w:r>
      <w:r>
        <w:t>we focus on the number of vaccine courses rather than the number of actual vaccines per course.</w:t>
      </w:r>
    </w:p>
    <w:p w14:paraId="1483C9F6" w14:textId="77777777" w:rsidR="002603D6" w:rsidRDefault="002603D6" w:rsidP="00D46AAE">
      <w:pPr>
        <w:rPr>
          <w:i/>
        </w:rPr>
      </w:pPr>
    </w:p>
    <w:p w14:paraId="50E2C944" w14:textId="78351679" w:rsidR="005C7B32" w:rsidRDefault="00C346FB" w:rsidP="00D46AAE">
      <w:r>
        <w:t xml:space="preserve">We parameterized the time-varying </w:t>
      </w:r>
      <w:r w:rsidR="00B577D9">
        <w:t>vaccine efficacy,</w:t>
      </w:r>
      <w:r>
        <w:t xml:space="preserve"> </w:t>
      </w:r>
      <m:oMath>
        <m:r>
          <w:rPr>
            <w:rFonts w:ascii="Cambria Math" w:hAnsi="Cambria Math"/>
          </w:rPr>
          <m:t>VE(t)</m:t>
        </m:r>
      </m:oMath>
      <w:r w:rsidR="00B577D9">
        <w:t>,</w:t>
      </w:r>
      <w:r>
        <w:t xml:space="preserve"> of </w:t>
      </w:r>
      <w:proofErr w:type="spellStart"/>
      <w:r w:rsidR="005426F4">
        <w:t>kOCV</w:t>
      </w:r>
      <w:proofErr w:type="spellEnd"/>
      <w:r w:rsidR="00B577D9">
        <w:t xml:space="preserve"> </w:t>
      </w:r>
      <w:r w:rsidR="00461617">
        <w:t xml:space="preserve">(whole-cell </w:t>
      </w:r>
      <w:r w:rsidR="00DB2DC5">
        <w:t>with B-subunit</w:t>
      </w:r>
      <w:r w:rsidR="00461617">
        <w:t xml:space="preserve">) </w:t>
      </w:r>
      <w:r w:rsidR="003542BB">
        <w:t xml:space="preserve">using </w:t>
      </w:r>
      <w:r w:rsidR="00461617">
        <w:t>estimates from a large clinical trial in Bangladesh.</w:t>
      </w:r>
      <w:r w:rsidR="003542BB">
        <w:fldChar w:fldCharType="begin" w:fldLock="1"/>
      </w:r>
      <w:r w:rsidR="00C72407">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"id" : "ITEM-2",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"ITEM-2",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"[17,21]", "plainTextFormattedCitation" : "[17,21]", "previouslyFormattedCitation" : "[17,21]" }, "properties" : { "noteIndex" : 0 }, "schema" : "https://github.com/citation-style-language/schema/raw/master/csl-citation.json" }</w:instrText>
      </w:r>
      <w:r w:rsidR="003542BB">
        <w:fldChar w:fldCharType="separate"/>
      </w:r>
      <w:r w:rsidR="00C72407" w:rsidRPr="00C72407">
        <w:rPr>
          <w:noProof/>
        </w:rPr>
        <w:t>[17,21]</w:t>
      </w:r>
      <w:r w:rsidR="003542BB">
        <w:fldChar w:fldCharType="end"/>
      </w:r>
      <w:r w:rsidR="00570BE7">
        <w:t xml:space="preserve"> To provide monthly estimates of</w:t>
      </w:r>
      <w:r w:rsidR="007B1C07">
        <w:t xml:space="preserve"> vaccine efficacy,</w:t>
      </w:r>
      <w:r w:rsidR="00570BE7">
        <w:t xml:space="preserve"> </w:t>
      </w:r>
      <m:oMath>
        <m:r>
          <w:rPr>
            <w:rFonts w:ascii="Cambria Math" w:hAnsi="Cambria Math"/>
          </w:rPr>
          <m:t>VE(t)</m:t>
        </m:r>
      </m:oMath>
      <w:r w:rsidR="007B1C07">
        <w:t>,</w:t>
      </w:r>
      <w:r w:rsidR="00570BE7">
        <w:t xml:space="preserve"> we linearly interpolated between 6-month point estimates with efficacy after the </w:t>
      </w:r>
      <w:r w:rsidR="007B1C07">
        <w:t>4</w:t>
      </w:r>
      <w:r w:rsidR="00570BE7" w:rsidRPr="007B1C07">
        <w:rPr>
          <w:vertAlign w:val="superscript"/>
        </w:rPr>
        <w:t>th</w:t>
      </w:r>
      <w:r w:rsidR="002603D6">
        <w:t xml:space="preserve"> year assumed to be zero, as the reported mean efficacy becomes negative.</w:t>
      </w:r>
    </w:p>
    <w:p w14:paraId="35E0F94F" w14:textId="77777777" w:rsidR="00FB25E1" w:rsidRDefault="00FB25E1" w:rsidP="005C7B32"/>
    <w:p w14:paraId="54ADB133" w14:textId="5A1467D4" w:rsidR="006B582E" w:rsidRPr="006B582E" w:rsidRDefault="002603D6" w:rsidP="005C7B32">
      <w:pPr>
        <w:rPr>
          <w:i/>
        </w:rPr>
      </w:pPr>
      <w:r>
        <w:rPr>
          <w:i/>
        </w:rPr>
        <w:t>Human mobility</w:t>
      </w:r>
    </w:p>
    <w:p w14:paraId="5481F0AD" w14:textId="10C2BDA6" w:rsidR="002603D6" w:rsidRDefault="002603D6" w:rsidP="002603D6">
      <w:r>
        <w:lastRenderedPageBreak/>
        <w:t xml:space="preserve">We assume individuals emigrate from the population at a rate that is equal for all compartments. </w:t>
      </w:r>
      <w:commentRangeStart w:id="16"/>
      <w:r w:rsidR="006A691F">
        <w:t>T</w:t>
      </w:r>
      <w:r>
        <w:t xml:space="preserve">he total population size, </w:t>
      </w:r>
      <m:oMath>
        <m:r>
          <w:rPr>
            <w:rFonts w:ascii="Cambria Math" w:hAnsi="Cambria Math"/>
          </w:rPr>
          <m:t>N</m:t>
        </m:r>
        <m:d>
          <m:dPr>
            <m:ctrlPr>
              <w:rPr>
                <w:rFonts w:ascii="Cambria Math" w:hAnsi="Cambria Math"/>
                <w:i/>
              </w:rPr>
            </m:ctrlPr>
          </m:dPr>
          <m:e>
            <m:r>
              <w:rPr>
                <w:rFonts w:ascii="Cambria Math" w:hAnsi="Cambria Math"/>
              </w:rPr>
              <m:t>t</m:t>
            </m:r>
          </m:e>
        </m:d>
      </m:oMath>
      <w:r>
        <w:t xml:space="preserve">, </w:t>
      </w:r>
      <w:commentRangeEnd w:id="16"/>
      <w:r w:rsidR="005342DE">
        <w:rPr>
          <w:rStyle w:val="CommentReference"/>
        </w:rPr>
        <w:commentReference w:id="16"/>
      </w:r>
      <w:r>
        <w:t>is held constant by offsetting emigration with an equal rate of immigration, unless otherwise noted. Our main results assume that incoming migrants bring neither vaccine-derived nor naturally</w:t>
      </w:r>
      <w:r w:rsidR="00063B8A">
        <w:t>-</w:t>
      </w:r>
      <w:r>
        <w:t xml:space="preserve">acquired immunity into the population. </w:t>
      </w:r>
    </w:p>
    <w:p w14:paraId="539D0BBB" w14:textId="77777777" w:rsidR="002603D6" w:rsidRDefault="002603D6" w:rsidP="00C11B42"/>
    <w:p w14:paraId="10DBF619" w14:textId="1A5C1433" w:rsidR="000E5266" w:rsidRDefault="00C30928" w:rsidP="00C11B42">
      <w:r>
        <w:t>We</w:t>
      </w:r>
      <w:r w:rsidR="00FB25E1">
        <w:t xml:space="preserve"> estimated migration rates from three</w:t>
      </w:r>
      <w:r w:rsidR="009C482B">
        <w:t xml:space="preserve"> example</w:t>
      </w:r>
      <w:r w:rsidR="00FB25E1">
        <w:t xml:space="preserve"> settings</w:t>
      </w:r>
      <w:r>
        <w:t xml:space="preserve"> where </w:t>
      </w:r>
      <w:proofErr w:type="spellStart"/>
      <w:r w:rsidR="000F6CC0">
        <w:t>k</w:t>
      </w:r>
      <w:r>
        <w:t>OCVs</w:t>
      </w:r>
      <w:proofErr w:type="spellEnd"/>
      <w:r>
        <w:t xml:space="preserve"> have been</w:t>
      </w:r>
      <w:r w:rsidR="009C482B">
        <w:t xml:space="preserve"> </w:t>
      </w:r>
      <w:r w:rsidR="00C809FF">
        <w:t>used, including: (</w:t>
      </w:r>
      <w:r w:rsidR="00C11B42">
        <w:t>1) a ‘stable’ urban population</w:t>
      </w:r>
      <w:r w:rsidR="00C809FF">
        <w:t>;</w:t>
      </w:r>
      <w:r w:rsidR="00C11B42">
        <w:t xml:space="preserve"> (2) a highly mobile urban population</w:t>
      </w:r>
      <w:r w:rsidR="00C809FF">
        <w:t>;</w:t>
      </w:r>
      <w:r w:rsidR="00C11B42">
        <w:t xml:space="preserve"> and (3) a displaced person setting with intermediate mobility.</w:t>
      </w:r>
      <w:r>
        <w:t xml:space="preserve"> </w:t>
      </w:r>
      <w:r w:rsidR="00FB25E1">
        <w:t>First, to represent a stable</w:t>
      </w:r>
      <w:r w:rsidR="00C11B42">
        <w:t xml:space="preserve"> urban</w:t>
      </w:r>
      <w:r w:rsidR="00FB25E1">
        <w:t xml:space="preserve"> population, we esti</w:t>
      </w:r>
      <w:r w:rsidR="00006508">
        <w:t xml:space="preserve">mate a migration rate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06508">
        <w:t xml:space="preserve"> </w:t>
      </w:r>
      <w:r w:rsidR="005033C5">
        <w:t xml:space="preserve"> (i.e., an average residence time of 20 years) </w:t>
      </w:r>
      <w:r w:rsidR="00FB25E1">
        <w:t xml:space="preserve">from the observation that only 9% of </w:t>
      </w:r>
      <w:r w:rsidR="00B62E25">
        <w:t>an OCV study</w:t>
      </w:r>
      <w:r w:rsidR="00FB25E1">
        <w:t xml:space="preserve"> population in Calcutta</w:t>
      </w:r>
      <w:r w:rsidR="006A691F">
        <w:t>, India,</w:t>
      </w:r>
      <w:r w:rsidR="00FB25E1">
        <w:t xml:space="preserve"> changed in the two years following </w:t>
      </w:r>
      <w:r w:rsidR="003542BB">
        <w:t>vaccination in 2006</w:t>
      </w:r>
      <w:r w:rsidR="00FB25E1">
        <w:t>.</w:t>
      </w:r>
      <w:r w:rsidR="00046565">
        <w:fldChar w:fldCharType="begin" w:fldLock="1"/>
      </w:r>
      <w:r w:rsidR="00C72407">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"[22]", "plainTextFormattedCitation" : "[22]", "previouslyFormattedCitation" : "[22]" }, "properties" : { "noteIndex" : 0 }, "schema" : "https://github.com/citation-style-language/schema/raw/master/csl-citation.json" }</w:instrText>
      </w:r>
      <w:r w:rsidR="00046565">
        <w:fldChar w:fldCharType="separate"/>
      </w:r>
      <w:r w:rsidR="00C72407" w:rsidRPr="00C72407">
        <w:rPr>
          <w:noProof/>
        </w:rPr>
        <w:t>[22]</w:t>
      </w:r>
      <w:r w:rsidR="00046565">
        <w:fldChar w:fldCharType="end"/>
      </w:r>
      <w:r w:rsidR="00FB25E1">
        <w:t xml:space="preserve"> Secondly, to represent a highly mobile </w:t>
      </w:r>
      <w:r w:rsidR="00C11B42">
        <w:t xml:space="preserve">urban </w:t>
      </w:r>
      <w:r w:rsidR="00FB25E1">
        <w:t xml:space="preserve">population, we estimate a migration rate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FB25E1">
        <w:t xml:space="preserve"> from </w:t>
      </w:r>
      <w:r w:rsidR="00B62E25">
        <w:t xml:space="preserve">the observation that 58% of a study </w:t>
      </w:r>
      <w:r w:rsidR="00FB25E1">
        <w:t>population in Dhaka</w:t>
      </w:r>
      <w:r w:rsidR="006A691F">
        <w:t>, Bangladesh,</w:t>
      </w:r>
      <w:r w:rsidR="00FB25E1">
        <w:t xml:space="preserve"> </w:t>
      </w:r>
      <w:r w:rsidR="00046565">
        <w:t>had relocated over two years</w:t>
      </w:r>
      <w:r w:rsidR="00FB25E1">
        <w:t>.</w:t>
      </w:r>
      <w:r w:rsidR="00046565">
        <w:fldChar w:fldCharType="begin" w:fldLock="1"/>
      </w:r>
      <w:r w:rsidR="00C72407">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"[23]", "plainTextFormattedCitation" : "[23]", "previouslyFormattedCitation" : "[23]" }, "properties" : { "noteIndex" : 0 }, "schema" : "https://github.com/citation-style-language/schema/raw/master/csl-citation.json" }</w:instrText>
      </w:r>
      <w:r w:rsidR="00046565">
        <w:fldChar w:fldCharType="separate"/>
      </w:r>
      <w:r w:rsidR="00C72407" w:rsidRPr="00C72407">
        <w:rPr>
          <w:noProof/>
        </w:rPr>
        <w:t>[23]</w:t>
      </w:r>
      <w:r w:rsidR="00046565">
        <w:fldChar w:fldCharType="end"/>
      </w:r>
      <w:r w:rsidR="00FB25E1">
        <w:t xml:space="preserve"> Thirdly,</w:t>
      </w:r>
      <w:r w:rsidR="00006508">
        <w:t xml:space="preserve"> to represent a displacement c</w:t>
      </w:r>
      <w:r w:rsidR="002C409D">
        <w:t xml:space="preserve">amp with intermediate mobility, we estimate a </w:t>
      </w:r>
      <w:r w:rsidR="00043F86">
        <w:t xml:space="preserve">resettlement </w:t>
      </w:r>
      <w:r w:rsidR="002C409D">
        <w:t xml:space="preserve">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2C409D">
        <w:t xml:space="preserve"> in the </w:t>
      </w:r>
      <w:proofErr w:type="spellStart"/>
      <w:r w:rsidR="002C409D">
        <w:t>Bentiu</w:t>
      </w:r>
      <w:proofErr w:type="spellEnd"/>
      <w:r w:rsidR="002C409D">
        <w:t xml:space="preserve"> </w:t>
      </w:r>
      <w:proofErr w:type="spellStart"/>
      <w:r w:rsidR="001E6C5D">
        <w:t>PoC</w:t>
      </w:r>
      <w:proofErr w:type="spellEnd"/>
      <w:r w:rsidR="001E6C5D">
        <w:t xml:space="preserve"> </w:t>
      </w:r>
      <w:r w:rsidR="002C409D">
        <w:t xml:space="preserve">Camp in South Sudan </w:t>
      </w:r>
      <w:r w:rsidR="00B62E25">
        <w:t>in the</w:t>
      </w:r>
      <w:r w:rsidR="002C409D">
        <w:t xml:space="preserve"> period from February to October 2016</w:t>
      </w:r>
      <w:r w:rsidR="00B62E25">
        <w:t>, during</w:t>
      </w:r>
      <w:r w:rsidR="002C409D">
        <w:t xml:space="preserve"> which </w:t>
      </w:r>
      <w:r w:rsidR="00B64451">
        <w:t>the International Organization on Migration (</w:t>
      </w:r>
      <w:r w:rsidR="002C409D">
        <w:t>IOM</w:t>
      </w:r>
      <w:r w:rsidR="00B64451">
        <w:t>)</w:t>
      </w:r>
      <w:r w:rsidR="002C409D">
        <w:t xml:space="preserve"> reports a rather stable population of 104,000 people and approximately 2,000</w:t>
      </w:r>
      <w:r w:rsidR="00043F86">
        <w:t xml:space="preserve"> monthly</w:t>
      </w:r>
      <w:r w:rsidR="002C409D">
        <w:t xml:space="preserve"> </w:t>
      </w:r>
      <w:r w:rsidR="00043F86">
        <w:t>individuals both entering the camp and resettling from the camp</w:t>
      </w:r>
      <w:r w:rsidR="002C409D">
        <w:t xml:space="preserve"> [</w:t>
      </w:r>
      <w:hyperlink r:id="rId12" w:history="1">
        <w:r w:rsidR="00046565" w:rsidRPr="00046565">
          <w:rPr>
            <w:rStyle w:val="Hyperlink"/>
          </w:rPr>
          <w:t>http://www.iomsouthsudan.org/tracking/</w:t>
        </w:r>
      </w:hyperlink>
      <w:r>
        <w:t>].</w:t>
      </w:r>
    </w:p>
    <w:p w14:paraId="3D099D47" w14:textId="77777777" w:rsidR="005C7B32" w:rsidRDefault="005C7B32" w:rsidP="005C7B32"/>
    <w:p w14:paraId="40241F5B" w14:textId="17988B76" w:rsidR="006B582E" w:rsidRPr="006B582E" w:rsidRDefault="006B582E" w:rsidP="005C7B32">
      <w:pPr>
        <w:rPr>
          <w:i/>
        </w:rPr>
      </w:pPr>
      <w:r>
        <w:rPr>
          <w:i/>
        </w:rPr>
        <w:t>Outcome Measurements</w:t>
      </w:r>
    </w:p>
    <w:p w14:paraId="34E38EF3" w14:textId="411A5E4F" w:rsidR="005C7B32" w:rsidRDefault="007059D1" w:rsidP="005C7B32">
      <w:r>
        <w:t>We define</w:t>
      </w:r>
      <w:r w:rsidR="006A691F">
        <w:t xml:space="preserve"> the duration of herd immunity</w:t>
      </w:r>
      <w:r w:rsidR="00B64451">
        <w:t xml:space="preserve"> </w:t>
      </w:r>
      <w:r w:rsidR="006A691F">
        <w:t>(</w:t>
      </w:r>
      <w:r w:rsidR="00B64451">
        <w:t>DHI</w:t>
      </w:r>
      <w:r w:rsidR="006A691F">
        <w:t>)</w:t>
      </w:r>
      <w:r w:rsidR="00541512">
        <w:t xml:space="preserve"> </w:t>
      </w:r>
      <w:r>
        <w:t xml:space="preserve">as the </w:t>
      </w:r>
      <w:r w:rsidR="00063B8A">
        <w:t xml:space="preserve">number of years </w:t>
      </w:r>
      <w:r>
        <w:t>following a vaccination campaign with an effective reproductive number</w:t>
      </w:r>
      <w:r w:rsidR="007B1C07">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7B1C07">
        <w:t>,</w:t>
      </w:r>
      <w:r>
        <w:t xml:space="preserve"> below one. </w:t>
      </w:r>
      <w:r w:rsidR="005C7B32">
        <w:t>We calculate</w:t>
      </w:r>
    </w:p>
    <w:p w14:paraId="18EFD82C" w14:textId="77777777" w:rsidR="005C7B32" w:rsidRDefault="005C7B32" w:rsidP="005C7B32"/>
    <w:p w14:paraId="1D6A3346" w14:textId="29FCB629" w:rsidR="005C7B32" w:rsidRDefault="004F17B6" w:rsidP="005C7B32">
      <w:r>
        <w:t>[1]</w:t>
      </w:r>
      <w:r>
        <w:tab/>
      </w:r>
      <w:r w:rsidR="006C5E7F">
        <w:tab/>
      </w:r>
      <w:r w:rsidR="006C5E7F">
        <w:tab/>
      </w:r>
      <w:r>
        <w:tab/>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w:p>
    <w:p w14:paraId="185F39E4" w14:textId="77777777" w:rsidR="001A43F0" w:rsidRDefault="001A43F0" w:rsidP="005C7B32"/>
    <w:p w14:paraId="7A914CF4" w14:textId="77777777" w:rsidR="004F17B6" w:rsidRDefault="005C7B32" w:rsidP="005C7B32">
      <w:r>
        <w:t xml:space="preserve">where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proportion of the population susceptible at time </w:t>
      </w:r>
      <w:r>
        <w:rPr>
          <w:i/>
        </w:rPr>
        <w:t>t</w:t>
      </w:r>
      <w:r>
        <w:t>,</w:t>
      </w:r>
    </w:p>
    <w:p w14:paraId="42B2E7E5" w14:textId="77777777" w:rsidR="006C5E7F" w:rsidRDefault="006C5E7F" w:rsidP="005C7B32"/>
    <w:p w14:paraId="1B981F37" w14:textId="55023257" w:rsidR="005C7B32" w:rsidRDefault="006C5E7F" w:rsidP="005C7B32">
      <w:r>
        <w:t>[2]</w:t>
      </w:r>
      <w:r>
        <w:tab/>
      </w:r>
      <w:r>
        <w:tab/>
      </w:r>
      <w:r>
        <w:tab/>
      </w:r>
      <w:r>
        <w:tab/>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w:r w:rsidR="001A43F0">
        <w:t>.</w:t>
      </w:r>
    </w:p>
    <w:p w14:paraId="35F23129" w14:textId="77777777" w:rsidR="005C7B32" w:rsidRDefault="005C7B32" w:rsidP="005C7B32"/>
    <w:p w14:paraId="7A8AD168" w14:textId="3B577C7A" w:rsidR="00ED3E82" w:rsidRDefault="0028276D" w:rsidP="005C7B32">
      <w:r>
        <w:t xml:space="preserve">Due to the special behavior of deterministic models, when a simulation asymptotically approaches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oMath>
      <w:r>
        <w:t xml:space="preserve"> from below, we define DHI </w:t>
      </w:r>
      <w:r w:rsidR="001A43F0">
        <w:t>as the time until</w:t>
      </w:r>
      <w: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≥0.99</m:t>
        </m:r>
      </m:oMath>
      <w:r>
        <w:t>.</w:t>
      </w:r>
    </w:p>
    <w:p w14:paraId="0D3636CD" w14:textId="77777777" w:rsidR="00341AFC" w:rsidRDefault="00341AFC" w:rsidP="005C7B32"/>
    <w:p w14:paraId="4434E0F7" w14:textId="2A4B2042" w:rsidR="005C7B32" w:rsidRDefault="00F20C7C" w:rsidP="005C7B32">
      <w:r>
        <w:t xml:space="preserve">Using the </w:t>
      </w:r>
      <w:r w:rsidR="001A43F0">
        <w:t xml:space="preserve">time-dependent </w:t>
      </w:r>
      <w:r>
        <w:t>effective reproductive number,</w:t>
      </w:r>
      <w:r w:rsidR="005C7B32">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rsidR="00F7120F">
        <w:t>, we</w:t>
      </w:r>
      <w:r w:rsidR="005C7B32">
        <w:t xml:space="preserve"> estimate the probability of the community sustaining an outbreak given the introduction of a single case.</w:t>
      </w:r>
      <w:r w:rsidR="00E4311C">
        <w:t xml:space="preserve"> </w:t>
      </w:r>
      <w:r w:rsidR="00FE2817">
        <w:t xml:space="preserve">When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&gt;1</m:t>
        </m:r>
      </m:oMath>
      <w:r w:rsidR="00FE2817">
        <w:t xml:space="preserve">, final epidemic size tends to follow a bimodal distribution with a probability of sporadic die-out and a probability of a large epidemic. </w:t>
      </w:r>
      <w:r w:rsidR="001C0256">
        <w:t xml:space="preserve">Using </w:t>
      </w:r>
      <w:r w:rsidR="003264EE">
        <w:t xml:space="preserve">a recent method for computing </w:t>
      </w:r>
      <w:r w:rsidR="001C0256">
        <w:t>epidemic final size distributions,</w:t>
      </w:r>
      <w:r w:rsidR="001C0256">
        <w:fldChar w:fldCharType="begin" w:fldLock="1"/>
      </w:r>
      <w:r w:rsidR="00C72407">
        <w:instrText>ADDIN CSL_CITATION { "citationItems" : [ { "id" : "ITEM-1", "itemData" : { "DOI" : "10.1016/j.jtbi.2014.11.029", "ISSN" : "10958541", "PMID" : "25497476", "abstract" : "We develop a new methodology for the efficient computation of epidemic final size distributions for a broad class of Markovian models. We exploit a particular representation of the stochastic epidemic process to derive a method which is both computationally efficient and numerically stable. The algorithms we present are also physically transparent and so allow us to extend this method from the basic SIR model to a model with a phase-type infectious period and another with waning immunity. The underlying theory is applicable to many Markovian models where we wish to efficiently calculate hitting probabilities.", "author" : [ { "dropping-particle" : "", "family" : "Black", "given" : "Andrew J.", "non-dropping-particle" : "", "parse-names" : false, "suffix" : "" }, { "dropping-particle" : "V.", "family" : "Ross", "given" : "J.", "non-dropping-particle" : "", "parse-names" : false, "suffix" : "" } ], "container-title" : "Journal of Theoretical Biology", "id" : "ITEM-1", "issued" : { "date-parts" : [ [ "2015" ] ] }, "page" : "159-165", "title" : "Computation of epidemic final size distributions", "type" : "article-journal", "volume" : "367" }, "uris" : [ "http://www.mendeley.com/documents/?uuid=fb4313a1-49f2-4c6a-9230-1552b463698d" ] } ], "mendeley" : { "formattedCitation" : "[24]", "plainTextFormattedCitation" : "[24]", "previouslyFormattedCitation" : "[24]" }, "properties" : { "noteIndex" : 0 }, "schema" : "https://github.com/citation-style-language/schema/raw/master/csl-citation.json" }</w:instrText>
      </w:r>
      <w:r w:rsidR="001C0256">
        <w:fldChar w:fldCharType="separate"/>
      </w:r>
      <w:r w:rsidR="00C72407" w:rsidRPr="00C72407">
        <w:rPr>
          <w:noProof/>
        </w:rPr>
        <w:t>[24]</w:t>
      </w:r>
      <w:r w:rsidR="001C0256">
        <w:fldChar w:fldCharType="end"/>
      </w:r>
      <w:r w:rsidR="001C0256">
        <w:t xml:space="preserve"> w</w:t>
      </w:r>
      <w:r w:rsidR="00FE2817">
        <w:t>e find the threshold of 10 cases is a reasonable cutoff size such that a large outbreak is henceforth very likely</w:t>
      </w:r>
      <w:r w:rsidR="00063B8A">
        <w:t xml:space="preserve"> for sizeable values of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FE2817">
        <w:t xml:space="preserve"> (</w:t>
      </w:r>
      <w:r w:rsidR="00C61019" w:rsidRPr="006A691F">
        <w:t>Fig S</w:t>
      </w:r>
      <w:r w:rsidR="003B5A74">
        <w:t>1</w:t>
      </w:r>
      <w:r w:rsidR="00FE2817">
        <w:t xml:space="preserve">). </w:t>
      </w:r>
      <w:r w:rsidR="003264EE">
        <w:t>W</w:t>
      </w:r>
      <w:r w:rsidR="005C7B32">
        <w:t>e</w:t>
      </w:r>
      <w:r w:rsidR="00FE2817">
        <w:t xml:space="preserve"> </w:t>
      </w:r>
      <w:r w:rsidR="003264EE">
        <w:t xml:space="preserve">therefore </w:t>
      </w:r>
      <w:r w:rsidR="00FE2817">
        <w:t>define an outbreak as more than 10 cases and</w:t>
      </w:r>
      <w:r w:rsidR="001C0256">
        <w:t>, by</w:t>
      </w:r>
      <w:r w:rsidR="005C7B32">
        <w:t xml:space="preserve"> assum</w:t>
      </w:r>
      <w:r w:rsidR="001C0256">
        <w:t>ing</w:t>
      </w:r>
      <w:r w:rsidR="005C7B32">
        <w:t xml:space="preserve"> a Poisson distribution of secondary infections</w:t>
      </w:r>
      <w:r w:rsidR="00F7120F">
        <w:t xml:space="preserve"> (mean =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F7120F">
        <w:t>)</w:t>
      </w:r>
      <w:r w:rsidR="001C0256">
        <w:t xml:space="preserve">, we can calculate the </w:t>
      </w:r>
      <w:r w:rsidR="001C0256">
        <w:lastRenderedPageBreak/>
        <w:t>probability of a</w:t>
      </w:r>
      <w:r w:rsidR="003264EE">
        <w:t xml:space="preserve">n </w:t>
      </w:r>
      <w:r w:rsidR="00C346FB">
        <w:t xml:space="preserve">outbreak of </w:t>
      </w:r>
      <w:r w:rsidR="007203E9">
        <w:t>more than</w:t>
      </w:r>
      <w:r w:rsidR="00C346FB">
        <w:t xml:space="preserve"> </w:t>
      </w:r>
      <m:oMath>
        <m:r>
          <w:rPr>
            <w:rFonts w:ascii="Cambria Math" w:hAnsi="Cambria Math"/>
          </w:rPr>
          <m:t>y</m:t>
        </m:r>
      </m:oMath>
      <w:r w:rsidR="00D77E67">
        <w:t xml:space="preserve"> </w:t>
      </w:r>
      <w:r w:rsidR="007203E9">
        <w:t xml:space="preserve">cases </w:t>
      </w:r>
      <w:r w:rsidR="00D77E67">
        <w:t xml:space="preserve">initiated by a single infectious case </w:t>
      </w:r>
      <w:r w:rsidR="001C0256">
        <w:t>using</w:t>
      </w:r>
      <w:r w:rsidR="00AB02DF">
        <w:t xml:space="preserve"> the </w:t>
      </w:r>
      <w:proofErr w:type="spellStart"/>
      <w:r w:rsidR="00AB02DF">
        <w:t>Borel</w:t>
      </w:r>
      <w:proofErr w:type="spellEnd"/>
      <w:r w:rsidR="00D77E67">
        <w:t>-Tanner distribution</w:t>
      </w:r>
      <w:r w:rsidR="004D4A6E">
        <w:t>:</w:t>
      </w:r>
      <w:r w:rsidR="00046565">
        <w:fldChar w:fldCharType="begin" w:fldLock="1"/>
      </w:r>
      <w:r w:rsidR="00C72407">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"id" : "ITEM-2", "itemData" : { "author" : [ { "dropping-particle" : "", "family" : "Mott", "given" : "JL", "non-dropping-particle" : "", "parse-names" : false, "suffix" : "" } ], "container-title" : "Journal of the Royal Statistical Society. Series B (Methodological)", "id" : "ITEM-2", "issue" : "1", "issued" : { "date-parts" : [ [ "1963" ] ] }, "page" : "137-139", "title" : "The Distribution of the Time-to-Emptiness of a Discrete Dam Under Steady Demand", "type" : "article-journal", "volume" : "25" }, "uris" : [ "http://www.mendeley.com/documents/?uuid=3c76db9a-1d65-446e-a028-1ff91a982754" ] } ], "mendeley" : { "formattedCitation" : "[25,26]", "plainTextFormattedCitation" : "[25,26]", "previouslyFormattedCitation" : "[25,26]" }, "properties" : { "noteIndex" : 0 }, "schema" : "https://github.com/citation-style-language/schema/raw/master/csl-citation.json" }</w:instrText>
      </w:r>
      <w:r w:rsidR="00046565">
        <w:fldChar w:fldCharType="separate"/>
      </w:r>
      <w:r w:rsidR="00C72407" w:rsidRPr="00C72407">
        <w:rPr>
          <w:noProof/>
        </w:rPr>
        <w:t>[25,26]</w:t>
      </w:r>
      <w:r w:rsidR="00046565">
        <w:fldChar w:fldCharType="end"/>
      </w:r>
    </w:p>
    <w:p w14:paraId="3C8B3559" w14:textId="77777777" w:rsidR="00C346FB" w:rsidRDefault="00C346FB" w:rsidP="005C7B32"/>
    <w:p w14:paraId="64A3833B" w14:textId="5071ECA1" w:rsidR="00D77E67" w:rsidRDefault="006C5E7F" w:rsidP="005C7B32">
      <w:r>
        <w:t>[3]</w:t>
      </w:r>
      <w:r>
        <w:tab/>
      </w:r>
      <w:r>
        <w:tab/>
      </w:r>
      <w:r>
        <w:tab/>
      </w:r>
      <w:r>
        <w:tab/>
      </w:r>
      <m:oMath>
        <m:r>
          <w:rPr>
            <w:rFonts w:ascii="Cambria Math" w:hAnsi="Cambria Math"/>
          </w:rPr>
          <m:t>Pr</m:t>
        </m:r>
        <m:d>
          <m:dPr>
            <m:ctrlPr>
              <w:rPr>
                <w:rFonts w:ascii="Cambria Math" w:hAnsi="Cambria Math"/>
                <w:i/>
              </w:rPr>
            </m:ctrlPr>
          </m:dPr>
          <m:e>
            <m:r>
              <w:rPr>
                <w:rFonts w:ascii="Cambria Math" w:hAnsi="Cambria Math"/>
              </w:rPr>
              <m:t>Y&gt;y</m:t>
            </m:r>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y</m:t>
            </m:r>
          </m:sup>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i-1</m:t>
                    </m:r>
                  </m:e>
                </m:d>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i-2</m:t>
                </m:r>
              </m:sup>
            </m:sSup>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e</m:t>
                    </m:r>
                  </m:sub>
                </m:sSub>
              </m:e>
              <m:sup>
                <m:r>
                  <w:rPr>
                    <w:rFonts w:ascii="Cambria Math" w:hAnsi="Cambria Math"/>
                  </w:rPr>
                  <m:t>i-1</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e</m:t>
                    </m:r>
                  </m:sub>
                </m:sSub>
              </m:sup>
            </m:sSup>
          </m:e>
        </m:nary>
      </m:oMath>
      <w:r w:rsidR="00907BF9">
        <w:t>.</w:t>
      </w:r>
    </w:p>
    <w:p w14:paraId="5602FFD1" w14:textId="77777777" w:rsidR="006C5E7F" w:rsidRDefault="006C5E7F" w:rsidP="005C7B32"/>
    <w:p w14:paraId="1D93C35A" w14:textId="146AE76B" w:rsidR="00DA1BA0" w:rsidRPr="006B582E" w:rsidRDefault="00DA1BA0" w:rsidP="00DA1BA0">
      <w:pPr>
        <w:rPr>
          <w:i/>
        </w:rPr>
      </w:pPr>
      <w:r>
        <w:rPr>
          <w:i/>
        </w:rPr>
        <w:t>Mobility-informed vaccination targeting</w:t>
      </w:r>
    </w:p>
    <w:p w14:paraId="46F10BA2" w14:textId="034A5019" w:rsidR="00807B3E" w:rsidRDefault="00DA1BA0" w:rsidP="005C7B32">
      <w:r>
        <w:t>To assess the role of mobility on the optimal</w:t>
      </w:r>
      <w:r w:rsidR="00807B3E">
        <w:t xml:space="preserve"> pre-emptive</w:t>
      </w:r>
      <w:r>
        <w:t xml:space="preserve"> </w:t>
      </w:r>
      <w:r w:rsidR="00807B3E">
        <w:t>targeting</w:t>
      </w:r>
      <w:r>
        <w:t xml:space="preserve"> of </w:t>
      </w:r>
      <w:proofErr w:type="spellStart"/>
      <w:r>
        <w:t>kOCVs</w:t>
      </w:r>
      <w:proofErr w:type="spellEnd"/>
      <w:r w:rsidR="00807B3E">
        <w:t xml:space="preserve">, we simulate a setting with </w:t>
      </w:r>
      <w:r>
        <w:t xml:space="preserve">migration rates ranging </w:t>
      </w:r>
      <w:r w:rsidR="005E4FB9">
        <w:t xml:space="preserve">from </w:t>
      </w:r>
      <w:r>
        <w:t xml:space="preserve">zero, </w:t>
      </w:r>
      <w:r w:rsidR="005E4FB9">
        <w:t>representing</w:t>
      </w:r>
      <w:r>
        <w:t xml:space="preserve"> a closed population, to a very high value of </w:t>
      </w:r>
      <m:oMath>
        <m:f>
          <m:fPr>
            <m:ctrlPr>
              <w:rPr>
                <w:rFonts w:ascii="Cambria Math" w:hAnsi="Cambria Math"/>
                <w:i/>
              </w:rPr>
            </m:ctrlPr>
          </m:fPr>
          <m:num>
            <m:r>
              <w:rPr>
                <w:rFonts w:ascii="Cambria Math" w:hAnsi="Cambria Math"/>
              </w:rPr>
              <m:t>1</m:t>
            </m:r>
          </m:num>
          <m:den>
            <m:r>
              <w:rPr>
                <w:rFonts w:ascii="Cambria Math" w:hAnsi="Cambria Math"/>
              </w:rPr>
              <m:t>1 year</m:t>
            </m:r>
          </m:den>
        </m:f>
      </m:oMath>
      <w:r>
        <w:t xml:space="preserve"> (i.e., an avera</w:t>
      </w:r>
      <w:r w:rsidR="00807B3E">
        <w:t>ge residence time of one year). Since we focus here on an at-risk population in a non-endemic setting, our outcome of interest is the cumulative probability of sustaining a cholera outbreak</w:t>
      </w:r>
      <w:r w:rsidR="00B0783B">
        <w:t xml:space="preserve"> </w:t>
      </w:r>
      <w:r w:rsidR="00807B3E">
        <w:t>that</w:t>
      </w:r>
      <w:r w:rsidR="00F03D33">
        <w:t xml:space="preserve"> was seeded by an imported case, </w:t>
      </w:r>
      <w:r w:rsidR="00DF04EB">
        <w:t xml:space="preserve">which equals one minus the probability of having no outbreaks greater than </w:t>
      </w:r>
      <m:oMath>
        <m:r>
          <w:rPr>
            <w:rFonts w:ascii="Cambria Math" w:hAnsi="Cambria Math"/>
          </w:rPr>
          <m:t>y</m:t>
        </m:r>
      </m:oMath>
      <w:r w:rsidR="00DF04EB">
        <w:t xml:space="preserve"> cases</w:t>
      </w:r>
      <w:r w:rsidR="00F03D33">
        <w:t>:</w:t>
      </w:r>
    </w:p>
    <w:p w14:paraId="69EC1C3A" w14:textId="77777777" w:rsidR="006B2078" w:rsidRDefault="006B2078" w:rsidP="005C7B32"/>
    <w:p w14:paraId="59BBAAB0" w14:textId="32F1ADAE" w:rsidR="00F03D33" w:rsidRPr="006B2078" w:rsidRDefault="006C5E7F" w:rsidP="005C7B32">
      <w:r>
        <w:t>[4]</w:t>
      </w:r>
      <w:r>
        <w:tab/>
      </w:r>
      <w:r>
        <w:tab/>
      </w:r>
      <w:r>
        <w:tab/>
      </w:r>
      <w:r>
        <w:tab/>
      </w:r>
      <m:oMath>
        <m:r>
          <m:rPr>
            <m:scr m:val="double-struck"/>
          </m:rPr>
          <w:rPr>
            <w:rFonts w:ascii="Cambria Math" w:hAnsi="Cambria Math"/>
          </w:rPr>
          <m:t>C</m:t>
        </m:r>
        <m:r>
          <w:rPr>
            <w:rFonts w:ascii="Cambria Math" w:hAnsi="Cambria Math"/>
          </w:rPr>
          <m:t>=1-</m:t>
        </m:r>
        <m:nary>
          <m:naryPr>
            <m:chr m:val="∏"/>
            <m:limLoc m:val="subSup"/>
            <m:ctrlPr>
              <w:rPr>
                <w:rFonts w:ascii="Cambria Math" w:hAnsi="Cambria Math"/>
                <w:i/>
              </w:rPr>
            </m:ctrlPr>
          </m:naryPr>
          <m:sub>
            <m:r>
              <w:rPr>
                <w:rFonts w:ascii="Cambria Math" w:hAnsi="Cambria Math"/>
              </w:rPr>
              <m:t>t=1</m:t>
            </m:r>
          </m:sub>
          <m:sup>
            <m:r>
              <w:rPr>
                <w:rFonts w:ascii="Cambria Math" w:hAnsi="Cambria Math"/>
              </w:rPr>
              <m:t>D</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1-Pr(Y&gt;y)</m:t>
                        </m:r>
                      </m:e>
                    </m:d>
                  </m:e>
                  <m:sup>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m:t>
                    </m:r>
                  </m:sup>
                </m:sSup>
              </m:e>
            </m:d>
          </m:e>
        </m:nary>
      </m:oMath>
    </w:p>
    <w:p w14:paraId="5AE75B40" w14:textId="77777777" w:rsidR="006B2078" w:rsidRPr="00F03D33" w:rsidRDefault="006B2078" w:rsidP="005C7B32"/>
    <w:p w14:paraId="51948384" w14:textId="3014372F" w:rsidR="00F03D33" w:rsidRDefault="00F03D33" w:rsidP="005C7B32">
      <w:r>
        <w:t xml:space="preserve">where D is the duration of follow-up time in days, </w:t>
      </w:r>
      <m:oMath>
        <m:r>
          <w:rPr>
            <w:rFonts w:ascii="Cambria Math" w:hAnsi="Cambria Math"/>
          </w:rPr>
          <m:t>y</m:t>
        </m:r>
      </m:oMath>
      <w:r>
        <w:t xml:space="preserve"> is the</w:t>
      </w:r>
      <w:r w:rsidR="00B0783B">
        <w:t xml:space="preserve"> minimum</w:t>
      </w:r>
      <w:r>
        <w:t xml:space="preserve"> outbreak size, and </w:t>
      </w:r>
      <m:oMath>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m:t>
        </m:r>
      </m:oMath>
      <w:r>
        <w:t xml:space="preserve"> is the expected number of infected individuals who migrate into the population in one day</w:t>
      </w:r>
      <w:r w:rsidR="006B2078">
        <w:t>.</w:t>
      </w:r>
      <w:r>
        <w:t xml:space="preserve"> </w:t>
      </w:r>
      <m:oMath>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m:t>
        </m:r>
      </m:oMath>
      <w:r>
        <w:t xml:space="preserve"> is calculated by:</w:t>
      </w:r>
    </w:p>
    <w:p w14:paraId="5FDF418B" w14:textId="77777777" w:rsidR="006B2078" w:rsidRDefault="006B2078" w:rsidP="005C7B32">
      <w:bookmarkStart w:id="17" w:name="_GoBack"/>
      <w:bookmarkEnd w:id="17"/>
    </w:p>
    <w:p w14:paraId="04643F63" w14:textId="478155E3" w:rsidR="00F03D33" w:rsidRPr="006B2078" w:rsidRDefault="006C5E7F" w:rsidP="005C7B32">
      <w:r>
        <w:t>[5]</w:t>
      </w:r>
      <w:r>
        <w:tab/>
      </w:r>
      <w:r>
        <w:tab/>
      </w:r>
      <w:r>
        <w:tab/>
      </w:r>
      <w:r>
        <w:tab/>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mig</m:t>
                </m:r>
              </m:sub>
            </m:sSub>
          </m:e>
        </m:d>
        <m:r>
          <w:rPr>
            <w:rFonts w:ascii="Cambria Math" w:hAnsi="Cambria Math"/>
          </w:rPr>
          <m:t>=πN</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m:t>
                </m:r>
              </m:sup>
            </m:sSup>
          </m:e>
        </m:d>
        <m:r>
          <w:rPr>
            <w:rFonts w:ascii="Cambria Math" w:hAnsi="Cambria Math"/>
          </w:rPr>
          <m:t>,</m:t>
        </m:r>
      </m:oMath>
    </w:p>
    <w:p w14:paraId="5A033702" w14:textId="77777777" w:rsidR="006B2078" w:rsidRPr="006B2078" w:rsidRDefault="006B2078" w:rsidP="005C7B32"/>
    <w:p w14:paraId="61A5274D" w14:textId="55D9253B" w:rsidR="006B2078" w:rsidRDefault="006B2078" w:rsidP="005C7B32">
      <w:r>
        <w:t xml:space="preserve">where </w:t>
      </w:r>
      <m:oMath>
        <m:r>
          <w:rPr>
            <w:rFonts w:ascii="Cambria Math" w:hAnsi="Cambria Math"/>
          </w:rPr>
          <m:t>π</m:t>
        </m:r>
      </m:oMath>
      <w:r>
        <w:t xml:space="preserve"> is the probability an incoming migrant is infected, </w:t>
      </w:r>
      <m:oMath>
        <m:r>
          <w:rPr>
            <w:rFonts w:ascii="Cambria Math" w:hAnsi="Cambria Math"/>
          </w:rPr>
          <m:t>N</m:t>
        </m:r>
      </m:oMath>
      <w:r>
        <w:t xml:space="preserve"> is the </w:t>
      </w:r>
      <w:r w:rsidR="00DF04EB">
        <w:t xml:space="preserve">size of the targeted </w:t>
      </w:r>
      <w:r>
        <w:t xml:space="preserve">population, and </w:t>
      </w:r>
      <m:oMath>
        <m:r>
          <w:rPr>
            <w:rFonts w:ascii="Cambria Math" w:hAnsi="Cambria Math"/>
          </w:rPr>
          <m:t>m</m:t>
        </m:r>
      </m:oMath>
      <w:r>
        <w:t xml:space="preserve"> is the daily migration rate. </w:t>
      </w:r>
      <w:r w:rsidR="00DF04EB">
        <w:t>W</w:t>
      </w:r>
      <w:r>
        <w:t>e assume each imported case has an independent probability</w:t>
      </w:r>
      <w:r w:rsidR="001C0256">
        <w:t xml:space="preserve"> of starting an outbreak of more than</w:t>
      </w:r>
      <w:r>
        <w:t xml:space="preserve"> </w:t>
      </w:r>
      <m:oMath>
        <m:r>
          <w:rPr>
            <w:rFonts w:ascii="Cambria Math" w:hAnsi="Cambria Math"/>
          </w:rPr>
          <m:t>y</m:t>
        </m:r>
      </m:oMath>
      <w:r w:rsidR="001C0256">
        <w:t xml:space="preserve"> cases</w:t>
      </w:r>
      <w:r>
        <w:t xml:space="preserve"> given the effective reproductive number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t xml:space="preserve"> on that day </w:t>
      </w:r>
      <m:oMath>
        <m:r>
          <w:rPr>
            <w:rFonts w:ascii="Cambria Math" w:hAnsi="Cambria Math"/>
          </w:rPr>
          <m:t>t</m:t>
        </m:r>
      </m:oMath>
      <w:r>
        <w:t xml:space="preserve">. </w:t>
      </w:r>
    </w:p>
    <w:p w14:paraId="111ACC10" w14:textId="77777777" w:rsidR="006B2078" w:rsidRDefault="006B2078" w:rsidP="005C7B32"/>
    <w:p w14:paraId="67BA1D20" w14:textId="3F1750E9" w:rsidR="00DA1BA0" w:rsidRDefault="004F17B6" w:rsidP="005C7B32">
      <w:r>
        <w:t>We measure the difference b</w:t>
      </w:r>
      <w:r w:rsidR="00DA1BA0">
        <w:t>etween the cumulative outbreak probability</w:t>
      </w:r>
      <w:r>
        <w:t xml:space="preserve">, </w:t>
      </w:r>
      <m:oMath>
        <m:r>
          <m:rPr>
            <m:scr m:val="double-struck"/>
          </m:rPr>
          <w:rPr>
            <w:rFonts w:ascii="Cambria Math" w:hAnsi="Cambria Math"/>
          </w:rPr>
          <m:t>C</m:t>
        </m:r>
      </m:oMath>
      <w:r>
        <w:t>,</w:t>
      </w:r>
      <w:r w:rsidR="00DA1BA0">
        <w:t xml:space="preserve"> </w:t>
      </w:r>
      <w:r>
        <w:t xml:space="preserve">over </w:t>
      </w:r>
      <m:oMath>
        <m:r>
          <w:rPr>
            <w:rFonts w:ascii="Cambria Math" w:hAnsi="Cambria Math"/>
          </w:rPr>
          <m:t>D</m:t>
        </m:r>
      </m:oMath>
      <w:r>
        <w:t xml:space="preserve"> days </w:t>
      </w:r>
      <w:r w:rsidR="00DA1BA0">
        <w:t>in the absence of vaccination</w:t>
      </w:r>
      <w:r>
        <w:t xml:space="preserve"> </w:t>
      </w:r>
      <w:r w:rsidR="00AA2A96">
        <w:t>as compared to</w:t>
      </w:r>
      <w:r>
        <w:t xml:space="preserve"> the first </w:t>
      </w:r>
      <m:oMath>
        <m:r>
          <w:rPr>
            <w:rFonts w:ascii="Cambria Math" w:hAnsi="Cambria Math"/>
          </w:rPr>
          <m:t>D</m:t>
        </m:r>
      </m:oMath>
      <w:r>
        <w:t xml:space="preserve"> days following mass vaccination. A larger difference suggests a more impactful </w:t>
      </w:r>
      <w:r w:rsidR="001C0256">
        <w:t xml:space="preserve">vaccination </w:t>
      </w:r>
      <w:r>
        <w:t>intervention. For our main results, we focus on a setting with moderate transmissibility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AA2A96">
        <w:t xml:space="preserve">) and set the probability, </w:t>
      </w:r>
      <m:oMath>
        <m:r>
          <w:rPr>
            <w:rFonts w:ascii="Cambria Math" w:hAnsi="Cambria Math"/>
          </w:rPr>
          <m:t>π,</m:t>
        </m:r>
      </m:oMath>
      <w:r w:rsidR="00AA2A96">
        <w:t xml:space="preserve"> </w:t>
      </w:r>
      <w:r>
        <w:t>that a migrant is infected</w:t>
      </w:r>
      <w:r w:rsidR="00AA2A96">
        <w:t xml:space="preserve"> </w:t>
      </w:r>
      <w:r>
        <w:t xml:space="preserve">equal to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which simplifies </w:t>
      </w:r>
      <w:r w:rsidR="00AA2A96">
        <w:t>E</w:t>
      </w:r>
      <w:r w:rsidR="006C5E7F">
        <w:t xml:space="preserve">quation 5 to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mig</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m:t>
                </m:r>
              </m:sup>
            </m:sSup>
          </m:e>
        </m:d>
      </m:oMath>
      <w:r w:rsidR="00DF04EB">
        <w:t xml:space="preserve"> (see supplementary materials).</w:t>
      </w:r>
    </w:p>
    <w:p w14:paraId="53D88260" w14:textId="77777777" w:rsidR="009D0774" w:rsidRDefault="009D0774" w:rsidP="005C7B32"/>
    <w:p w14:paraId="1206957E" w14:textId="05200311" w:rsidR="009D0774" w:rsidRDefault="009D0774" w:rsidP="005C7B32">
      <w:pPr>
        <w:rPr>
          <w:i/>
        </w:rPr>
      </w:pPr>
      <w:proofErr w:type="spellStart"/>
      <w:r>
        <w:rPr>
          <w:i/>
        </w:rPr>
        <w:t>Bentiu</w:t>
      </w:r>
      <w:proofErr w:type="spellEnd"/>
      <w:r>
        <w:rPr>
          <w:i/>
        </w:rPr>
        <w:t xml:space="preserve"> </w:t>
      </w:r>
      <w:proofErr w:type="spellStart"/>
      <w:r>
        <w:rPr>
          <w:i/>
        </w:rPr>
        <w:t>PoC</w:t>
      </w:r>
      <w:proofErr w:type="spellEnd"/>
      <w:r>
        <w:rPr>
          <w:i/>
        </w:rPr>
        <w:t xml:space="preserve"> </w:t>
      </w:r>
      <w:r w:rsidR="000C2BED">
        <w:rPr>
          <w:i/>
        </w:rPr>
        <w:t xml:space="preserve">Camp </w:t>
      </w:r>
      <w:r>
        <w:rPr>
          <w:i/>
        </w:rPr>
        <w:t>Case Study</w:t>
      </w:r>
    </w:p>
    <w:p w14:paraId="76A2A3DB" w14:textId="49857AD0" w:rsidR="0083178D" w:rsidRDefault="00961AF5" w:rsidP="001A3411">
      <w:r>
        <w:t xml:space="preserve">We examine these </w:t>
      </w:r>
      <w:r w:rsidR="000679D4">
        <w:t>drivers of waning herd immunity in</w:t>
      </w:r>
      <w:r w:rsidR="00505B2E">
        <w:t xml:space="preserve"> a</w:t>
      </w:r>
      <w:r w:rsidR="000679D4">
        <w:t xml:space="preserve"> well-described</w:t>
      </w:r>
      <w:r w:rsidR="00505B2E">
        <w:t xml:space="preserve"> outbreak in the </w:t>
      </w:r>
      <w:proofErr w:type="spellStart"/>
      <w:r w:rsidR="00505B2E">
        <w:t>Bentiu</w:t>
      </w:r>
      <w:proofErr w:type="spellEnd"/>
      <w:r w:rsidR="00505B2E">
        <w:t xml:space="preserve"> </w:t>
      </w:r>
      <w:proofErr w:type="spellStart"/>
      <w:r w:rsidR="00505B2E">
        <w:t>PoC</w:t>
      </w:r>
      <w:proofErr w:type="spellEnd"/>
      <w:r w:rsidR="00505B2E">
        <w:t xml:space="preserve"> Camp</w:t>
      </w:r>
      <w:r w:rsidR="005E4650">
        <w:t xml:space="preserve"> in South Sudan</w:t>
      </w:r>
      <w:r w:rsidR="00505B2E">
        <w:t xml:space="preserve">. </w:t>
      </w:r>
      <w:r w:rsidR="00AA2A96">
        <w:t>We estimate</w:t>
      </w:r>
      <w:r w:rsidR="00B64451">
        <w:t xml:space="preserve"> the camp population size between February 2014 and December 2016 using </w:t>
      </w:r>
      <w:r w:rsidR="00AA2A96">
        <w:t>reports</w:t>
      </w:r>
      <w:r w:rsidR="00B64451">
        <w:t xml:space="preserve"> from IOM (Fig S</w:t>
      </w:r>
      <w:r w:rsidR="003B5A74">
        <w:t>2</w:t>
      </w:r>
      <w:r w:rsidR="00B64451">
        <w:t>)[</w:t>
      </w:r>
      <w:hyperlink r:id="rId13" w:history="1">
        <w:r w:rsidR="00B64451" w:rsidRPr="00046565">
          <w:rPr>
            <w:rStyle w:val="Hyperlink"/>
          </w:rPr>
          <w:t>http://www.iomsouthsudan.org/tracking/</w:t>
        </w:r>
      </w:hyperlink>
      <w:r w:rsidR="00B64451">
        <w:rPr>
          <w:rStyle w:val="Hyperlink"/>
        </w:rPr>
        <w:t>]</w:t>
      </w:r>
      <w:r w:rsidR="004E0107">
        <w:t>.</w:t>
      </w:r>
      <w:r w:rsidR="00505B2E">
        <w:t xml:space="preserve"> </w:t>
      </w:r>
      <w:r w:rsidR="00176FEC">
        <w:t>O</w:t>
      </w:r>
      <w:r w:rsidR="0083178D">
        <w:t>f the three million persons targeted for health resources</w:t>
      </w:r>
      <w:r w:rsidR="00176FEC">
        <w:t xml:space="preserve"> in </w:t>
      </w:r>
      <w:r w:rsidR="00505B2E">
        <w:t xml:space="preserve">broader </w:t>
      </w:r>
      <w:r w:rsidR="00176FEC">
        <w:t xml:space="preserve">South Sudan, including </w:t>
      </w:r>
      <w:r w:rsidR="00E601F2">
        <w:t xml:space="preserve">the </w:t>
      </w:r>
      <w:proofErr w:type="spellStart"/>
      <w:r w:rsidR="00176FEC">
        <w:t>Bentiu</w:t>
      </w:r>
      <w:proofErr w:type="spellEnd"/>
      <w:r w:rsidR="00176FEC">
        <w:t xml:space="preserve"> </w:t>
      </w:r>
      <w:proofErr w:type="spellStart"/>
      <w:r w:rsidR="00176FEC">
        <w:t>PoC</w:t>
      </w:r>
      <w:proofErr w:type="spellEnd"/>
      <w:r w:rsidR="00E601F2">
        <w:t xml:space="preserve"> Camp</w:t>
      </w:r>
      <w:r w:rsidR="00176FEC">
        <w:t xml:space="preserve">, UNFPA expects 335 deliveries per day, which equates to birth rate of approximately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rsidR="00176FEC">
        <w:t>.</w:t>
      </w:r>
      <w:r w:rsidR="00E601F2">
        <w:fldChar w:fldCharType="begin" w:fldLock="1"/>
      </w:r>
      <w:r w:rsidR="00C72407">
        <w:instrText>ADDIN CSL_CITATION { "citationItems" : [ { "id" : "ITEM-1", "itemData" : { "author" : [ { "dropping-particle" : "", "family" : "UNFPA", "given" : "", "non-dropping-particle" : "", "parse-names" : false, "suffix" : "" } ], "id" : "ITEM-1", "issue" : "August", "issued" : { "date-parts" : [ [ "2016" ] ] }, "title" : "Monthly Humanitairan Update - South Sudan Conflict", "type" : "report" }, "uris" : [ "http://www.mendeley.com/documents/?uuid=604f1630-7dbd-4e1a-8ad9-a7b0f23cca76" ] } ], "mendeley" : { "formattedCitation" : "[27]", "plainTextFormattedCitation" : "[27]", "previouslyFormattedCitation" : "[27]" }, "properties" : { "noteIndex" : 0 }, "schema" : "https://github.com/citation-style-language/schema/raw/master/csl-citation.json" }</w:instrText>
      </w:r>
      <w:r w:rsidR="00E601F2">
        <w:fldChar w:fldCharType="separate"/>
      </w:r>
      <w:r w:rsidR="00C72407" w:rsidRPr="00C72407">
        <w:rPr>
          <w:noProof/>
        </w:rPr>
        <w:t>[27]</w:t>
      </w:r>
      <w:r w:rsidR="00E601F2">
        <w:fldChar w:fldCharType="end"/>
      </w:r>
      <w:r w:rsidR="00176FEC">
        <w:t xml:space="preserve"> We assumed this to be our demographic turnover rate as a conservatively high estimate</w:t>
      </w:r>
      <w:r w:rsidR="005E4650">
        <w:t>.</w:t>
      </w:r>
      <w:r w:rsidR="00FB1466">
        <w:t xml:space="preserve"> </w:t>
      </w:r>
    </w:p>
    <w:p w14:paraId="7DB1C4DC" w14:textId="2A82D891" w:rsidR="00CF2EF3" w:rsidRDefault="00FB1466" w:rsidP="007665E7">
      <w:r>
        <w:br/>
        <w:t xml:space="preserve">We estimated </w:t>
      </w:r>
      <w:r w:rsidR="005E4650">
        <w:t xml:space="preserve">population </w:t>
      </w:r>
      <w:r>
        <w:t>susceptibility over time</w:t>
      </w:r>
      <w:r w:rsidR="00170538">
        <w:t>,</w:t>
      </w:r>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rsidR="00170538">
        <w:t>,</w:t>
      </w:r>
      <w:r>
        <w:t xml:space="preserve"> in six scenarios (Table 1). In the </w:t>
      </w:r>
      <w:r w:rsidR="003B50B6">
        <w:lastRenderedPageBreak/>
        <w:t xml:space="preserve">“observed” </w:t>
      </w:r>
      <w:r>
        <w:t xml:space="preserve">scenario, we used empirical measures of four key </w:t>
      </w:r>
      <w:r w:rsidR="00E601F2">
        <w:t>drivers of waning herd immunity,</w:t>
      </w:r>
      <w:r>
        <w:t xml:space="preserve"> s</w:t>
      </w:r>
      <w:r w:rsidR="00E601F2">
        <w:t>pecifically:</w:t>
      </w:r>
      <w:r>
        <w:t xml:space="preserve"> </w:t>
      </w:r>
      <w:r w:rsidR="003B50B6">
        <w:t xml:space="preserve">the birth/death rate of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rsidR="003B50B6">
        <w:t xml:space="preserve">; </w:t>
      </w:r>
      <w:r>
        <w:t>an empirical dis</w:t>
      </w:r>
      <w:r w:rsidR="00E601F2">
        <w:t>tribution of</w:t>
      </w:r>
      <w:r w:rsidR="003B50B6">
        <w:t xml:space="preserve"> efficacy over time,</w:t>
      </w:r>
      <w:r w:rsidR="00E601F2">
        <w:t xml:space="preserve"> </w:t>
      </w:r>
      <m:oMath>
        <m:r>
          <w:rPr>
            <w:rFonts w:ascii="Cambria Math" w:hAnsi="Cambria Math"/>
          </w:rPr>
          <m:t>VE</m:t>
        </m:r>
        <m:d>
          <m:dPr>
            <m:ctrlPr>
              <w:rPr>
                <w:rFonts w:ascii="Cambria Math" w:hAnsi="Cambria Math"/>
                <w:i/>
              </w:rPr>
            </m:ctrlPr>
          </m:dPr>
          <m:e>
            <m:r>
              <w:rPr>
                <w:rFonts w:ascii="Cambria Math" w:hAnsi="Cambria Math"/>
              </w:rPr>
              <m:t>t</m:t>
            </m:r>
          </m:e>
        </m:d>
      </m:oMath>
      <w:r w:rsidR="00E601F2">
        <w:t>;</w:t>
      </w:r>
      <w:r>
        <w:t xml:space="preserve"> </w:t>
      </w:r>
      <w:r w:rsidR="00043F86">
        <w:t>a camp resettlement</w:t>
      </w:r>
      <w:r w:rsidR="00722B8E">
        <w:t xml:space="preserve"> 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3B50B6">
        <w:t xml:space="preserve"> (i.e., an average camp residence time of 4.3 years)</w:t>
      </w:r>
      <w:r w:rsidR="00AA2A96">
        <w:t xml:space="preserve"> which is</w:t>
      </w:r>
      <w:r w:rsidR="003B50B6">
        <w:t xml:space="preserve"> </w:t>
      </w:r>
      <w:r w:rsidR="005E4650">
        <w:t>balanced by</w:t>
      </w:r>
      <w:r w:rsidR="003B50B6">
        <w:t xml:space="preserve"> an equal rate of</w:t>
      </w:r>
      <w:r w:rsidR="005E4650">
        <w:t xml:space="preserve"> </w:t>
      </w:r>
      <w:r w:rsidR="00043F86">
        <w:t>entries</w:t>
      </w:r>
      <w:r w:rsidR="005E4650">
        <w:t xml:space="preserve"> for a net-zero impact on</w:t>
      </w:r>
      <m:oMath>
        <m:r>
          <w:rPr>
            <w:rFonts w:ascii="Cambria Math" w:hAnsi="Cambria Math"/>
          </w:rPr>
          <m:t xml:space="preserve"> N</m:t>
        </m:r>
        <m:d>
          <m:dPr>
            <m:ctrlPr>
              <w:rPr>
                <w:rFonts w:ascii="Cambria Math" w:hAnsi="Cambria Math"/>
                <w:i/>
              </w:rPr>
            </m:ctrlPr>
          </m:dPr>
          <m:e>
            <m:r>
              <w:rPr>
                <w:rFonts w:ascii="Cambria Math" w:hAnsi="Cambria Math"/>
              </w:rPr>
              <m:t>t</m:t>
            </m:r>
          </m:e>
        </m:d>
      </m:oMath>
      <w:r w:rsidR="00E601F2">
        <w:t>;</w:t>
      </w:r>
      <w:r>
        <w:t xml:space="preserve"> </w:t>
      </w:r>
      <w:r w:rsidR="003B50B6">
        <w:t xml:space="preserve">and </w:t>
      </w:r>
      <w:r w:rsidR="005E4650">
        <w:t xml:space="preserve">a dynamic population size, </w:t>
      </w:r>
      <m:oMath>
        <m:r>
          <w:rPr>
            <w:rFonts w:ascii="Cambria Math" w:hAnsi="Cambria Math"/>
          </w:rPr>
          <m:t>N</m:t>
        </m:r>
        <m:d>
          <m:dPr>
            <m:ctrlPr>
              <w:rPr>
                <w:rFonts w:ascii="Cambria Math" w:hAnsi="Cambria Math"/>
                <w:i/>
              </w:rPr>
            </m:ctrlPr>
          </m:dPr>
          <m:e>
            <m:r>
              <w:rPr>
                <w:rFonts w:ascii="Cambria Math" w:hAnsi="Cambria Math"/>
              </w:rPr>
              <m:t>t</m:t>
            </m:r>
          </m:e>
        </m:d>
      </m:oMath>
      <w:r w:rsidR="005E4650">
        <w:t>, driven by net growth or shrinkage through</w:t>
      </w:r>
      <w:r w:rsidR="003B50B6">
        <w:t xml:space="preserve"> camp entries or exits. We compare this</w:t>
      </w:r>
      <w:r>
        <w:t xml:space="preserve"> scenario with counterfactual scenarios </w:t>
      </w:r>
      <w:r w:rsidR="00E601F2">
        <w:t>that</w:t>
      </w:r>
      <w:r>
        <w:t xml:space="preserve"> eliminate at least one of these drivers and will therefore </w:t>
      </w:r>
      <w:r w:rsidR="00AA2A96">
        <w:t>increase DHI</w:t>
      </w:r>
      <w:r>
        <w:t xml:space="preserve">. We constructed a composite counterfactual scenario in which: </w:t>
      </w:r>
      <w:r w:rsidR="00AA2A96">
        <w:t xml:space="preserve">the birth/death rate was set to zero; vaccine efficacy </w:t>
      </w:r>
      <w:r>
        <w:t>was held constant at its maximum value (</w:t>
      </w:r>
      <w:r w:rsidR="00722B8E">
        <w:t>70.3%</w:t>
      </w:r>
      <w:r>
        <w:t>) for</w:t>
      </w:r>
      <w:r w:rsidR="003B50B6">
        <w:t xml:space="preserve"> all time since vaccination</w:t>
      </w:r>
      <w:r>
        <w:t>;</w:t>
      </w:r>
      <w:r w:rsidR="00AA2A96" w:rsidRPr="00AA2A96">
        <w:t xml:space="preserve"> </w:t>
      </w:r>
      <w:r w:rsidR="00AA2A96">
        <w:t>the camp resettlement rate was set to zero; and</w:t>
      </w:r>
      <w:r>
        <w:t xml:space="preserve"> the population size was held constant at approximately the level</w:t>
      </w:r>
      <w:r w:rsidR="00E601F2">
        <w:t xml:space="preserve"> observed during the outbreak (</w:t>
      </w:r>
      <w:r w:rsidR="00AA2A96">
        <w:t>100,000)</w:t>
      </w:r>
      <w:r>
        <w:t>. To isolate the impact of each driver</w:t>
      </w:r>
      <w:r w:rsidR="00CF2EF3">
        <w:t xml:space="preserve"> of waning herd immunity, </w:t>
      </w:r>
      <w:r w:rsidR="009D1224">
        <w:t>we run simulations where</w:t>
      </w:r>
      <w:r w:rsidR="00CF2EF3">
        <w:t xml:space="preserve"> one driver is set to the “observed” condition while the other three</w:t>
      </w:r>
      <w:r w:rsidR="003B50B6">
        <w:t xml:space="preserve"> drivers are set to their</w:t>
      </w:r>
      <w:r w:rsidR="00043F86">
        <w:t xml:space="preserve"> </w:t>
      </w:r>
      <w:r w:rsidR="00CF2EF3">
        <w:t>counterfactual condition</w:t>
      </w:r>
      <w:r w:rsidR="003B50B6">
        <w:t xml:space="preserve"> to remove their influence</w:t>
      </w:r>
      <w:r w:rsidR="00CF2EF3">
        <w:t xml:space="preserve"> (Table 1).</w:t>
      </w:r>
    </w:p>
    <w:p w14:paraId="238E0059" w14:textId="77777777" w:rsidR="00FB1466" w:rsidRDefault="00FB1466" w:rsidP="00FB1466"/>
    <w:p w14:paraId="4A7D7D39" w14:textId="7C01F033" w:rsidR="00AF416E" w:rsidRDefault="00AA2A96" w:rsidP="00AF416E">
      <w:r>
        <w:t>T</w:t>
      </w:r>
      <w:r w:rsidR="009D1224">
        <w:t xml:space="preserve">o assess the relative importance of each driver of waning herd immunity in this case study, </w:t>
      </w:r>
      <w:r w:rsidR="00FB1466">
        <w:t xml:space="preserve">we </w:t>
      </w:r>
      <w:r w:rsidR="009D1224">
        <w:t xml:space="preserve">calculate </w:t>
      </w:r>
      <w:r w:rsidR="00FB1466">
        <w:t xml:space="preserve">a measure of attributable percent. </w:t>
      </w:r>
      <w:r w:rsidR="00BB1BC0">
        <w:t xml:space="preserve">For a scenario </w:t>
      </w:r>
      <m:oMath>
        <m:r>
          <w:rPr>
            <w:rFonts w:ascii="Cambria Math" w:hAnsi="Cambria Math"/>
          </w:rPr>
          <m:t>i</m:t>
        </m:r>
      </m:oMath>
      <w:r w:rsidR="00234649">
        <w:t xml:space="preserve"> that</w:t>
      </w:r>
      <w:r w:rsidR="00BB1BC0">
        <w:t xml:space="preserve"> isolates one driver, we mea</w:t>
      </w:r>
      <w:r w:rsidR="00D85196">
        <w:t xml:space="preserve">sure the </w:t>
      </w:r>
      <w:r w:rsidR="00A92396">
        <w:t>proportion</w:t>
      </w:r>
      <w:r w:rsidR="00D85196">
        <w:t xml:space="preserve"> susceptible</w:t>
      </w:r>
      <w:r w:rsidR="00BB1BC0">
        <w:t xml:space="preserve"> </w:t>
      </w:r>
      <w:r w:rsidR="00D85196">
        <w:t>(</w: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oMath>
      <w:r w:rsidR="00D85196">
        <w:t>)</w:t>
      </w:r>
      <w:r w:rsidR="00BB1BC0">
        <w:t xml:space="preserve"> on October 16, 2016, the start of the observed outbreak.  To compare scenarios, </w:t>
      </w:r>
      <w:r w:rsidR="00286A28">
        <w:t xml:space="preserve">we </w:t>
      </w:r>
      <w:r w:rsidR="009D0774">
        <w:t>calculate the difference</w:t>
      </w:r>
      <w:r w:rsidR="00AF416E">
        <w:t xml:space="preserve"> between estimates of the </w:t>
      </w:r>
      <w:r w:rsidR="00A92396">
        <w:t>proportion</w:t>
      </w:r>
      <w:r w:rsidR="00AF416E">
        <w:t xml:space="preserve"> susceptible at the start of the outbreak</w:t>
      </w:r>
      <w:r w:rsidR="00D85196">
        <w:t xml:space="preserve"> under scenario </w:t>
      </w:r>
      <m:oMath>
        <m:r>
          <w:rPr>
            <w:rFonts w:ascii="Cambria Math" w:hAnsi="Cambria Math"/>
          </w:rPr>
          <m:t>i</m:t>
        </m:r>
      </m:oMath>
      <w:r w:rsidR="00D85196">
        <w:t xml:space="preserve"> </w:t>
      </w:r>
      <w:r w:rsidR="00AF416E">
        <w:t xml:space="preserve">with estimates in the composite </w:t>
      </w:r>
      <w:r w:rsidR="005325D5">
        <w:t>counterfactual</w:t>
      </w:r>
      <w:r w:rsidR="00234649">
        <w:t xml:space="preserve"> </w:t>
      </w:r>
      <w:r w:rsidR="00AF416E">
        <w:t>scenario,</w:t>
      </w:r>
    </w:p>
    <w:p w14:paraId="07EA9815" w14:textId="77777777" w:rsidR="00AF416E" w:rsidRDefault="00AF416E" w:rsidP="00AF416E"/>
    <w:p w14:paraId="2C4CA501" w14:textId="08BE299D" w:rsidR="00AF416E" w:rsidRDefault="00AA2544" w:rsidP="00D85196">
      <w:pPr>
        <w:jc w:val="center"/>
      </w:pPr>
      <m:oMathPara>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composite</m:t>
              </m:r>
            </m:sub>
          </m:sSub>
          <m:r>
            <w:rPr>
              <w:rFonts w:ascii="Cambria Math" w:hAnsi="Cambria Math"/>
            </w:rPr>
            <m:t>.</m:t>
          </m:r>
        </m:oMath>
      </m:oMathPara>
    </w:p>
    <w:p w14:paraId="062D2DE0" w14:textId="77777777" w:rsidR="00AF416E" w:rsidRDefault="00AF416E" w:rsidP="00AF416E"/>
    <w:p w14:paraId="32C39BB8" w14:textId="32BA5CE0" w:rsidR="00AF416E" w:rsidRPr="00D85196" w:rsidRDefault="00286A28" w:rsidP="00AF416E">
      <w:r>
        <w:t>Finally, we c</w:t>
      </w:r>
      <w:r w:rsidR="006168CB">
        <w:t>alculate the percent of waning herd immunity attributable to each driver</w:t>
      </w:r>
      <m:oMath>
        <m:r>
          <w:rPr>
            <w:rFonts w:ascii="Cambria Math" w:hAnsi="Cambria Math"/>
          </w:rPr>
          <m:t xml:space="preserve"> (AR%),</m:t>
        </m:r>
      </m:oMath>
    </w:p>
    <w:p w14:paraId="401FD9EF" w14:textId="77777777" w:rsidR="00AF416E" w:rsidRDefault="00AF416E" w:rsidP="00AF416E"/>
    <w:p w14:paraId="57A7BED4" w14:textId="3A2C755B" w:rsidR="00F539C6" w:rsidRPr="00AF416E" w:rsidRDefault="007C5881" w:rsidP="00D85196">
      <w:pPr>
        <w:jc w:val="center"/>
      </w:pPr>
      <m:oMath>
        <m:r>
          <w:rPr>
            <w:rFonts w:ascii="Cambria Math" w:hAnsi="Cambria Math"/>
          </w:rPr>
          <m:t>AR%=100*</m:t>
        </m:r>
        <m:f>
          <m:fPr>
            <m:type m:val="lin"/>
            <m:ctrlPr>
              <w:rPr>
                <w:rFonts w:ascii="Cambria Math" w:hAnsi="Cambria Math"/>
                <w:i/>
              </w:rPr>
            </m:ctrlPr>
          </m:fPr>
          <m:num>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e>
            </m:nary>
          </m:den>
        </m:f>
      </m:oMath>
      <w:r>
        <w:t>.</w:t>
      </w:r>
    </w:p>
    <w:p w14:paraId="2D0DDC5B" w14:textId="77777777" w:rsidR="007625C8" w:rsidRDefault="007625C8"/>
    <w:p w14:paraId="23CA5C32" w14:textId="77777777" w:rsidR="005325D5" w:rsidRDefault="005325D5"/>
    <w:p w14:paraId="59509F89" w14:textId="5CDFF5ED" w:rsidR="00F539C6" w:rsidRPr="00DF1D39" w:rsidRDefault="00AA2A96">
      <w:pPr>
        <w:rPr>
          <w:b/>
          <w:i/>
        </w:rPr>
      </w:pPr>
      <w:r>
        <w:t>Lastly, i</w:t>
      </w:r>
      <w:r w:rsidR="004A550D">
        <w:t xml:space="preserve">n order to estimate the probability of an outbreak given introduction of a cholera case using the population susceptibility over time, </w:t>
      </w:r>
      <m:oMath>
        <m:r>
          <w:rPr>
            <w:rFonts w:ascii="Cambria Math" w:hAnsi="Cambria Math"/>
          </w:rPr>
          <m:t>X</m:t>
        </m:r>
        <m:d>
          <m:dPr>
            <m:ctrlPr>
              <w:rPr>
                <w:rFonts w:ascii="Cambria Math" w:hAnsi="Cambria Math"/>
                <w:i/>
              </w:rPr>
            </m:ctrlPr>
          </m:dPr>
          <m:e>
            <m:r>
              <w:rPr>
                <w:rFonts w:ascii="Cambria Math" w:hAnsi="Cambria Math"/>
              </w:rPr>
              <m:t>t</m:t>
            </m:r>
          </m:e>
        </m:d>
      </m:oMath>
      <w:r w:rsidR="004A550D">
        <w:t xml:space="preserve">, we must estimate the basic reproductive number,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4A550D">
        <w:t xml:space="preserve">. </w:t>
      </w:r>
      <w:r w:rsidR="00F0072A">
        <w:t xml:space="preserve">Following </w:t>
      </w:r>
      <w:r w:rsidR="00DF1D39">
        <w:t>frameworks</w:t>
      </w:r>
      <w:r w:rsidR="00F0072A">
        <w:fldChar w:fldCharType="begin" w:fldLock="1"/>
      </w:r>
      <w:r w:rsidR="00C72407">
        <w:instrText>ADDIN CSL_CITATION { "citationItems" : [ { "id" : "ITEM-1", "itemData" : { "author" : [ { "dropping-particle" : "", "family" : "Wallinga", "given" : "Jacco", "non-dropping-particle" : "", "parse-names" : false, "suffix" : "" }, { "dropping-particle" : "", "family" : "Teunis", "given" : "Peter", "non-dropping-particle" : "", "parse-names" : false, "suffix" : "" } ], "container-title" : "American journal of epidemiology", "id" : "ITEM-1", "issue" : "6", "issued" : { "date-parts" : [ [ "2004" ] ] }, "page" : "509-516", "title" : "Different Epidemic Curves for Severe Acute Respiratory Syndrome Reveal Similar Impacts of Control Measures", "type" : "article-journal", "volume" : "160" }, "uris" : [ "http://www.mendeley.com/documents/?uuid=78d3fa1e-bd0d-42ae-a797-0891a93c3a7a" ] }, { "id" : "ITEM-2", "itemData" : { "DOI" : "10.1111/j.1750-2659.2009.00106", "author" : [ { "dropping-particle" : "", "family" : "White", "given" : "Laura Forsberg", "non-dropping-particle" : "", "parse-names" : false, "suffix" : "" }, { "dropping-particle" : "", "family" : "Wallinga", "given" : "Jacco", "non-dropping-particle" : "", "parse-names" : false, "suffix" : "" }, { "dropping-particle" : "", "family" : "Finelli", "given" : "Lyn", "non-dropping-particle" : "", "parse-names" : false, "suffix" : "" }, { "dropping-particle" : "", "family" : "Reed", "given" : "Carrie", "non-dropping-particle" : "", "parse-names" : false, "suffix" : "" }, { "dropping-particle" : "", "family" : "Riley", "given" : "Steven", "non-dropping-particle" : "", "parse-names" : false, "suffix" : "" }, { "dropping-particle" : "", "family" : "Lipsitch", "given" : "Marc", "non-dropping-particle" : "", "parse-names" : false, "suffix" : "" }, { "dropping-particle" : "", "family" : "Pagano", "given" : "Marcello", "non-dropping-particle" : "", "parse-names" : false, "suffix" : "" } ], "container-title" : "Influenza and Other \u2026", "id" : "ITEM-2", "issue" : "6", "issued" : { "date-parts" : [ [ "2009" ] ] }, "page" : "267-276", "title" : "Estimation of the Reproductive Number and Serial Interval in Early Phase of the 2009 Influenza and Current Influenza A/H1N1 Pandemic in the USA", "type" : "article-journal", "volume" : "3" }, "uris" : [ "http://www.mendeley.com/documents/?uuid=20c0a4f3-4f84-4305-a2c3-0ff72aacfe08" ] } ], "mendeley" : { "formattedCitation" : "[28,29]", "plainTextFormattedCitation" : "[28,29]", "previouslyFormattedCitation" : "[28,29]" }, "properties" : { "noteIndex" : 0 }, "schema" : "https://github.com/citation-style-language/schema/raw/master/csl-citation.json" }</w:instrText>
      </w:r>
      <w:r w:rsidR="00F0072A">
        <w:fldChar w:fldCharType="separate"/>
      </w:r>
      <w:r w:rsidR="00C72407" w:rsidRPr="00C72407">
        <w:rPr>
          <w:noProof/>
        </w:rPr>
        <w:t>[28,29]</w:t>
      </w:r>
      <w:r w:rsidR="00F0072A">
        <w:fldChar w:fldCharType="end"/>
      </w:r>
      <w:r w:rsidR="00F0072A">
        <w:t xml:space="preserve"> recently applied to </w:t>
      </w:r>
      <w:r w:rsidR="00CA6B5D">
        <w:t>cholera in</w:t>
      </w:r>
      <w:r w:rsidR="00CE22BA">
        <w:t xml:space="preserve"> South Sudan</w:t>
      </w:r>
      <w:r w:rsidR="00F0072A">
        <w:t>,</w:t>
      </w:r>
      <w:r w:rsidR="00CE22BA">
        <w:fldChar w:fldCharType="begin" w:fldLock="1"/>
      </w:r>
      <w:r w:rsidR="00C72407">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"[30]", "plainTextFormattedCitation" : "[30]", "previouslyFormattedCitation" : "[30]" }, "properties" : { "noteIndex" : 0 }, "schema" : "https://github.com/citation-style-language/schema/raw/master/csl-citation.json" }</w:instrText>
      </w:r>
      <w:r w:rsidR="00CE22BA">
        <w:fldChar w:fldCharType="separate"/>
      </w:r>
      <w:r w:rsidR="00C72407" w:rsidRPr="00C72407">
        <w:rPr>
          <w:noProof/>
        </w:rPr>
        <w:t>[30]</w:t>
      </w:r>
      <w:r w:rsidR="00CE22BA">
        <w:fldChar w:fldCharType="end"/>
      </w:r>
      <w:r w:rsidR="00CE22BA">
        <w:rPr>
          <w:b/>
        </w:rPr>
        <w:t xml:space="preserve"> </w:t>
      </w:r>
      <w:r w:rsidR="00F0072A">
        <w:t>we</w:t>
      </w:r>
      <w:r w:rsidR="00CA6B5D">
        <w:t xml:space="preserve"> </w:t>
      </w:r>
      <w:r w:rsidR="00F0072A">
        <w:t>retrospectively estimate</w:t>
      </w:r>
      <w:r w:rsidR="00CA6B5D">
        <w:t xml:space="preserve"> the time-varying reproductive number</w:t>
      </w:r>
      <w:r w:rsidR="00F0072A">
        <w:t xml:space="preserve"> using </w:t>
      </w:r>
      <w:r w:rsidR="00CA6B5D">
        <w:t>daily case reports, which we extract from Cholera Situation Reports from the South Sudan Ministry of Health,</w:t>
      </w:r>
      <w:r w:rsidR="00CA6B5D">
        <w:fldChar w:fldCharType="begin" w:fldLock="1"/>
      </w:r>
      <w:r w:rsidR="00C72407">
        <w:instrText>ADDIN CSL_CITATION { "citationItems" : [ { "id" : "ITEM-1", "itemData" : { "author" : [ { "dropping-particle" : "", "family" : "Republic of South Sudan Ministry of Health", "given" : "", "non-dropping-particle" : "", "parse-names" : false, "suffix" : "" } ], "id" : "ITEM-1", "issue" : "January 15", "issued" : { "date-parts" : [ [ "2017" ] ] }, "number-of-pages" : "1-6", "title" : "Situation Report #103 on Cholera in South Sudan", "type" : "report" }, "uris" : [ "http://www.mendeley.com/documents/?uuid=64904d24-fed0-4432-b515-041fc6bbfc24" ] } ], "mendeley" : { "formattedCitation" : "[31]", "plainTextFormattedCitation" : "[31]", "previouslyFormattedCitation" : "[31]" }, "properties" : { "noteIndex" : 0 }, "schema" : "https://github.com/citation-style-language/schema/raw/master/csl-citation.json" }</w:instrText>
      </w:r>
      <w:r w:rsidR="00CA6B5D">
        <w:fldChar w:fldCharType="separate"/>
      </w:r>
      <w:r w:rsidR="00C72407" w:rsidRPr="00C72407">
        <w:rPr>
          <w:noProof/>
        </w:rPr>
        <w:t>[31]</w:t>
      </w:r>
      <w:r w:rsidR="00CA6B5D">
        <w:fldChar w:fldCharType="end"/>
      </w:r>
      <w:r w:rsidR="00CA6B5D">
        <w:t xml:space="preserve"> and an expected generation interval distribution, which we assume to </w:t>
      </w:r>
      <w:r w:rsidR="00F0072A">
        <w:t>follow</w:t>
      </w:r>
      <w:r w:rsidR="00CA6B5D">
        <w:t xml:space="preserve"> a </w:t>
      </w:r>
      <w:r w:rsidR="00510C52">
        <w:t xml:space="preserve">discretized </w:t>
      </w:r>
      <w:r w:rsidR="00CA6B5D">
        <w:t>gamma distribution with median of 5 days.</w:t>
      </w:r>
      <w:r w:rsidR="00CA6B5D">
        <w:fldChar w:fldCharType="begin" w:fldLock="1"/>
      </w:r>
      <w:r w:rsidR="00C72407">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"[30]", "plainTextFormattedCitation" : "[30]", "previouslyFormattedCitation" : "[30]" }, "properties" : { "noteIndex" : 0 }, "schema" : "https://github.com/citation-style-language/schema/raw/master/csl-citation.json" }</w:instrText>
      </w:r>
      <w:r w:rsidR="00CA6B5D">
        <w:fldChar w:fldCharType="separate"/>
      </w:r>
      <w:r w:rsidR="00C72407" w:rsidRPr="00C72407">
        <w:rPr>
          <w:noProof/>
        </w:rPr>
        <w:t>[30]</w:t>
      </w:r>
      <w:r w:rsidR="00CA6B5D">
        <w:fldChar w:fldCharType="end"/>
      </w:r>
      <w:r w:rsidR="00CA6B5D">
        <w:t xml:space="preserve"> </w:t>
      </w:r>
      <w:r w:rsidR="00510C52">
        <w:t>This method assumes uniform mixing, no imported cases</w:t>
      </w:r>
      <w:r w:rsidR="00235B05">
        <w:t xml:space="preserve"> after the first case</w:t>
      </w:r>
      <w:r w:rsidR="00510C52">
        <w:t xml:space="preserve">, and no missing data. </w:t>
      </w:r>
      <w:r w:rsidR="00DF1D39">
        <w:t>Maximum likelihood estimation procedures were implemented</w:t>
      </w:r>
      <w:r w:rsidR="00235B05">
        <w:t xml:space="preserve"> in the statistical </w:t>
      </w:r>
      <w:r w:rsidR="00684008">
        <w:t>software</w:t>
      </w:r>
      <w:r w:rsidR="00235B05">
        <w:t xml:space="preserve"> program R</w:t>
      </w:r>
      <w:r w:rsidR="00DF1D39">
        <w:t xml:space="preserve"> </w:t>
      </w:r>
      <w:r w:rsidR="00235B05">
        <w:t>using</w:t>
      </w:r>
      <w:r w:rsidR="00DF1D39">
        <w:t xml:space="preserve"> the </w:t>
      </w:r>
      <w:r w:rsidR="00DF1D39" w:rsidRPr="00DF1D39">
        <w:rPr>
          <w:i/>
        </w:rPr>
        <w:t>R0</w:t>
      </w:r>
      <w:r w:rsidR="00DF1D39">
        <w:t xml:space="preserve"> package</w:t>
      </w:r>
      <w:r w:rsidR="00235B05">
        <w:t>.</w:t>
      </w:r>
      <w:r w:rsidR="00DF1D39">
        <w:fldChar w:fldCharType="begin" w:fldLock="1"/>
      </w:r>
      <w:r w:rsidR="00C72407">
        <w:instrText>ADDIN CSL_CITATION { "citationItems" : [ { "id" : "ITEM-1", "itemData" : { "DOI" : "10.1186/1472-6947-12-147", "ISBN" : "1472-6947 (Electronic)\\r1472-6947 (Linking)", "ISSN" : "1472-6947", "PMID" : "23249562", "abstract" : "BACKGROUND Several generic methods have been proposed to estimate transmission parameters during an outbreak, especially the reproduction number. However, as of today, no dedicated software exists that implements these methods and allow comparisons. RESULTS A review of generic methods used to estimate transmissibility parameters during outbreaks was carried out. Most methods used the epidemic curve and the generation time distribution. Two categories of methods were available: those estimating the initial reproduction number, and those estimating a time dependent reproduction number. We implemented five methods as an R library, developed sensitivity analysis tools for each method and provided numerical illustrations of their use. A comparison of the performance of the different methods on simulated datasets is reported. CONCLUSIONS This software package allows a standardized and extensible approach to the estimation of the reproduction number and generation interval distribution from epidemic curves.", "author" : [ { "dropping-particle" : "", "family" : "Obadia", "given" : "Thomas", "non-dropping-particle" : "", "parse-names" : false, "suffix" : "" }, { "dropping-particle" : "", "family" : "Haneef", "given" : "Romana", "non-dropping-particle" : "", "parse-names" : false, "suffix" : "" }, { "dropping-particle" : "", "family" : "Bo\u00eblle", "given" : "Pierre-Yves", "non-dropping-particle" : "", "parse-names" : false, "suffix" : "" } ], "container-title" : "BMC Medical Informatics and Decision Making", "id" : "ITEM-1", "issue" : "1", "issued" : { "date-parts" : [ [ "2012" ] ] }, "page" : "147", "title" : "The R0 package: A toolbox to estimate reproduction numbers for epidemic outbreaks", "type" : "article-journal", "volume" : "12" }, "uris" : [ "http://www.mendeley.com/documents/?uuid=a0564e4d-21f8-47bf-85bd-531c824f5f75" ] } ], "mendeley" : { "formattedCitation" : "[32]", "plainTextFormattedCitation" : "[32]", "previouslyFormattedCitation" : "[32]" }, "properties" : { "noteIndex" : 0 }, "schema" : "https://github.com/citation-style-language/schema/raw/master/csl-citation.json" }</w:instrText>
      </w:r>
      <w:r w:rsidR="00DF1D39">
        <w:fldChar w:fldCharType="separate"/>
      </w:r>
      <w:r w:rsidR="00C72407" w:rsidRPr="00C72407">
        <w:rPr>
          <w:noProof/>
        </w:rPr>
        <w:t>[32]</w:t>
      </w:r>
      <w:r w:rsidR="00DF1D39">
        <w:fldChar w:fldCharType="end"/>
      </w:r>
      <w:r w:rsidR="00BE2545">
        <w:rPr>
          <w:b/>
        </w:rPr>
        <w:br w:type="page"/>
      </w:r>
      <w:r w:rsidR="00F539C6" w:rsidRPr="001850C4">
        <w:rPr>
          <w:b/>
        </w:rPr>
        <w:lastRenderedPageBreak/>
        <w:t>RESULTS</w:t>
      </w:r>
    </w:p>
    <w:p w14:paraId="2BF3A2AF" w14:textId="77777777" w:rsidR="00A92396" w:rsidRDefault="00A92396"/>
    <w:p w14:paraId="2625FAFD" w14:textId="4EC02D08" w:rsidR="006B582E" w:rsidRPr="006B582E" w:rsidRDefault="007B13B2">
      <w:pPr>
        <w:rPr>
          <w:i/>
        </w:rPr>
      </w:pPr>
      <w:r>
        <w:rPr>
          <w:i/>
        </w:rPr>
        <w:t>Dynamics of</w:t>
      </w:r>
      <w:r w:rsidR="00E24E0B">
        <w:rPr>
          <w:i/>
        </w:rPr>
        <w:t xml:space="preserve"> </w:t>
      </w:r>
      <w:r>
        <w:rPr>
          <w:i/>
        </w:rPr>
        <w:t>population susceptibility</w:t>
      </w:r>
      <w:r w:rsidR="005E7286">
        <w:rPr>
          <w:i/>
        </w:rPr>
        <w:t xml:space="preserve"> and herd immunity</w:t>
      </w:r>
    </w:p>
    <w:p w14:paraId="7293995D" w14:textId="27602A50" w:rsidR="0055665B" w:rsidRDefault="002A4FEA" w:rsidP="003A5593">
      <w:r>
        <w:t>F</w:t>
      </w:r>
      <w:r w:rsidR="00E24E0B">
        <w:t xml:space="preserve">ollowing mass vaccination with 100% coverage, population susceptibility, </w:t>
      </w:r>
      <m:oMath>
        <m:r>
          <w:rPr>
            <w:rFonts w:ascii="Cambria Math" w:hAnsi="Cambria Math"/>
          </w:rPr>
          <m:t>X(t)</m:t>
        </m:r>
      </m:oMath>
      <w:r w:rsidR="00E24E0B">
        <w:t xml:space="preserve">, </w:t>
      </w:r>
      <w:r w:rsidR="00C61019">
        <w:t xml:space="preserve">quickly increases over time </w:t>
      </w:r>
      <w:r w:rsidR="00E24E0B">
        <w:t xml:space="preserve">in the presence of </w:t>
      </w:r>
      <w:r w:rsidR="005E7286">
        <w:t xml:space="preserve">high migration rates and short-lived vaccine efficacy </w:t>
      </w:r>
      <w:r w:rsidR="00E24E0B">
        <w:t>(Fig 2A, solid line)</w:t>
      </w:r>
      <w:r w:rsidR="00A21E90">
        <w:t xml:space="preserve">. Even with a hypothetical perfect vaccine which retains VE=1 indefinitely, high migration rates can </w:t>
      </w:r>
      <w:r w:rsidR="005325D5">
        <w:t xml:space="preserve">drive </w:t>
      </w:r>
      <w:r w:rsidR="00A21E90">
        <w:t>population susceptibility near 100% within 9-10 years (Fig 2B, solid line).</w:t>
      </w:r>
      <w:r w:rsidR="0055665B">
        <w:t xml:space="preserve"> </w:t>
      </w:r>
      <w:r w:rsidR="00575CD5">
        <w:t xml:space="preserve">Between three primary </w:t>
      </w:r>
      <w:r w:rsidR="005325D5">
        <w:t xml:space="preserve">drivers </w:t>
      </w:r>
      <w:r w:rsidR="00575CD5">
        <w:t>causing herd immunity to wane, namely</w:t>
      </w:r>
      <w:r w:rsidR="0049199E">
        <w:t xml:space="preserve"> migration,</w:t>
      </w:r>
      <w:r w:rsidR="00575CD5">
        <w:t xml:space="preserve"> waning </w:t>
      </w:r>
      <w:r w:rsidR="005E7286">
        <w:t>efficacy</w:t>
      </w:r>
      <w:r w:rsidR="00575CD5">
        <w:t xml:space="preserve">, and </w:t>
      </w:r>
      <w:r w:rsidR="00BE2545">
        <w:t xml:space="preserve">demographic turnover through births and </w:t>
      </w:r>
      <w:r w:rsidR="00575CD5">
        <w:t xml:space="preserve">deaths, we find that the first two are substantially more influential than the third. </w:t>
      </w:r>
      <w:r w:rsidR="0055665B">
        <w:t>As compared to rates of birth and death set to zero, e</w:t>
      </w:r>
      <w:r w:rsidR="00CF37BB">
        <w:t xml:space="preserve">ven </w:t>
      </w:r>
      <w:r w:rsidR="006F7535">
        <w:t>pessimistic</w:t>
      </w:r>
      <w:r w:rsidR="00CF37BB">
        <w:t xml:space="preserve"> estimates of a life expectancy</w:t>
      </w:r>
      <w:r w:rsidR="0055665B">
        <w:t xml:space="preserve"> of 40 years result in negligible differences in </w:t>
      </w:r>
      <m:oMath>
        <m:r>
          <w:rPr>
            <w:rFonts w:ascii="Cambria Math" w:hAnsi="Cambria Math"/>
          </w:rPr>
          <m:t>X(t)</m:t>
        </m:r>
      </m:oMath>
      <w:r w:rsidR="0055665B">
        <w:t xml:space="preserve"> </w:t>
      </w:r>
      <w:r w:rsidR="0028276D">
        <w:t>(</w:t>
      </w:r>
      <w:r w:rsidR="00D60633">
        <w:t>Fig S</w:t>
      </w:r>
      <w:r w:rsidR="003B5A74">
        <w:t>3</w:t>
      </w:r>
      <w:r w:rsidR="0028276D">
        <w:t>)</w:t>
      </w:r>
      <w:r w:rsidR="008B07D1">
        <w:t>.</w:t>
      </w:r>
      <w:r w:rsidR="0055665B">
        <w:t xml:space="preserve"> </w:t>
      </w:r>
      <w:r w:rsidR="00C7026D">
        <w:t xml:space="preserve"> </w:t>
      </w:r>
    </w:p>
    <w:p w14:paraId="6A94A772" w14:textId="77777777" w:rsidR="005E7286" w:rsidRDefault="005E7286" w:rsidP="003A5593"/>
    <w:p w14:paraId="4111FE2A" w14:textId="58CC4A2D" w:rsidR="005E7286" w:rsidRPr="0091548E" w:rsidRDefault="005E7286" w:rsidP="003A5593">
      <w:r>
        <w:t xml:space="preserve">Following </w:t>
      </w:r>
      <w:proofErr w:type="spellStart"/>
      <w:r w:rsidR="00234583">
        <w:t>kOCV</w:t>
      </w:r>
      <w:proofErr w:type="spellEnd"/>
      <w:r w:rsidR="00234583">
        <w:t xml:space="preserve"> vaccination with 100% coverage in a</w:t>
      </w:r>
      <w:r w:rsidR="0091548E">
        <w:t xml:space="preserve"> population with high migration</w:t>
      </w:r>
      <w:r w:rsidR="00234583">
        <w:t xml:space="preserve">, we estimate </w:t>
      </w:r>
      <w:r w:rsidR="0091548E">
        <w:t xml:space="preserve">the vaccine-derived </w:t>
      </w:r>
      <w:r w:rsidR="00234583">
        <w:t xml:space="preserve">DHI to be approximately </w:t>
      </w:r>
      <w:r w:rsidR="004D6579">
        <w:t>0.47</w:t>
      </w:r>
      <w:r w:rsidR="00234583">
        <w:t xml:space="preserve"> years when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=2</m:t>
        </m:r>
      </m:oMath>
      <w:r w:rsidR="00234583">
        <w:t xml:space="preserve">, </w:t>
      </w:r>
      <w:r w:rsidR="004D6579">
        <w:t>0.98</w:t>
      </w:r>
      <w:r w:rsidR="00234583">
        <w:t xml:space="preserve"> years when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234583">
        <w:t xml:space="preserve">, and </w:t>
      </w:r>
      <w:r w:rsidR="004D6579">
        <w:t>3.90</w:t>
      </w:r>
      <w:r w:rsidR="00234583">
        <w:t xml:space="preserve"> years when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oMath>
      <w:r w:rsidR="005325D5" w:rsidDel="005325D5">
        <w:t xml:space="preserve"> </w:t>
      </w:r>
      <w:r w:rsidR="00234583">
        <w:t>(Fig 2C</w:t>
      </w:r>
      <w:r w:rsidR="0091548E">
        <w:t>, solid lines</w:t>
      </w:r>
      <w:r w:rsidR="00234583">
        <w:t xml:space="preserve">). These durations increase to </w:t>
      </w:r>
      <w:r w:rsidR="004D6579">
        <w:t>1.06 years</w:t>
      </w:r>
      <w:r w:rsidR="00234583">
        <w:t xml:space="preserve">, </w:t>
      </w:r>
      <w:r w:rsidR="004D6579">
        <w:t>1.89 years,</w:t>
      </w:r>
      <w:r w:rsidR="00234583">
        <w:t xml:space="preserve"> and </w:t>
      </w:r>
      <w:r w:rsidR="004D6579">
        <w:t>4.70 years</w:t>
      </w:r>
      <w:r w:rsidR="00234583">
        <w:t>, respectively, in the presence</w:t>
      </w:r>
      <w:r w:rsidR="0091548E">
        <w:t xml:space="preserve"> of low migration rates instead (Fig 2C, dashed lines). As expected, DHI is </w:t>
      </w:r>
      <w:r w:rsidR="0049199E">
        <w:t>reduced</w:t>
      </w:r>
      <w:r w:rsidR="0091548E">
        <w:t xml:space="preserve"> when vaccine c</w:t>
      </w:r>
      <w:r w:rsidR="005438BB">
        <w:t>overage is less than 100%, and</w:t>
      </w:r>
      <w:r w:rsidR="00AA143C">
        <w:t xml:space="preserve">, depending on both the coverage and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AA143C">
        <w:t>,</w:t>
      </w:r>
      <w:r w:rsidR="0091548E">
        <w:t xml:space="preserve"> </w:t>
      </w:r>
      <w:r w:rsidR="00F02F56">
        <w:t xml:space="preserve">herd immunity is </w:t>
      </w:r>
      <w:r w:rsidR="0091548E">
        <w:t xml:space="preserve">sometimes </w:t>
      </w:r>
      <w:r w:rsidR="00F02F56">
        <w:t>unattainable (</w:t>
      </w:r>
      <w:r w:rsidR="0091548E">
        <w:t>Fig S</w:t>
      </w:r>
      <w:r w:rsidR="003B5A74">
        <w:t>4</w:t>
      </w:r>
      <w:r w:rsidR="0091548E">
        <w:t>).</w:t>
      </w:r>
    </w:p>
    <w:p w14:paraId="65EE63AB" w14:textId="77777777" w:rsidR="0091548E" w:rsidRDefault="0091548E" w:rsidP="003A5593"/>
    <w:p w14:paraId="390EB1C5" w14:textId="6728D501" w:rsidR="007B13B2" w:rsidRPr="009A4537" w:rsidRDefault="004312B8" w:rsidP="009A4537">
      <w:r>
        <w:t>Achieving h</w:t>
      </w:r>
      <w:r w:rsidR="00F02F56">
        <w:t xml:space="preserve">erd immunity is a key </w:t>
      </w:r>
      <w:r w:rsidR="00235B05">
        <w:t>theoretical threshold</w:t>
      </w:r>
      <w:r w:rsidR="00F02F56">
        <w:t>, but</w:t>
      </w:r>
      <w:r w:rsidR="0049199E">
        <w:t xml:space="preserve"> in reality an outbreak </w:t>
      </w:r>
      <w:r w:rsidR="00F02F56">
        <w:t>is possible below the threshold and is not guaranteed above the threshold.</w:t>
      </w:r>
      <w:r w:rsidR="00F02F56">
        <w:fldChar w:fldCharType="begin" w:fldLock="1"/>
      </w:r>
      <w:r w:rsidR="00C72407">
        <w:instrText>ADDIN CSL_CITATION { "citationItems" : [ { "id" : "ITEM-1", "itemData" : { "author" : [ { "dropping-particle" : "", "family" : "Fox", "given" : "John P", "non-dropping-particle" : "", "parse-names" : false, "suffix" : "" }, { "dropping-particle" : "", "family" : "Elveback", "given" : "Lila", "non-dropping-particle" : "", "parse-names" : false, "suffix" : "" }, { "dropping-particle" : "", "family" : "Scott", "given" : "William", "non-dropping-particle" : "", "parse-names" : false, "suffix" : "" }, { "dropping-particle" : "", "family" : "Gatewood", "given" : "Lael", "non-dropping-particle" : "", "parse-names" : false, "suffix" : "" }, { "dropping-particle" : "", "family" : "Ackerman", "given" : "Eugene", "non-dropping-particle" : "", "parse-names" : false, "suffix" : "" } ], "container-title" : "American Journal of Epidemiology", "id" : "ITEM-1", "issue" : "3", "issued" : { "date-parts" : [ [ "1971" ] ] }, "page" : "187-197", "title" : "Herd Immunity: Basic Concept and Relevance To Public Health Immunization Practices", "type" : "article-journal", "volume" : "94" }, "uris" : [ "http://www.mendeley.com/documents/?uuid=5009d451-914f-41ae-a22f-d0a38f33552a" ] } ], "mendeley" : { "formattedCitation" : "[33]", "plainTextFormattedCitation" : "[33]", "previouslyFormattedCitation" : "[33]" }, "properties" : { "noteIndex" : 0 }, "schema" : "https://github.com/citation-style-language/schema/raw/master/csl-citation.json" }</w:instrText>
      </w:r>
      <w:r w:rsidR="00F02F56">
        <w:fldChar w:fldCharType="separate"/>
      </w:r>
      <w:r w:rsidR="00C72407" w:rsidRPr="00C72407">
        <w:rPr>
          <w:noProof/>
        </w:rPr>
        <w:t>[33]</w:t>
      </w:r>
      <w:r w:rsidR="00F02F56">
        <w:fldChar w:fldCharType="end"/>
      </w:r>
      <w:r w:rsidR="00F02F56">
        <w:t xml:space="preserve"> </w:t>
      </w:r>
      <w:r w:rsidR="00AC3BC6">
        <w:t>M</w:t>
      </w:r>
      <w:r w:rsidR="00F02F56">
        <w:t>ass vaccination reduces, but not eliminates, the probability</w:t>
      </w:r>
      <w:r w:rsidR="009A4537">
        <w:t xml:space="preserve"> that an imported case sparks</w:t>
      </w:r>
      <w:r w:rsidR="00F02F56">
        <w:t xml:space="preserve"> an outbreak for a duration of time that depends critically on</w:t>
      </w:r>
      <w:r w:rsidR="005325D5">
        <w:t xml:space="preserve"> the migration rate and</w:t>
      </w:r>
      <w:r w:rsidR="00F02F56">
        <w:t xml:space="preserve"> how vaccine efficacy wanes over time (Fig 2E-F).</w:t>
      </w:r>
      <w:r w:rsidR="009A4537">
        <w:t xml:space="preserve"> For example,</w:t>
      </w:r>
      <w:r>
        <w:t xml:space="preserve"> </w:t>
      </w:r>
      <w:r w:rsidR="005325D5">
        <w:t>e</w:t>
      </w:r>
      <w:r w:rsidR="009A4537">
        <w:t xml:space="preserve">ven though herd immunity is lost within </w:t>
      </w:r>
      <w:r w:rsidR="00AC36AF">
        <w:t xml:space="preserve">just </w:t>
      </w:r>
      <w:r w:rsidR="009A4537">
        <w:t xml:space="preserve">0.47 years in a high migration setting when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=2</m:t>
        </m:r>
      </m:oMath>
      <w:r w:rsidR="005325D5" w:rsidDel="005325D5">
        <w:t xml:space="preserve"> </w:t>
      </w:r>
      <w:r>
        <w:t>(Fig 2C, solid red line)</w:t>
      </w:r>
      <w:r w:rsidR="009A4537">
        <w:t xml:space="preserve">, the outbreak probability </w:t>
      </w:r>
      <w:r w:rsidR="005325D5">
        <w:t>is kept below 50% for twice as long</w:t>
      </w:r>
      <w:r>
        <w:t xml:space="preserve"> (Fig 2E, solid red line)</w:t>
      </w:r>
      <w:r w:rsidR="009A4537">
        <w:t>.</w:t>
      </w:r>
    </w:p>
    <w:p w14:paraId="37C3474B" w14:textId="77777777" w:rsidR="00F539C6" w:rsidRDefault="00F539C6"/>
    <w:p w14:paraId="40699E4C" w14:textId="52AF7A81" w:rsidR="006B582E" w:rsidRPr="006B582E" w:rsidRDefault="00AC44CF">
      <w:pPr>
        <w:rPr>
          <w:i/>
        </w:rPr>
      </w:pPr>
      <w:r>
        <w:rPr>
          <w:i/>
        </w:rPr>
        <w:t>Optimizing r</w:t>
      </w:r>
      <w:r w:rsidR="006B582E">
        <w:rPr>
          <w:i/>
        </w:rPr>
        <w:t>evaccination</w:t>
      </w:r>
      <w:r>
        <w:rPr>
          <w:i/>
        </w:rPr>
        <w:t xml:space="preserve"> with</w:t>
      </w:r>
      <w:r w:rsidR="006B582E">
        <w:rPr>
          <w:i/>
        </w:rPr>
        <w:t xml:space="preserve"> “Mass </w:t>
      </w:r>
      <w:r w:rsidR="00E00EAB">
        <w:rPr>
          <w:i/>
        </w:rPr>
        <w:t xml:space="preserve">and </w:t>
      </w:r>
      <w:r w:rsidR="006B582E">
        <w:rPr>
          <w:i/>
        </w:rPr>
        <w:t>Maintain” strategies</w:t>
      </w:r>
    </w:p>
    <w:p w14:paraId="5AD8BA13" w14:textId="680FAAC9" w:rsidR="0042502C" w:rsidRPr="009F6BC4" w:rsidRDefault="0034238E" w:rsidP="0094157E">
      <w:r>
        <w:t>We considered several operational strategies for sustaining herd immunity through vaccination</w:t>
      </w:r>
      <w:r w:rsidR="00014111">
        <w:t xml:space="preserve"> alone</w:t>
      </w:r>
      <w:r>
        <w:t xml:space="preserve">. </w:t>
      </w:r>
      <w:r w:rsidR="00E92E11">
        <w:t>In a</w:t>
      </w:r>
      <w:r w:rsidR="0020319A">
        <w:t xml:space="preserve"> hypothetical </w:t>
      </w:r>
      <w:r w:rsidR="00FA5FFF">
        <w:t>population</w:t>
      </w:r>
      <w:r w:rsidR="004312B8">
        <w:t xml:space="preserve"> of size </w:t>
      </w:r>
      <m:oMath>
        <m:r>
          <w:rPr>
            <w:rFonts w:ascii="Cambria Math" w:hAnsi="Cambria Math"/>
          </w:rPr>
          <m:t>N</m:t>
        </m:r>
      </m:oMath>
      <w:r w:rsidR="00FA5FFF">
        <w:t xml:space="preserve"> with</w:t>
      </w:r>
      <w:r w:rsidR="0064247B">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3D7EC4">
        <w:t xml:space="preserve"> </w:t>
      </w:r>
      <w:r w:rsidR="00FA5FFF">
        <w:t xml:space="preserve">and </w:t>
      </w:r>
      <w:r w:rsidR="00AA143C">
        <w:t xml:space="preserve">a </w:t>
      </w:r>
      <w:r w:rsidR="00FA5FFF">
        <w:t>high</w:t>
      </w:r>
      <w:r w:rsidR="00AA143C">
        <w:t xml:space="preserve"> rate of</w:t>
      </w:r>
      <w:r w:rsidR="00FA5FFF">
        <w:t xml:space="preserve"> migration</w:t>
      </w:r>
      <w:r w:rsidR="004312B8">
        <w:t xml:space="preserve">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4312B8">
        <w:t>)</w:t>
      </w:r>
      <w:r w:rsidR="00FA5FFF">
        <w:t>, m</w:t>
      </w:r>
      <w:r w:rsidR="0064247B">
        <w:t xml:space="preserve">ass vaccination every year or every two years with </w:t>
      </w:r>
      <w:r w:rsidR="006758E0">
        <w:t>100</w:t>
      </w:r>
      <w:r w:rsidR="0064247B">
        <w:t>% coverage</w:t>
      </w:r>
      <w:r w:rsidR="003D7EC4">
        <w:t xml:space="preserve"> of </w:t>
      </w:r>
      <w:proofErr w:type="spellStart"/>
      <w:r w:rsidR="003D7EC4">
        <w:t>susceptibles</w:t>
      </w:r>
      <w:proofErr w:type="spellEnd"/>
      <w:r w:rsidR="0064247B">
        <w:t xml:space="preserve"> can render herd immunity for 3.5 </w:t>
      </w:r>
      <w:r w:rsidR="00AC3BC6">
        <w:t>or</w:t>
      </w:r>
      <w:r w:rsidR="0064247B">
        <w:t xml:space="preserve"> 2.8 years, respectively</w:t>
      </w:r>
      <w:r w:rsidR="00E92E11">
        <w:t xml:space="preserve">, before depleting a fixed vaccine allotment of </w:t>
      </w:r>
      <m:oMath>
        <m:r>
          <w:rPr>
            <w:rFonts w:ascii="Cambria Math" w:hAnsi="Cambria Math"/>
          </w:rPr>
          <m:t>3N</m:t>
        </m:r>
      </m:oMath>
      <w:r w:rsidR="00316672">
        <w:t xml:space="preserve"> </w:t>
      </w:r>
      <w:r w:rsidR="00E92E11">
        <w:t xml:space="preserve">full courses </w:t>
      </w:r>
      <w:r w:rsidR="00316672">
        <w:t>(Fig 3</w:t>
      </w:r>
      <w:r w:rsidR="00AC3BC6">
        <w:t>A</w:t>
      </w:r>
      <w:r w:rsidR="004312B8">
        <w:t>)</w:t>
      </w:r>
      <w:r w:rsidR="0064247B">
        <w:t>. If</w:t>
      </w:r>
      <w:r w:rsidR="00E92E11">
        <w:t xml:space="preserve"> these</w:t>
      </w:r>
      <w:r w:rsidR="0064247B">
        <w:t xml:space="preserve"> vaccines are instead allotted on a daily basis through routine vaccination, </w:t>
      </w:r>
      <w:r w:rsidR="00E92E11">
        <w:t>DHI</w:t>
      </w:r>
      <w:r w:rsidR="0064247B">
        <w:t xml:space="preserve"> can be </w:t>
      </w:r>
      <w:r w:rsidR="00E92E11">
        <w:t>extended to</w:t>
      </w:r>
      <w:r w:rsidR="00FA5FFF">
        <w:t xml:space="preserve"> 4.4 years</w:t>
      </w:r>
      <w:r w:rsidR="00316672">
        <w:t xml:space="preserve"> (Fig 3</w:t>
      </w:r>
      <w:r w:rsidR="00AC3BC6">
        <w:t>B)</w:t>
      </w:r>
      <w:r w:rsidR="00FA5FFF">
        <w:t xml:space="preserve">. We find that </w:t>
      </w:r>
      <w:r w:rsidR="00AC3BC6">
        <w:t xml:space="preserve">a </w:t>
      </w:r>
      <w:r w:rsidR="0064247B">
        <w:t>blen</w:t>
      </w:r>
      <w:r w:rsidR="00FA5FFF">
        <w:t>de</w:t>
      </w:r>
      <w:r w:rsidR="00AC3BC6">
        <w:t xml:space="preserve">d “Mass and Maintain” strategy </w:t>
      </w:r>
      <w:r w:rsidR="005E6674">
        <w:t xml:space="preserve">that </w:t>
      </w:r>
      <w:r w:rsidR="00014111">
        <w:t>complement</w:t>
      </w:r>
      <w:r w:rsidR="00AC3BC6">
        <w:t>s</w:t>
      </w:r>
      <w:r w:rsidR="00014111">
        <w:t xml:space="preserve"> a single mass vaccination campaign with </w:t>
      </w:r>
      <w:r w:rsidR="003D7EC4">
        <w:t xml:space="preserve">subsequent </w:t>
      </w:r>
      <w:r w:rsidR="00014111">
        <w:t>routine vaccinatio</w:t>
      </w:r>
      <w:r w:rsidR="002A1306">
        <w:t xml:space="preserve">n </w:t>
      </w:r>
      <w:r w:rsidR="0094157E">
        <w:t xml:space="preserve">can </w:t>
      </w:r>
      <w:r w:rsidR="002A1306">
        <w:t xml:space="preserve">maintain herd immunity </w:t>
      </w:r>
      <w:r w:rsidR="0094157E">
        <w:t>longer than either</w:t>
      </w:r>
      <w:r w:rsidR="00014111">
        <w:t xml:space="preserve"> </w:t>
      </w:r>
      <w:r w:rsidR="00FA5FFF">
        <w:t>strategy</w:t>
      </w:r>
      <w:r w:rsidR="0094157E">
        <w:t xml:space="preserve"> alone</w:t>
      </w:r>
      <w:r w:rsidR="004D5C37">
        <w:t xml:space="preserve"> </w:t>
      </w:r>
      <w:r w:rsidR="00316672">
        <w:t>(Fig 3</w:t>
      </w:r>
      <w:r w:rsidR="00AC3BC6">
        <w:t>C)</w:t>
      </w:r>
      <w:r w:rsidR="004D5C37">
        <w:t>,</w:t>
      </w:r>
      <w:r w:rsidR="003D7EC4">
        <w:t xml:space="preserve"> both for this example</w:t>
      </w:r>
      <w:r w:rsidR="004D5C37">
        <w:t xml:space="preserve"> and </w:t>
      </w:r>
      <w:r w:rsidR="003D7EC4">
        <w:t xml:space="preserve">for </w:t>
      </w:r>
      <w:r w:rsidR="004D5C37">
        <w:t xml:space="preserve">a wide range of settings with various migration rates and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4D5C37">
        <w:t xml:space="preserve"> values (Table S1)</w:t>
      </w:r>
      <w:r w:rsidR="00014111">
        <w:t>.</w:t>
      </w:r>
      <w:r w:rsidR="00A06C37">
        <w:t xml:space="preserve"> </w:t>
      </w:r>
      <w:r w:rsidR="00493178">
        <w:t xml:space="preserve">The intuition behind this complementary strategy is that recurring mass campaigns have diminishing returns </w:t>
      </w:r>
      <w:r w:rsidR="00C51EE8">
        <w:t xml:space="preserve">per vaccine once herd immunity is achieved; meanwhile </w:t>
      </w:r>
      <w:r w:rsidR="00493178">
        <w:t>routine vaccination alone requires a long period o</w:t>
      </w:r>
      <w:r w:rsidR="00C51EE8">
        <w:t>f time to build-up herd immunity</w:t>
      </w:r>
      <w:r w:rsidR="00493178">
        <w:t>.</w:t>
      </w:r>
    </w:p>
    <w:p w14:paraId="65FE2004" w14:textId="77777777" w:rsidR="006F7535" w:rsidRDefault="006F7535"/>
    <w:p w14:paraId="6CFAFD32" w14:textId="011B0674" w:rsidR="006B582E" w:rsidRPr="006B582E" w:rsidRDefault="006B582E">
      <w:pPr>
        <w:rPr>
          <w:i/>
        </w:rPr>
      </w:pPr>
      <w:r>
        <w:rPr>
          <w:i/>
        </w:rPr>
        <w:t xml:space="preserve">Optimizing </w:t>
      </w:r>
      <w:r w:rsidR="00AA143C">
        <w:rPr>
          <w:i/>
        </w:rPr>
        <w:t xml:space="preserve">pre-emptive </w:t>
      </w:r>
      <w:r>
        <w:rPr>
          <w:i/>
        </w:rPr>
        <w:t>mass vaccination by targeting intermediate mobility</w:t>
      </w:r>
      <w:r w:rsidR="00167FD3">
        <w:rPr>
          <w:i/>
        </w:rPr>
        <w:t xml:space="preserve"> settings</w:t>
      </w:r>
    </w:p>
    <w:p w14:paraId="4B4F63B2" w14:textId="5F3E469E" w:rsidR="00966387" w:rsidRPr="003764F2" w:rsidRDefault="004203D1" w:rsidP="00041293">
      <w:r>
        <w:lastRenderedPageBreak/>
        <w:t xml:space="preserve">In addition to </w:t>
      </w:r>
      <w:r w:rsidR="00167FD3">
        <w:t xml:space="preserve">the </w:t>
      </w:r>
      <w:r w:rsidR="00C73591">
        <w:t>importance</w:t>
      </w:r>
      <w:r w:rsidR="00167FD3">
        <w:t xml:space="preserve"> of migration</w:t>
      </w:r>
      <w:r>
        <w:t xml:space="preserve"> on </w:t>
      </w:r>
      <w:r w:rsidR="00167FD3">
        <w:t>DHI</w:t>
      </w:r>
      <w:r>
        <w:t xml:space="preserve">, </w:t>
      </w:r>
      <w:r w:rsidR="00C04090">
        <w:t>one</w:t>
      </w:r>
      <w:r w:rsidR="00A33106">
        <w:t xml:space="preserve"> may </w:t>
      </w:r>
      <w:r w:rsidR="00167FD3">
        <w:t>posit</w:t>
      </w:r>
      <w:r w:rsidR="00A33106">
        <w:t xml:space="preserve"> that communities with higher migration rates are also more likely to have cholera imported. </w:t>
      </w:r>
      <w:r w:rsidR="00C04090">
        <w:t xml:space="preserve">In order to optimize </w:t>
      </w:r>
      <w:r w:rsidR="00316672">
        <w:t xml:space="preserve">pre-emptive </w:t>
      </w:r>
      <w:proofErr w:type="spellStart"/>
      <w:r w:rsidR="003D7EC4">
        <w:t>k</w:t>
      </w:r>
      <w:r w:rsidR="00C04090">
        <w:t>OCV</w:t>
      </w:r>
      <w:proofErr w:type="spellEnd"/>
      <w:r w:rsidR="00C04090">
        <w:t xml:space="preserve"> impact</w:t>
      </w:r>
      <w:r w:rsidR="00316672">
        <w:t xml:space="preserve"> in at-risk settings</w:t>
      </w:r>
      <w:r w:rsidR="00C04090">
        <w:t xml:space="preserve">, there is a </w:t>
      </w:r>
      <w:r w:rsidR="00AB630E">
        <w:t xml:space="preserve">tradeoff </w:t>
      </w:r>
      <w:r w:rsidR="00C04090">
        <w:t xml:space="preserve">between </w:t>
      </w:r>
      <w:r w:rsidR="00167FD3">
        <w:t xml:space="preserve">targeting </w:t>
      </w:r>
      <w:r w:rsidR="00C73591">
        <w:t>low-mobility</w:t>
      </w:r>
      <w:r w:rsidR="00C04090">
        <w:t xml:space="preserve"> </w:t>
      </w:r>
      <w:r w:rsidR="00167FD3">
        <w:t>communities</w:t>
      </w:r>
      <w:r w:rsidR="00C04090">
        <w:t>, where</w:t>
      </w:r>
      <w:r w:rsidR="00041293">
        <w:t xml:space="preserve"> herd</w:t>
      </w:r>
      <w:r w:rsidR="00C04090">
        <w:t xml:space="preserve"> </w:t>
      </w:r>
      <w:r w:rsidR="00041293">
        <w:t>immunity may</w:t>
      </w:r>
      <w:r w:rsidR="00C04090">
        <w:t xml:space="preserve"> last</w:t>
      </w:r>
      <w:r w:rsidR="00041293">
        <w:t xml:space="preserve"> </w:t>
      </w:r>
      <w:r w:rsidR="00AA143C">
        <w:t xml:space="preserve">for a </w:t>
      </w:r>
      <w:r w:rsidR="00041293">
        <w:t>long</w:t>
      </w:r>
      <w:r w:rsidR="00AA143C">
        <w:t xml:space="preserve"> time</w:t>
      </w:r>
      <w:r w:rsidR="00041293">
        <w:t xml:space="preserve"> </w:t>
      </w:r>
      <w:r w:rsidR="002C24BA">
        <w:t>but cholera introduction is rare</w:t>
      </w:r>
      <w:r w:rsidR="00C04090">
        <w:t xml:space="preserve">, and </w:t>
      </w:r>
      <w:r w:rsidR="00C73591">
        <w:t>high-mobility</w:t>
      </w:r>
      <w:r w:rsidR="00C04090">
        <w:t xml:space="preserve"> communities, where the opposite is expected.</w:t>
      </w:r>
      <w:r w:rsidR="000E5D49">
        <w:t xml:space="preserve"> </w:t>
      </w:r>
      <w:r w:rsidR="007B280D">
        <w:t>We find that c</w:t>
      </w:r>
      <w:r w:rsidR="0049199E">
        <w:t>o</w:t>
      </w:r>
      <w:r w:rsidR="00456D57">
        <w:t xml:space="preserve">mmunities with intermediate levels of </w:t>
      </w:r>
      <w:r w:rsidR="0049199E">
        <w:t>migration</w:t>
      </w:r>
      <w:r w:rsidR="00456D57">
        <w:t xml:space="preserve"> may experience the largest vaccine-derived decrease in the probability of an outbreak </w:t>
      </w:r>
      <w:r w:rsidR="003D7EC4">
        <w:t>sparked by an imported case</w:t>
      </w:r>
      <w:r w:rsidR="0049199E">
        <w:t xml:space="preserve"> (Fig 4)</w:t>
      </w:r>
      <w:r w:rsidR="00AD2DC7">
        <w:t>.</w:t>
      </w:r>
      <w:r w:rsidR="00501B43">
        <w:t xml:space="preserve"> </w:t>
      </w:r>
      <w:r w:rsidR="0049199E">
        <w:t>For example,</w:t>
      </w:r>
      <w:r w:rsidR="008C332F">
        <w:t xml:space="preserve"> </w:t>
      </w:r>
      <w:r w:rsidR="002C24BA">
        <w:t xml:space="preserve">the migration rate recorded in </w:t>
      </w:r>
      <w:r w:rsidR="00AA143C">
        <w:t xml:space="preserve">the </w:t>
      </w:r>
      <w:proofErr w:type="spellStart"/>
      <w:r w:rsidR="002C24BA">
        <w:t>Bentiu</w:t>
      </w:r>
      <w:proofErr w:type="spellEnd"/>
      <w:r w:rsidR="00AA143C">
        <w:t xml:space="preserve"> </w:t>
      </w:r>
      <w:proofErr w:type="spellStart"/>
      <w:r w:rsidR="00AA143C">
        <w:t>PoC</w:t>
      </w:r>
      <w:proofErr w:type="spellEnd"/>
      <w:r w:rsidR="00AA143C">
        <w:t xml:space="preserve"> Camp</w:t>
      </w:r>
      <w:r w:rsidR="002C24BA">
        <w:t xml:space="preserve"> in mid-2016 is near the optimal condition for maximizing the impact of a single mass vaccination campaign in the 4-6 year time horizon</w:t>
      </w:r>
      <w:r w:rsidR="007B280D">
        <w:t xml:space="preserve">, assuming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3D7EC4">
        <w:t>.</w:t>
      </w:r>
      <w:r w:rsidR="00B9791D">
        <w:t xml:space="preserve"> </w:t>
      </w:r>
      <w:r w:rsidR="002C24BA">
        <w:t>If one is</w:t>
      </w:r>
      <w:r w:rsidR="007B280D">
        <w:t xml:space="preserve"> more</w:t>
      </w:r>
      <w:r w:rsidR="002C24BA">
        <w:t xml:space="preserve"> interested in shorter time horizons since vaccination, the migration rate that maximizes vaccine impact favors mobile communities, similar to the high population turnover observed in Dhaka in the study by </w:t>
      </w:r>
      <w:proofErr w:type="spellStart"/>
      <w:r w:rsidR="002C24BA">
        <w:t>Qadri</w:t>
      </w:r>
      <w:proofErr w:type="spellEnd"/>
      <w:r w:rsidR="002C24BA">
        <w:t xml:space="preserve"> et al</w:t>
      </w:r>
      <w:r w:rsidR="00046565">
        <w:t>.</w:t>
      </w:r>
      <w:r w:rsidR="00046565">
        <w:fldChar w:fldCharType="begin" w:fldLock="1"/>
      </w:r>
      <w:r w:rsidR="00C72407">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"[23]", "plainTextFormattedCitation" : "[23]", "previouslyFormattedCitation" : "[23]" }, "properties" : { "noteIndex" : 0 }, "schema" : "https://github.com/citation-style-language/schema/raw/master/csl-citation.json" }</w:instrText>
      </w:r>
      <w:r w:rsidR="00046565">
        <w:fldChar w:fldCharType="separate"/>
      </w:r>
      <w:r w:rsidR="00C72407" w:rsidRPr="00C72407">
        <w:rPr>
          <w:noProof/>
        </w:rPr>
        <w:t>[23]</w:t>
      </w:r>
      <w:r w:rsidR="00046565">
        <w:fldChar w:fldCharType="end"/>
      </w:r>
      <w:r w:rsidR="00503E17">
        <w:t xml:space="preserve"> </w:t>
      </w:r>
      <w:r w:rsidR="007E53EC">
        <w:t xml:space="preserve">Sensitivity analyses suggest that intermediate mobility rates </w:t>
      </w:r>
      <w:r w:rsidR="003764F2">
        <w:t xml:space="preserve">(e.g., </w:t>
      </w:r>
      <w:r w:rsidR="007E53EC">
        <w:t>between those observed in Dhaka and Calcutta</w:t>
      </w:r>
      <w:r w:rsidR="003764F2">
        <w:t>)</w:t>
      </w:r>
      <w:r w:rsidR="007E53EC">
        <w:t xml:space="preserve"> </w:t>
      </w:r>
      <w:r w:rsidR="00DF04EB">
        <w:t>generally</w:t>
      </w:r>
      <w:r w:rsidR="003764F2">
        <w:t xml:space="preserve"> </w:t>
      </w:r>
      <w:r w:rsidR="002C5104">
        <w:t>maximize vaccine impact</w:t>
      </w:r>
      <w:r w:rsidR="003764F2">
        <w:t>, but the optimal migration rate is slower in settings that have a larger population size (</w:t>
      </w:r>
      <m:oMath>
        <m:r>
          <w:rPr>
            <w:rFonts w:ascii="Cambria Math" w:hAnsi="Cambria Math"/>
          </w:rPr>
          <m:t>N</m:t>
        </m:r>
      </m:oMath>
      <w:r w:rsidR="003764F2">
        <w:t>), a higher transmission potential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3764F2">
        <w:t xml:space="preserve">), or </w:t>
      </w:r>
      <w:r w:rsidR="00DF04EB">
        <w:t>where</w:t>
      </w:r>
      <w:r w:rsidR="003764F2">
        <w:t xml:space="preserve"> a higher fraction of incoming migrants are infected (e.g., due to high-burden neighbors) (Fig S</w:t>
      </w:r>
      <w:r w:rsidR="00B9791D">
        <w:t>5</w:t>
      </w:r>
      <w:r w:rsidR="003764F2">
        <w:t>).</w:t>
      </w:r>
      <w:r w:rsidR="00DF04EB">
        <w:t xml:space="preserve"> Conversely, settings with small population size, low transmission potential, and whose migrants have a small probability of being infectious </w:t>
      </w:r>
      <w:r w:rsidR="002C5104">
        <w:t>require very high migration rates in order to garner much baseline risk of cholera importation and outbreak.</w:t>
      </w:r>
    </w:p>
    <w:p w14:paraId="6A781B34" w14:textId="77777777" w:rsidR="00966387" w:rsidRDefault="00966387"/>
    <w:p w14:paraId="0642283E" w14:textId="0DF95EE7" w:rsidR="00966387" w:rsidRDefault="00966387">
      <w:pPr>
        <w:rPr>
          <w:i/>
        </w:rPr>
      </w:pPr>
      <w:proofErr w:type="spellStart"/>
      <w:r>
        <w:rPr>
          <w:i/>
        </w:rPr>
        <w:t>Bentiu</w:t>
      </w:r>
      <w:proofErr w:type="spellEnd"/>
      <w:r>
        <w:rPr>
          <w:i/>
        </w:rPr>
        <w:t xml:space="preserve"> </w:t>
      </w:r>
      <w:proofErr w:type="spellStart"/>
      <w:r>
        <w:rPr>
          <w:i/>
        </w:rPr>
        <w:t>PoC</w:t>
      </w:r>
      <w:proofErr w:type="spellEnd"/>
      <w:r w:rsidR="00D87EEC">
        <w:rPr>
          <w:i/>
        </w:rPr>
        <w:t xml:space="preserve"> Camp</w:t>
      </w:r>
      <w:r w:rsidR="00316672">
        <w:rPr>
          <w:i/>
        </w:rPr>
        <w:t xml:space="preserve"> Case Study</w:t>
      </w:r>
    </w:p>
    <w:p w14:paraId="7DF24E41" w14:textId="46DE2792" w:rsidR="00A94DE0" w:rsidRDefault="009B1E00" w:rsidP="00647CD9">
      <w:r>
        <w:t xml:space="preserve">The </w:t>
      </w:r>
      <w:proofErr w:type="spellStart"/>
      <w:r>
        <w:t>Bentiu</w:t>
      </w:r>
      <w:proofErr w:type="spellEnd"/>
      <w:r>
        <w:t xml:space="preserve"> </w:t>
      </w:r>
      <w:proofErr w:type="spellStart"/>
      <w:r>
        <w:t>PoC</w:t>
      </w:r>
      <w:proofErr w:type="spellEnd"/>
      <w:r>
        <w:t xml:space="preserve"> Camp grew from 4</w:t>
      </w:r>
      <w:r w:rsidR="00DA6BB9">
        <w:t>,</w:t>
      </w:r>
      <w:r>
        <w:t>291 occupants in February 2014 to a peak of 140,101 in December 2015 and the</w:t>
      </w:r>
      <w:r w:rsidR="007B280D">
        <w:t>n converged to approximately 104</w:t>
      </w:r>
      <w:r>
        <w:t xml:space="preserve">,000 in </w:t>
      </w:r>
      <w:r w:rsidR="007C5881">
        <w:t>May</w:t>
      </w:r>
      <w:r>
        <w:t xml:space="preserve"> 2016 (</w:t>
      </w:r>
      <w:r w:rsidR="00A93414">
        <w:t>Fig 5</w:t>
      </w:r>
      <w:r w:rsidR="00002C0D">
        <w:t>A</w:t>
      </w:r>
      <w:r>
        <w:t xml:space="preserve">). </w:t>
      </w:r>
      <w:r w:rsidR="009474FC">
        <w:t xml:space="preserve">Assuming a </w:t>
      </w:r>
      <w:r w:rsidR="00647CD9">
        <w:t>cholera</w:t>
      </w:r>
      <w:r w:rsidR="009474FC">
        <w:t>-naïve population before vaccination, w</w:t>
      </w:r>
      <w:r>
        <w:t>e</w:t>
      </w:r>
      <w:r w:rsidR="00966387">
        <w:t xml:space="preserve"> </w:t>
      </w:r>
      <w:r>
        <w:t>estimate</w:t>
      </w:r>
      <w:r w:rsidR="00966387">
        <w:t xml:space="preserve"> the population fraction susceptible </w:t>
      </w:r>
      <w:r w:rsidR="00701D21">
        <w:t>reached</w:t>
      </w:r>
      <w:r w:rsidR="00316672">
        <w:t xml:space="preserve"> a low of</w:t>
      </w:r>
      <w:r w:rsidR="00F338E4">
        <w:t xml:space="preserve"> 0.3</w:t>
      </w:r>
      <w:r w:rsidR="00EF2973">
        <w:t>7</w:t>
      </w:r>
      <w:r w:rsidR="00F338E4">
        <w:t xml:space="preserve"> after the second mass vaccination campaign</w:t>
      </w:r>
      <w:r w:rsidR="00701D21">
        <w:t xml:space="preserve"> before increasing</w:t>
      </w:r>
      <w:r w:rsidR="00316672">
        <w:t xml:space="preserve"> </w:t>
      </w:r>
      <w:r w:rsidR="00966387">
        <w:t>to</w:t>
      </w:r>
      <w:r w:rsidR="003E2D6F">
        <w:t xml:space="preserve"> 0.81</w:t>
      </w:r>
      <w:r w:rsidR="00966387">
        <w:t xml:space="preserve"> </w:t>
      </w:r>
      <w:r w:rsidR="00944310">
        <w:t xml:space="preserve">on </w:t>
      </w:r>
      <w:r w:rsidR="00966387">
        <w:t xml:space="preserve">October 16, 2016, </w:t>
      </w:r>
      <w:r w:rsidR="00990BB5">
        <w:t>at which time</w:t>
      </w:r>
      <w:r w:rsidR="00966387">
        <w:t xml:space="preserve"> the first cholera case of the outbreak was detected (</w:t>
      </w:r>
      <w:r w:rsidR="00A93414">
        <w:t>Fig 5</w:t>
      </w:r>
      <w:r w:rsidR="00002C0D">
        <w:t>B</w:t>
      </w:r>
      <w:r w:rsidR="00966387">
        <w:t>).</w:t>
      </w:r>
      <w:r w:rsidR="00F338E4">
        <w:t xml:space="preserve"> </w:t>
      </w:r>
      <w:r w:rsidR="009539A9">
        <w:t xml:space="preserve">By December 1, 2016, we estimate that only 40.5% of camp residents had ever been vaccinated, which closely matches a WHO/IOM survey performed that month that reported </w:t>
      </w:r>
      <w:proofErr w:type="spellStart"/>
      <w:r w:rsidR="009539A9">
        <w:t>kOCV</w:t>
      </w:r>
      <w:proofErr w:type="spellEnd"/>
      <w:r w:rsidR="009539A9">
        <w:t xml:space="preserve"> coverage of 40%.</w:t>
      </w:r>
      <w:r w:rsidR="009539A9">
        <w:fldChar w:fldCharType="begin" w:fldLock="1"/>
      </w:r>
      <w:r w:rsidR="009539A9">
        <w:instrText>ADDIN CSL_CITATION { "citationItems" : [ { "id" : "ITEM-1", "itemData" : { "author" : [ { "dropping-particle" : "", "family" : "Republic of South Sudan Ministry of Health", "given" : "", "non-dropping-particle" : "", "parse-names" : false, "suffix" : "" } ], "id" : "ITEM-1", "issue" : "January 15", "issued" : { "date-parts" : [ [ "2017" ] ] }, "number-of-pages" : "1-6", "title" : "Situation Report #103 on Cholera in South Sudan", "type" : "report" }, "uris" : [ "http://www.mendeley.com/documents/?uuid=64904d24-fed0-4432-b515-041fc6bbfc24" ] } ], "mendeley" : { "formattedCitation" : "[31]", "plainTextFormattedCitation" : "[31]", "previouslyFormattedCitation" : "[31]" }, "properties" : { "noteIndex" : 0 }, "schema" : "https://github.com/citation-style-language/schema/raw/master/csl-citation.json" }</w:instrText>
      </w:r>
      <w:r w:rsidR="009539A9">
        <w:fldChar w:fldCharType="separate"/>
      </w:r>
      <w:r w:rsidR="009539A9" w:rsidRPr="00C72407">
        <w:rPr>
          <w:noProof/>
        </w:rPr>
        <w:t>[31]</w:t>
      </w:r>
      <w:r w:rsidR="009539A9">
        <w:fldChar w:fldCharType="end"/>
      </w:r>
    </w:p>
    <w:p w14:paraId="2FE6C57A" w14:textId="77777777" w:rsidR="007B280D" w:rsidRDefault="007B280D" w:rsidP="00647CD9"/>
    <w:p w14:paraId="5CCF5D4C" w14:textId="5FD06CB3" w:rsidR="00520DD4" w:rsidRDefault="007B280D" w:rsidP="00647CD9">
      <w:r>
        <w:t>Using case reports</w:t>
      </w:r>
      <w:r w:rsidR="00686822">
        <w:t xml:space="preserve"> and assuming a fixed generation interval</w:t>
      </w:r>
      <w:r w:rsidR="001C5C20">
        <w:t xml:space="preserve"> distribution</w:t>
      </w:r>
      <w:r w:rsidR="00686822">
        <w:t xml:space="preserve">, we estimate the mean effective reproductive number,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rsidR="00DF1D39">
        <w:t>, exceeded unity for nearly two months, with a maximum likelihood estimate of 1.4</w:t>
      </w:r>
      <w:r w:rsidR="00D44ED7">
        <w:t>5 (1.18-1.75</w:t>
      </w:r>
      <w:r w:rsidR="00DF1D39">
        <w:t>)</w:t>
      </w:r>
      <w:r w:rsidR="00AA143C">
        <w:t xml:space="preserve"> (Fig S</w:t>
      </w:r>
      <w:r w:rsidR="00B9791D">
        <w:t>7</w:t>
      </w:r>
      <w:r w:rsidR="00B06F2C">
        <w:t>)</w:t>
      </w:r>
      <w:r w:rsidR="00D44ED7">
        <w:t xml:space="preserve">. </w:t>
      </w:r>
      <w:r w:rsidR="007268E2">
        <w:t xml:space="preserve">Using Equation 1 and </w:t>
      </w:r>
      <w:r w:rsidR="00D44ED7">
        <w:t>the populat</w:t>
      </w:r>
      <w:r w:rsidR="003E2D6F">
        <w:t>ion fraction susceptible of 0.81</w:t>
      </w:r>
      <w:r w:rsidR="00D44ED7">
        <w:t xml:space="preserve"> above, </w:t>
      </w:r>
      <w:r w:rsidR="007268E2">
        <w:t>we estimate</w:t>
      </w:r>
      <w:r w:rsidR="001C5C20">
        <w:t xml:space="preserve"> the</w:t>
      </w:r>
      <w:r w:rsidR="00D44ED7">
        <w:t xml:space="preserve"> basic reproductive number,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D44ED7">
        <w:t xml:space="preserve">, </w:t>
      </w:r>
      <w:r w:rsidR="001C5C20">
        <w:t>was</w:t>
      </w:r>
      <w:r w:rsidR="00D44ED7">
        <w:t xml:space="preserve"> appr</w:t>
      </w:r>
      <w:r w:rsidR="00AB6369">
        <w:t>oximately 1.</w:t>
      </w:r>
      <w:r w:rsidR="007F3DC4">
        <w:t>80</w:t>
      </w:r>
      <w:r w:rsidR="00AB6369">
        <w:t xml:space="preserve"> in this setting</w:t>
      </w:r>
      <w:r w:rsidR="007F3DC4">
        <w:t xml:space="preserve"> in the absence of vaccination</w:t>
      </w:r>
      <w:r w:rsidR="00AB6369">
        <w:t>. These findings are within the range of estimates derived from South Sudan in 2014.</w:t>
      </w:r>
      <w:r w:rsidR="00AB6369">
        <w:fldChar w:fldCharType="begin" w:fldLock="1"/>
      </w:r>
      <w:r w:rsidR="00C72407">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"[30]", "plainTextFormattedCitation" : "[30]", "previouslyFormattedCitation" : "[30]" }, "properties" : { "noteIndex" : 0 }, "schema" : "https://github.com/citation-style-language/schema/raw/master/csl-citation.json" }</w:instrText>
      </w:r>
      <w:r w:rsidR="00AB6369">
        <w:fldChar w:fldCharType="separate"/>
      </w:r>
      <w:r w:rsidR="00C72407" w:rsidRPr="00C72407">
        <w:rPr>
          <w:noProof/>
        </w:rPr>
        <w:t>[30]</w:t>
      </w:r>
      <w:r w:rsidR="00AB6369">
        <w:fldChar w:fldCharType="end"/>
      </w:r>
      <w:r w:rsidR="00B06F2C">
        <w:t xml:space="preserve"> </w:t>
      </w:r>
      <w:r w:rsidR="002B0917">
        <w:t xml:space="preserve">Assuming this pre-vaccination estimate of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9B1E00">
        <w:t>,</w:t>
      </w:r>
      <w:r w:rsidR="001C5C20">
        <w:t xml:space="preserve"> </w:t>
      </w:r>
      <w:r w:rsidR="002B0917">
        <w:t xml:space="preserve">we find that after vaccination </w:t>
      </w:r>
      <w:r w:rsidR="00985F21">
        <w:t>the probability of an outbreak</w:t>
      </w:r>
      <w:r w:rsidR="00EF2973">
        <w:t xml:space="preserve"> </w:t>
      </w:r>
      <w:r w:rsidR="00985F21">
        <w:t xml:space="preserve">first exceeded </w:t>
      </w:r>
      <w:r w:rsidR="00351361">
        <w:t>0.50</w:t>
      </w:r>
      <w:r w:rsidR="00985F21">
        <w:t xml:space="preserve"> </w:t>
      </w:r>
      <w:r w:rsidR="00EF2973">
        <w:t xml:space="preserve">in </w:t>
      </w:r>
      <w:r w:rsidR="007F3DC4">
        <w:t>May, 2016,</w:t>
      </w:r>
      <w:r w:rsidR="00EF2973">
        <w:t xml:space="preserve"> </w:t>
      </w:r>
      <w:r w:rsidR="00351361">
        <w:t>and reached 0.</w:t>
      </w:r>
      <w:r w:rsidR="00EF2973">
        <w:t>5</w:t>
      </w:r>
      <w:r w:rsidR="007F3DC4">
        <w:t>7</w:t>
      </w:r>
      <w:r w:rsidR="00351361">
        <w:t xml:space="preserve"> when the outbreak began</w:t>
      </w:r>
      <w:r w:rsidR="00EF2973">
        <w:t xml:space="preserve"> in October</w:t>
      </w:r>
      <w:r w:rsidR="00351361">
        <w:t xml:space="preserve"> </w:t>
      </w:r>
      <w:r w:rsidR="00966387">
        <w:t>(</w:t>
      </w:r>
      <w:r w:rsidR="00A93414">
        <w:t>Fig 5</w:t>
      </w:r>
      <w:r w:rsidR="00002C0D">
        <w:t>C</w:t>
      </w:r>
      <w:r w:rsidR="00990BB5">
        <w:t>, black line</w:t>
      </w:r>
      <w:r w:rsidR="00966387">
        <w:t>).</w:t>
      </w:r>
      <w:r w:rsidR="00BF150A">
        <w:t xml:space="preserve"> </w:t>
      </w:r>
      <w:r w:rsidR="009539A9">
        <w:t>Using a “Mass and Maintain” strategy including vaccination of 100% of individuals migrating into the camp after the second mass vaccination campaign, we estimate the proportion susceptible on October 16, 2016 would have been 0.52 instead of 0.81, thereby still retaining herd immunity at the time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=0.94</m:t>
        </m:r>
      </m:oMath>
      <w:r w:rsidR="009539A9">
        <w:t>) (Fig S6).</w:t>
      </w:r>
    </w:p>
    <w:p w14:paraId="7ECABF59" w14:textId="77777777" w:rsidR="00520DD4" w:rsidRDefault="00520DD4" w:rsidP="00520DD4"/>
    <w:p w14:paraId="4206D01F" w14:textId="380FDDE7" w:rsidR="00624556" w:rsidRPr="00DF6B9D" w:rsidRDefault="00100825" w:rsidP="00C976A5">
      <w:r>
        <w:t xml:space="preserve">The drivers of waning herd immunity in this population, from strongest to weakest, were </w:t>
      </w:r>
      <w:r w:rsidR="002B0917">
        <w:t>short-lived vaccine efficacy</w:t>
      </w:r>
      <w:r w:rsidR="0036435E">
        <w:t xml:space="preserve">, </w:t>
      </w:r>
      <w:r>
        <w:t>population growt</w:t>
      </w:r>
      <w:r w:rsidR="002B0917">
        <w:t>h</w:t>
      </w:r>
      <w:r>
        <w:t>,</w:t>
      </w:r>
      <w:r w:rsidR="009D0774">
        <w:t xml:space="preserve"> </w:t>
      </w:r>
      <w:r w:rsidR="002B0917">
        <w:t xml:space="preserve">camp </w:t>
      </w:r>
      <w:r w:rsidR="007F3DC4">
        <w:t>resettlement rate</w:t>
      </w:r>
      <w:r w:rsidR="009D0774">
        <w:t xml:space="preserve">, </w:t>
      </w:r>
      <w:r>
        <w:t>and lastly births</w:t>
      </w:r>
      <w:r w:rsidR="002B0917">
        <w:t xml:space="preserve"> </w:t>
      </w:r>
      <w:r w:rsidR="002B0917">
        <w:lastRenderedPageBreak/>
        <w:t xml:space="preserve">and </w:t>
      </w:r>
      <w:r>
        <w:t>deaths (Table 1).</w:t>
      </w:r>
      <w:r w:rsidR="00520DD4">
        <w:t xml:space="preserve"> </w:t>
      </w:r>
      <w:r>
        <w:t xml:space="preserve">In the counterfactual scenario lacking these drivers, we would expect the proportion susceptible on October 16, 2016 to be as low as </w:t>
      </w:r>
      <m:oMath>
        <m:r>
          <w:rPr>
            <w:rFonts w:ascii="Cambria Math" w:hAnsi="Cambria Math"/>
          </w:rPr>
          <m:t>0.34</m:t>
        </m:r>
      </m:oMath>
      <w:r>
        <w:t xml:space="preserve">, which would render </w:t>
      </w:r>
      <w:r w:rsidR="00DF6B9D">
        <w:t xml:space="preserve">herd immunity even </w:t>
      </w:r>
      <w:r w:rsidR="00B06F2C">
        <w:t>if</w:t>
      </w:r>
      <w:r w:rsidR="00DF6B9D">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36435E">
        <w:t xml:space="preserve"> approached nearly 3</w:t>
      </w:r>
      <w:r w:rsidR="00DF6B9D">
        <w:t>.</w:t>
      </w:r>
    </w:p>
    <w:p w14:paraId="2B7FCEB2" w14:textId="77777777" w:rsidR="00403CC2" w:rsidRDefault="00403CC2">
      <w:pPr>
        <w:rPr>
          <w:b/>
        </w:rPr>
      </w:pPr>
      <w:r>
        <w:rPr>
          <w:b/>
        </w:rPr>
        <w:br w:type="page"/>
      </w:r>
    </w:p>
    <w:p w14:paraId="383A7E96" w14:textId="1BAF41F0" w:rsidR="00F539C6" w:rsidRDefault="00F539C6">
      <w:pPr>
        <w:rPr>
          <w:b/>
        </w:rPr>
      </w:pPr>
      <w:r w:rsidRPr="001850C4">
        <w:rPr>
          <w:b/>
        </w:rPr>
        <w:lastRenderedPageBreak/>
        <w:t>DISCUSSION</w:t>
      </w:r>
    </w:p>
    <w:p w14:paraId="6F0A5AB2" w14:textId="77777777" w:rsidR="00A4567B" w:rsidRDefault="00A4567B" w:rsidP="00A4567B"/>
    <w:p w14:paraId="0A3EFFA7" w14:textId="4FC68D59" w:rsidR="00575CD5" w:rsidRDefault="008B0F31" w:rsidP="00894C01">
      <w:r>
        <w:t>V</w:t>
      </w:r>
      <w:r w:rsidR="00B4283C">
        <w:t xml:space="preserve">accination </w:t>
      </w:r>
      <w:r>
        <w:t xml:space="preserve">can </w:t>
      </w:r>
      <w:r w:rsidR="00B4283C">
        <w:t>rapid</w:t>
      </w:r>
      <w:r>
        <w:t>ly</w:t>
      </w:r>
      <w:r w:rsidR="00B4283C">
        <w:t xml:space="preserve"> protect a population</w:t>
      </w:r>
      <w:r>
        <w:t xml:space="preserve"> at risk of a cholera outbreak, but the duration of vaccine-derived herd immunity depends critically on</w:t>
      </w:r>
      <w:r w:rsidR="00B4283C">
        <w:t xml:space="preserve"> vaccine coverage, </w:t>
      </w:r>
      <w:r>
        <w:t xml:space="preserve">waning </w:t>
      </w:r>
      <w:r w:rsidR="00B4283C">
        <w:t xml:space="preserve">vaccine efficacy, and </w:t>
      </w:r>
      <w:r>
        <w:t>population</w:t>
      </w:r>
      <w:r w:rsidR="00B4283C">
        <w:t xml:space="preserve"> mobility</w:t>
      </w:r>
      <w:r>
        <w:t xml:space="preserve"> that drives an net influx of susceptible people</w:t>
      </w:r>
      <w:r w:rsidR="00B4283C">
        <w:t>.</w:t>
      </w:r>
      <w:r w:rsidR="00621FC5">
        <w:t xml:space="preserve"> In our case study of the </w:t>
      </w:r>
      <w:proofErr w:type="spellStart"/>
      <w:r w:rsidR="00621FC5">
        <w:t>Bentiu</w:t>
      </w:r>
      <w:proofErr w:type="spellEnd"/>
      <w:r w:rsidR="00621FC5">
        <w:t xml:space="preserve"> </w:t>
      </w:r>
      <w:proofErr w:type="spellStart"/>
      <w:r w:rsidR="00621FC5">
        <w:t>PoC</w:t>
      </w:r>
      <w:proofErr w:type="spellEnd"/>
      <w:r w:rsidR="00621FC5">
        <w:t xml:space="preserve"> Camp, we find that these drivers are sufficient to explain the vulnerability of this population to an outbreak despite two recent high-coverage vaccine campaigns</w:t>
      </w:r>
      <w:r w:rsidR="00F95462">
        <w:t>.</w:t>
      </w:r>
      <w:r>
        <w:t xml:space="preserve"> </w:t>
      </w:r>
      <w:r w:rsidR="004C2699">
        <w:t>Therefore,</w:t>
      </w:r>
      <w:r w:rsidR="00A4567B">
        <w:t xml:space="preserve"> </w:t>
      </w:r>
      <w:r w:rsidR="004C2699">
        <w:t>disease</w:t>
      </w:r>
      <w:r w:rsidR="002B0917">
        <w:t xml:space="preserve"> re-emergence</w:t>
      </w:r>
      <w:r w:rsidR="004C2699">
        <w:t xml:space="preserve"> </w:t>
      </w:r>
      <w:r w:rsidR="00A4567B">
        <w:t>does not imply vaccine failure</w:t>
      </w:r>
      <w:r>
        <w:t xml:space="preserve"> and can</w:t>
      </w:r>
      <w:r w:rsidR="002B0917">
        <w:t xml:space="preserve"> </w:t>
      </w:r>
      <w:r>
        <w:t xml:space="preserve">be avoided by data-driven revaccination strategies or by scaling-up long-term solutions while </w:t>
      </w:r>
      <w:r w:rsidR="002B0917">
        <w:t xml:space="preserve">under the temporary </w:t>
      </w:r>
      <w:r w:rsidR="00D14C2F">
        <w:t>cover of vaccination</w:t>
      </w:r>
      <w:r w:rsidR="00A4567B">
        <w:t xml:space="preserve">. </w:t>
      </w:r>
      <w:r>
        <w:t xml:space="preserve">Our results provide key </w:t>
      </w:r>
      <w:r w:rsidR="00575CD5">
        <w:t>time window</w:t>
      </w:r>
      <w:r w:rsidR="00956C4C">
        <w:t xml:space="preserve">s during </w:t>
      </w:r>
      <w:r w:rsidR="00575CD5">
        <w:t>a population</w:t>
      </w:r>
      <w:r w:rsidR="00D14C2F">
        <w:t xml:space="preserve"> can expect</w:t>
      </w:r>
      <w:r w:rsidR="00575CD5">
        <w:t xml:space="preserve"> to resist a cholera outbreak even if the pathogen were to be introduced. We developed an interactive tool to facilitate implementation of these results for a user-defined setting (</w:t>
      </w:r>
      <w:hyperlink r:id="rId14" w:history="1">
        <w:r w:rsidR="00575CD5" w:rsidRPr="001C5656">
          <w:rPr>
            <w:rStyle w:val="Hyperlink"/>
          </w:rPr>
          <w:t>https://coreypeak.shinyapps.io/herd_protection_estimator/</w:t>
        </w:r>
      </w:hyperlink>
      <w:r w:rsidR="00575CD5">
        <w:t>)</w:t>
      </w:r>
      <w:r w:rsidR="00575CD5" w:rsidRPr="00546529">
        <w:t>.</w:t>
      </w:r>
    </w:p>
    <w:p w14:paraId="52F2711F" w14:textId="77777777" w:rsidR="00575CD5" w:rsidRDefault="00575CD5" w:rsidP="00575CD5"/>
    <w:p w14:paraId="7AB15C96" w14:textId="23690B26" w:rsidR="00575CD5" w:rsidRDefault="00575CD5" w:rsidP="007A6AEE">
      <w:r>
        <w:t xml:space="preserve">One practical implementation of </w:t>
      </w:r>
      <w:r w:rsidR="00A4567B">
        <w:t xml:space="preserve">the </w:t>
      </w:r>
      <w:r>
        <w:t xml:space="preserve">“Mass </w:t>
      </w:r>
      <w:r w:rsidR="00A4567B">
        <w:t xml:space="preserve">and </w:t>
      </w:r>
      <w:r>
        <w:t>Maintain”</w:t>
      </w:r>
      <w:r w:rsidR="00A4567B">
        <w:t xml:space="preserve"> vaccination strategy</w:t>
      </w:r>
      <w:r w:rsidR="001B7EF5">
        <w:t xml:space="preserve"> in a camp setting</w:t>
      </w:r>
      <w:r>
        <w:t xml:space="preserve"> can include a </w:t>
      </w:r>
      <w:r w:rsidR="001B7EF5">
        <w:t xml:space="preserve">one-time </w:t>
      </w:r>
      <w:r>
        <w:t>mass</w:t>
      </w:r>
      <w:r w:rsidR="001B7EF5">
        <w:t xml:space="preserve"> vaccination</w:t>
      </w:r>
      <w:r>
        <w:t xml:space="preserve"> campaign followed by routine vaccination of new members of the population</w:t>
      </w:r>
      <w:r w:rsidR="001B7EF5">
        <w:t xml:space="preserve">, such as births and new entries. In an urban or open population, such as Dhaka or Calcutta, </w:t>
      </w:r>
      <w:r w:rsidR="00811CA3">
        <w:t xml:space="preserve">routine </w:t>
      </w:r>
      <w:r w:rsidR="001B7EF5">
        <w:t xml:space="preserve">identification of new members </w:t>
      </w:r>
      <w:r w:rsidR="00B44C2D">
        <w:t>becomes</w:t>
      </w:r>
      <w:r w:rsidR="001B7EF5">
        <w:t xml:space="preserve"> more challenging</w:t>
      </w:r>
      <w:r w:rsidR="00811CA3">
        <w:t xml:space="preserve">, </w:t>
      </w:r>
      <w:r w:rsidR="00DF40CD">
        <w:t>but performance of the</w:t>
      </w:r>
      <w:r w:rsidR="00811CA3">
        <w:t xml:space="preserve"> WHO Expanded</w:t>
      </w:r>
      <w:r w:rsidR="00DF40CD">
        <w:t xml:space="preserve"> </w:t>
      </w:r>
      <w:proofErr w:type="spellStart"/>
      <w:r w:rsidR="00DF40CD">
        <w:t>Programme</w:t>
      </w:r>
      <w:proofErr w:type="spellEnd"/>
      <w:r w:rsidR="00DF40CD">
        <w:t xml:space="preserve"> on Immunization in cholera endemic regions like Bangladesh are promising</w:t>
      </w:r>
      <w:r w:rsidR="00811CA3">
        <w:t>.</w:t>
      </w:r>
      <w:r w:rsidR="00DF40CD">
        <w:fldChar w:fldCharType="begin" w:fldLock="1"/>
      </w:r>
      <w:r w:rsidR="00C72407">
        <w:instrText>ADDIN CSL_CITATION { "citationItems" : [ { "id" : "ITEM-1", "itemData" : { "author" : [ { "dropping-particle" : "", "family" : "International Vaccine Institute", "given" : "", "non-dropping-particle" : "", "parse-names" : false, "suffix" : "" } ], "id" : "ITEM-1", "issued" : { "date-parts" : [ [ "2012" ] ] }, "note" : "[Nelson 2014 Vaccine] cites this as saying they considered revaccination every 3 years", "title" : "Country Investment Case Study on Cholera Vaccination: Bangladesh", "type" : "report" }, "uris" : [ "http://www.mendeley.com/documents/?uuid=f9be88f5-0eb5-40b9-a407-b9a0f2e1ffee" ] } ], "mendeley" : { "formattedCitation" : "[34]", "plainTextFormattedCitation" : "[34]", "previouslyFormattedCitation" : "[34]" }, "properties" : { "noteIndex" : 0 }, "schema" : "https://github.com/citation-style-language/schema/raw/master/csl-citation.json" }</w:instrText>
      </w:r>
      <w:r w:rsidR="00DF40CD">
        <w:fldChar w:fldCharType="separate"/>
      </w:r>
      <w:r w:rsidR="00C72407" w:rsidRPr="00C72407">
        <w:rPr>
          <w:noProof/>
        </w:rPr>
        <w:t>[34]</w:t>
      </w:r>
      <w:r w:rsidR="00DF40CD">
        <w:fldChar w:fldCharType="end"/>
      </w:r>
      <w:r w:rsidR="00811CA3">
        <w:t xml:space="preserve"> </w:t>
      </w:r>
      <w:r>
        <w:t>Recent work has also shown serological triggers for periodic mass v</w:t>
      </w:r>
      <w:r w:rsidR="003B6D69">
        <w:t xml:space="preserve">accination can be an effective </w:t>
      </w:r>
      <w:r w:rsidR="00D14C2F">
        <w:t>alternative</w:t>
      </w:r>
      <w:r>
        <w:t xml:space="preserve"> method to maintain herd immunity</w:t>
      </w:r>
      <w:r w:rsidR="00D14C2F">
        <w:t xml:space="preserve"> to measles</w:t>
      </w:r>
      <w:r>
        <w:t>.</w:t>
      </w:r>
      <w:r>
        <w:fldChar w:fldCharType="begin" w:fldLock="1"/>
      </w:r>
      <w:r w:rsidR="00D14C2F">
        <w:instrText>ADDIN CSL_CITATION { "citationItems" : [ { "id" : "ITEM-1", "itemData" : { "DOI" : "10.1371/journal.pmed.1002144", "ISSN" : "1549-1676", "PMID" : "27727285", "abstract" : "BACKGROUND Routine vaccination supplemented by planned campaigns occurring at 2-5 y intervals is the core of current measles control and elimination efforts. Yet, large, unexpected outbreaks still occur, even when control measures appear effective. Supplementing these activities with mass vaccination campaigns triggered when low levels of measles immunity are observed in a sample of the population (i.e., serosurveys) or incident measles cases occur may provide a way to limit the size of outbreaks. METHODS AND FINDINGS Measles incidence was simulated using stochastic age-structured epidemic models in settings conducive to high or low measles incidence, roughly reflecting demographic contexts and measles vaccination coverage of four heterogeneous countries: Nepal, Niger, Yemen, and Zambia. Uncertainty in underlying vaccination rates was modeled. Scenarios with case- or serosurvey-triggered campaigns reaching 20% of the susceptible population were compared to scenarios without triggered campaigns. The best performing of the tested case-triggered campaigns prevent an average of 28,613 (95% CI 25,722-31,505) cases over 15 y in our highest incidence setting and 599 (95% CI 464-735) cases in the lowest incidence setting. Serosurvey-triggered campaigns can prevent 89,173 (95% CI, 86,768-91,577) and 744 (612-876) cases, respectively, but are triggered yearly in high-incidence settings. Triggered campaigns reduce the highest cumulative incidence seen in simulations by up to 80%. While the scenarios considered in this strategic modeling exercise are reflective of real populations, the exact quantitative interpretation of the results is limited by the simplifications in country structure, vaccination policy, and surveillance system performance. Careful investigation into the cost-effectiveness in different contexts would be essential before moving forward with implementation. CONCLUSIONS Serologically triggered campaigns could help prevent severe epidemics in the face of epidemiological and vaccination uncertainty. Hence, small-scale serology may serve as the basis for effective adaptive public health strategies, although, in high-incidence settings, case-triggered approaches are likely more efficient.", "author" : [ { "dropping-particle" : "", "family" : "Lessler", "given" : "Justin", "non-dropping-particle" : "", "parse-names" : false, "suffix" : "" }, { "dropping-particle" : "", "family" : "Metcalf", "given" : "C Jessica E", "non-dropping-particle" : "", "parse-names" : false, "suffix" : "" }, { "dropping-particle" : "", "family" : "Cutts", "given" : "Felicity T", "non-dropping-particle" : "", "parse-names" : false, "suffix" : "" }, { "dropping-particle" : "", "family" : "Grenfell", "given" : "Bryan T", "non-dropping-particle" : "", "parse-names" : false, "suffix" : "" } ], "container-title" : "PLoS medicine", "id" : "ITEM-1", "issue" : "10", "issued" : { "date-parts" : [ [ "2016" ] ] }, "page" : "e1002144", "title" : "Impact on Epidemic Measles of Vaccination Campaigns Triggered by Disease Outbreaks or Serosurveys: A Modeling Study.", "type" : "article-journal", "volume" : "13" }, "uris" : [ "http://www.mendeley.com/documents/?uuid=e206f074-1121-4eed-90db-45ddad3a80aa" ] } ], "mendeley" : { "formattedCitation" : "[35]", "plainTextFormattedCitation" : "[35]", "previouslyFormattedCitation" : "[35]" }, "properties" : { "noteIndex" : 0 }, "schema" : "https://github.com/citation-style-language/schema/raw/master/csl-citation.json" }</w:instrText>
      </w:r>
      <w:r>
        <w:fldChar w:fldCharType="separate"/>
      </w:r>
      <w:r w:rsidR="00C72407" w:rsidRPr="00C72407">
        <w:rPr>
          <w:noProof/>
        </w:rPr>
        <w:t>[35]</w:t>
      </w:r>
      <w:r>
        <w:fldChar w:fldCharType="end"/>
      </w:r>
      <w:r>
        <w:t xml:space="preserve">. </w:t>
      </w:r>
      <w:r w:rsidR="00226BF1">
        <w:t>For cholera specifically, there is a need for more research into cross-sectional markers of immunity which can inform risk profiling, revaccination timing, and, if stratified by age, the impact of mass vaccination.</w:t>
      </w:r>
      <w:r w:rsidR="00226BF1">
        <w:fldChar w:fldCharType="begin" w:fldLock="1"/>
      </w:r>
      <w:r w:rsidR="00C72407">
        <w:instrText>ADDIN CSL_CITATION { "citationItems" : [ { "id" : "ITEM-1", "itemData" : { "author" : [ { "dropping-particle" : "", "family" : "Anderson", "given" : "Roy M", "non-dropping-particle" : "", "parse-names" : false, "suffix" : "" }, { "dropping-particle" : "", "family" : "May", "given" : "Robert M", "non-dropping-particle" : "", "parse-names" : false, "suffix" : "" } ], "container-title" : "Oxford University Press, London 1991.", "id" : "ITEM-1", "issued" : { "date-parts" : [ [ "1991" ] ] }, "publisher" : "Oxford University Press", "publisher-place" : "London", "title" : "Infectious diseases of humans: Dynamics and control", "type" : "book" }, "uris" : [ "http://www.mendeley.com/documents/?uuid=9fe0116f-7a0c-428c-94f0-6ab81bc5c571" ] } ], "mendeley" : { "formattedCitation" : "[36]", "plainTextFormattedCitation" : "[36]", "previouslyFormattedCitation" : "[36]" }, "properties" : { "noteIndex" : 0 }, "schema" : "https://github.com/citation-style-language/schema/raw/master/csl-citation.json" }</w:instrText>
      </w:r>
      <w:r w:rsidR="00226BF1">
        <w:fldChar w:fldCharType="separate"/>
      </w:r>
      <w:r w:rsidR="00C72407" w:rsidRPr="00C72407">
        <w:rPr>
          <w:noProof/>
        </w:rPr>
        <w:t>[36]</w:t>
      </w:r>
      <w:r w:rsidR="00226BF1">
        <w:fldChar w:fldCharType="end"/>
      </w:r>
    </w:p>
    <w:p w14:paraId="08682F25" w14:textId="77777777" w:rsidR="00575CD5" w:rsidRDefault="00575CD5" w:rsidP="00575CD5"/>
    <w:p w14:paraId="2A4B6D18" w14:textId="1F9D1D0B" w:rsidR="00F100C2" w:rsidRDefault="00575CD5" w:rsidP="004938BA">
      <w:r>
        <w:t xml:space="preserve">Current guidelines for the optimal use of the </w:t>
      </w:r>
      <w:proofErr w:type="spellStart"/>
      <w:r w:rsidR="00D14C2F">
        <w:t>k</w:t>
      </w:r>
      <w:r>
        <w:t>OCV</w:t>
      </w:r>
      <w:proofErr w:type="spellEnd"/>
      <w:r>
        <w:t xml:space="preserve"> stockpile r</w:t>
      </w:r>
      <w:r w:rsidR="003B6D69">
        <w:t xml:space="preserve">ecommend </w:t>
      </w:r>
      <w:r w:rsidR="00733412">
        <w:t>targeting</w:t>
      </w:r>
      <w:r w:rsidR="003B6D69">
        <w:t xml:space="preserve"> “a</w:t>
      </w:r>
      <w:r>
        <w:t>reas with i</w:t>
      </w:r>
      <w:r w:rsidR="007A6AEE">
        <w:t>mportant population movements</w:t>
      </w:r>
      <w:r w:rsidR="00CB5408">
        <w:t>.</w:t>
      </w:r>
      <w:r w:rsidR="007A6AEE">
        <w:t>”</w:t>
      </w:r>
      <w:r w:rsidR="007A6AEE">
        <w:fldChar w:fldCharType="begin" w:fldLock="1"/>
      </w:r>
      <w:r w:rsidR="00C72407">
        <w:instrText>ADDIN CSL_CITATION { "citationItems" : [ { "id" : "ITEM-1", "itemData" : { "author" : [ { "dropping-particle" : "", "family" : "World Health Organization", "given" : "", "non-dropping-particle" : "", "parse-names" : false, "suffix" : "" } ], "id" : "ITEM-1", "issued" : { "date-parts" : [ [ "2013" ] ] }, "publisher-place" : "Geneva, Switzerland", "title" : "Guidance on how to access the Oral Cholera Vaccine ( OCV ) from the ICG emergency stockpile", "type" : "report" }, "uris" : [ "http://www.mendeley.com/documents/?uuid=63e3ef5c-53f3-4b05-a43c-1628cd316e33" ] } ], "mendeley" : { "formattedCitation" : "[37]", "plainTextFormattedCitation" : "[37]", "previouslyFormattedCitation" : "[37]" }, "properties" : { "noteIndex" : 0 }, "schema" : "https://github.com/citation-style-language/schema/raw/master/csl-citation.json" }</w:instrText>
      </w:r>
      <w:r w:rsidR="007A6AEE">
        <w:fldChar w:fldCharType="separate"/>
      </w:r>
      <w:r w:rsidR="00C72407" w:rsidRPr="00C72407">
        <w:rPr>
          <w:noProof/>
        </w:rPr>
        <w:t>[37]</w:t>
      </w:r>
      <w:r w:rsidR="007A6AEE">
        <w:fldChar w:fldCharType="end"/>
      </w:r>
      <w:r w:rsidR="007A6AEE">
        <w:t xml:space="preserve"> </w:t>
      </w:r>
      <w:r w:rsidR="00733412">
        <w:t>Mobility is recognized as an important driver of the performance of vaccination strategies to control ongoing cholera outbreaks.</w:t>
      </w:r>
      <w:r>
        <w:fldChar w:fldCharType="begin" w:fldLock="1"/>
      </w:r>
      <w:r w:rsidR="00C72407">
        <w:instrText>ADDIN CSL_CITATION { "citationItems" : [ { "id" : "ITEM-1", "itemData" : { "DOI" : "10.1098/rspb.2014.1341", "ISSN" : "0962-8452", "PMID" : "25392464", "abstract" : "Reactive vaccination has recently been adopted as an outbreak response tool for cholera and other infectious diseases. Owing to the global shortage of oral cholera vaccine, health officials must quickly decide who and where to distribute limited vaccine. Targeted vaccination in transmission hotspots (i.e. areas with high transmission efficiency) may be a potential approach to efficiently allocate vaccine, however its effectiveness will likely be context-dependent. We compared strategies for allocating vaccine across multiple areas with heterogeneous transmission efficiency. We constructed metapopulation models of a cholera-like disease and compared simulated epidemics where: vaccine is targeted at areas of high or low transmission efficiency, where vaccine is distributed across the population, and where no vaccine is used. We find that connectivity between populations, transmission efficiency, vaccination timing and the amount of vaccine available all shape the performance of different allocation strategies. In highly connected settings (e.g. cities) when vaccinating early in the epidemic, targeting limited vaccine at transmission hotspots is often optimal. Once vaccination is delayed, targeting the hotspot is rarely optimal, and strategies that either spread vaccine between areas or those targeted at non-hotspots will avert more cases. Although hotspots may be an intuitive outbreak control target, we show that, in many situations, the hotspot-epidemic proceeds so fast that hotspot-targeted reactive vaccination will prevent relatively few cases, and vaccination shared across areas where transmission can be sustained is often best.", "author" : [ { "dropping-particle" : "", "family" : "Azman", "given" : "Andrew S", "non-dropping-particle" : "", "parse-names" : false, "suffix" : "" }, { "dropping-particle" : "", "family" : "Lessler", "given" : "Justin", "non-dropping-particle" : "", "parse-names" : false, "suffix" : "" } ], "container-title" : "Proceedings of the Royal Society B: Biological Sciences", "id" : "ITEM-1", "issue" : "1798", "issued" : { "date-parts" : [ [ "2015", "11", "12" ] ] }, "note" : "Assumes perfect and immediate vaccination.\nDoes not consider one-dose campaigns\nDeterministic model\nDoes not capture one-way connectivity.\nVaccination timing is unclear", "page" : "20141341-20141341", "title" : "Reactive vaccination in the presence of disease hotspots", "type" : "article-journal", "volume" : "282" }, "uris" : [ "http://www.mendeley.com/documents/?uuid=f24e52d8-e8db-49b4-b25c-5bc6f5c4ce2c" ] } ], "mendeley" : { "formattedCitation" : "[38]", "plainTextFormattedCitation" : "[38]", "previouslyFormattedCitation" : "[38]" }, "properties" : { "noteIndex" : 0 }, "schema" : "https://github.com/citation-style-language/schema/raw/master/csl-citation.json" }</w:instrText>
      </w:r>
      <w:r>
        <w:fldChar w:fldCharType="separate"/>
      </w:r>
      <w:r w:rsidR="00C72407" w:rsidRPr="00C72407">
        <w:rPr>
          <w:noProof/>
        </w:rPr>
        <w:t>[38]</w:t>
      </w:r>
      <w:r>
        <w:fldChar w:fldCharType="end"/>
      </w:r>
      <w:r w:rsidR="00733412">
        <w:t xml:space="preserve"> Here, we focus on pre-emptive vaccination of at-risk communities to show the</w:t>
      </w:r>
      <w:r>
        <w:t xml:space="preserve"> competing effects of high mobility on </w:t>
      </w:r>
      <w:r w:rsidR="007A6AEE">
        <w:t>expected vaccine impact</w:t>
      </w:r>
      <w:r>
        <w:t xml:space="preserve">. In order to operationalize </w:t>
      </w:r>
      <w:r w:rsidR="004D5C37">
        <w:t>the finding that vaccination may be most impactful for populations with intermediate degrees of mobility,</w:t>
      </w:r>
      <w:r>
        <w:t xml:space="preserve"> data on migration rates from sources such as censuses or mobile phone call data records must be collected to define “intermediate” mobility for a given context.</w:t>
      </w:r>
      <w:r w:rsidR="007E20EF">
        <w:fldChar w:fldCharType="begin" w:fldLock="1"/>
      </w:r>
      <w:r w:rsidR="00C72407">
        <w:instrText>ADDIN CSL_CITATION { "citationItems" : [ { "id" : "ITEM-1", "itemData" : { "DOI" : "10.1038/srep05678", "ISSN" : "2045-2322", "PMID" : "25022440", "abstract" : "Human travel impacts the spread of infectious diseases across spatial and temporal scales, with broad implications for the biological and social sciences. Individual data on travel patterns have been difficult to obtain, particularly in low-income countries. Travel survey data provide detailed demographic information, but sample sizes are often small and travel histories are hard to validate. Mobile phone records can provide vast quantities of spatio-temporal travel data but vary in spatial resolution and explicitly do not include individual information in order to protect the privacy of subscribers. Here we compare and contrast both sources of data over the same time period in a rural area of Kenya. Although both data sets are able to quantify broad travel patterns and distinguish regional differences in travel, each provides different insights that can be combined to form a more detailed picture of travel in low-income settings to understand the spread of infectious diseases.", "author" : [ { "dropping-particle" : "", "family" : "Wesolowski", "given" : "Amy", "non-dropping-particle" : "", "parse-names" : false, "suffix" : "" }, { "dropping-particle" : "", "family" : "Stresman", "given" : "Gillian", "non-dropping-particle" : "", "parse-names" : false, "suffix" : "" }, { "dropping-particle" : "", "family" : "Eagle", "given" : "Nathan", "non-dropping-particle" : "", "parse-names" : false, "suffix" : "" }, { "dropping-particle" : "", "family" : "Stevenson", "given" : "Jennifer", "non-dropping-particle" : "", "parse-names" : false, "suffix" : "" }, { "dropping-particle" : "", "family" : "Owaga", "given" : "Chrispin", "non-dropping-particle" : "", "parse-names" : false, "suffix" : "" }, { "dropping-particle" : "", "family" : "Marube", "given" : "Elizabeth", "non-dropping-particle" : "", "parse-names" : false, "suffix" : "" }, { "dropping-particle" : "", "family" : "Bousema", "given" : "Teun", "non-dropping-particle" : "", "parse-names" : false, "suffix" : "" }, { "dropping-particle" : "", "family" : "Drakeley", "given" : "Christopher", "non-dropping-particle" : "", "parse-names" : false, "suffix" : "" }, { "dropping-particle" : "", "family" : "Cox", "given" : "Jonathan", "non-dropping-particle" : "", "parse-names" : false, "suffix" : "" }, { "dropping-particle" : "", "family" : "Buckee", "given" : "Caroline O", "non-dropping-particle" : "", "parse-names" : false, "suffix" : "" } ], "container-title" : "Scientific reports", "id" : "ITEM-1", "issued" : { "date-parts" : [ [ "2014" ] ] }, "page" : "5678", "title" : "Quantifying travel behavior for infectious disease research: a comparison of data from surveys and mobile phones.", "type" : "article-journal", "volume" : "4" }, "uris" : [ "http://www.mendeley.com/documents/?uuid=14e129bd-936b-465f-9973-b2cf0d5361e9" ] } ], "mendeley" : { "formattedCitation" : "[39]", "plainTextFormattedCitation" : "[39]", "previouslyFormattedCitation" : "[39]" }, "properties" : { "noteIndex" : 0 }, "schema" : "https://github.com/citation-style-language/schema/raw/master/csl-citation.json" }</w:instrText>
      </w:r>
      <w:r w:rsidR="007E20EF">
        <w:fldChar w:fldCharType="separate"/>
      </w:r>
      <w:r w:rsidR="00C72407" w:rsidRPr="00C72407">
        <w:rPr>
          <w:noProof/>
        </w:rPr>
        <w:t>[39]</w:t>
      </w:r>
      <w:r w:rsidR="007E20EF">
        <w:fldChar w:fldCharType="end"/>
      </w:r>
    </w:p>
    <w:p w14:paraId="743C88F4" w14:textId="77777777" w:rsidR="00F100C2" w:rsidRDefault="00F100C2" w:rsidP="004938BA"/>
    <w:p w14:paraId="1231658F" w14:textId="440D9E3C" w:rsidR="00596D3C" w:rsidRDefault="0071157B" w:rsidP="00596D3C">
      <w:r>
        <w:t>Our results depend on se</w:t>
      </w:r>
      <w:r w:rsidR="00321F30">
        <w:t>v</w:t>
      </w:r>
      <w:r w:rsidR="00596D3C">
        <w:t xml:space="preserve">eral simplifying assumptions. By </w:t>
      </w:r>
      <w:r w:rsidR="00D14C2F">
        <w:t xml:space="preserve">modeling </w:t>
      </w:r>
      <w:r w:rsidR="00596D3C">
        <w:t xml:space="preserve">a well-mixed population, we are assuming no heterogeneity in contact patterns or local reproductive numbers. In reality, we expect diseases, especially </w:t>
      </w:r>
      <w:r w:rsidR="00D14C2F">
        <w:t xml:space="preserve">those like cholera </w:t>
      </w:r>
      <w:r w:rsidR="00596D3C">
        <w:t xml:space="preserve">with environmental transmission </w:t>
      </w:r>
      <w:r w:rsidR="00D14C2F">
        <w:t>dynamics</w:t>
      </w:r>
      <w:r w:rsidR="00596D3C">
        <w:t>, to exhibit substantial spatial heterogeneity in transmission intensity. These differences become crucial if, as we may expect, migration occur</w:t>
      </w:r>
      <w:r w:rsidR="006758E0">
        <w:t>s</w:t>
      </w:r>
      <w:r w:rsidR="00596D3C">
        <w:t xml:space="preserve"> at higher rates </w:t>
      </w:r>
      <w:r w:rsidR="00D14C2F">
        <w:t xml:space="preserve">into sub-regions </w:t>
      </w:r>
      <w:r w:rsidR="00596D3C">
        <w:t xml:space="preserve">with higher transmission potential due to confounders like poverty and temporary </w:t>
      </w:r>
      <w:r w:rsidR="00103CAF">
        <w:t>housing</w:t>
      </w:r>
      <w:r w:rsidR="00596D3C">
        <w:t xml:space="preserve">. In that case, we would expect </w:t>
      </w:r>
      <w:r w:rsidR="00D14C2F">
        <w:t xml:space="preserve">DHI to decrease, the probability of an outbreak to increase, and </w:t>
      </w:r>
      <w:r w:rsidR="00596D3C">
        <w:t>the routine vaccination of migrants to be</w:t>
      </w:r>
      <w:r w:rsidR="00D14C2F">
        <w:t>come</w:t>
      </w:r>
      <w:r w:rsidR="00596D3C">
        <w:t xml:space="preserve"> even more crucial</w:t>
      </w:r>
      <w:r w:rsidR="00D14C2F">
        <w:t>.</w:t>
      </w:r>
    </w:p>
    <w:p w14:paraId="548768E1" w14:textId="1B8A4450" w:rsidR="006F3BBC" w:rsidRDefault="006F3BBC" w:rsidP="00596D3C"/>
    <w:p w14:paraId="210EF96A" w14:textId="0D06A435" w:rsidR="00C06A72" w:rsidRPr="00C06A72" w:rsidRDefault="00CB5408" w:rsidP="002C5E5F">
      <w:r>
        <w:t>Our model assumes a leaky</w:t>
      </w:r>
      <w:r w:rsidR="0088685D">
        <w:t xml:space="preserve"> mode of vaccine action, </w:t>
      </w:r>
      <w:r w:rsidR="002C5E5F">
        <w:t>whereby vaccination reduces the disease susceptibility of each recipient</w:t>
      </w:r>
      <w:r w:rsidR="0088685D">
        <w:t>.</w:t>
      </w:r>
      <w:r w:rsidR="00FC7D4F">
        <w:t xml:space="preserve"> O</w:t>
      </w:r>
      <w:r w:rsidR="0088685D">
        <w:t>ur calculation of proportion susceptible</w:t>
      </w:r>
      <w:r w:rsidR="00170538">
        <w:t xml:space="preserve">, </w:t>
      </w:r>
      <m:oMath>
        <m:r>
          <w:rPr>
            <w:rFonts w:ascii="Cambria Math" w:hAnsi="Cambria Math"/>
          </w:rPr>
          <m:t>X(t)</m:t>
        </m:r>
      </m:oMath>
      <w:r w:rsidR="00170538">
        <w:t>,</w:t>
      </w:r>
      <w:r w:rsidR="0088685D">
        <w:t xml:space="preserve"> is </w:t>
      </w:r>
      <w:r w:rsidR="0088685D">
        <w:lastRenderedPageBreak/>
        <w:t>robust to other assumptions</w:t>
      </w:r>
      <w:r w:rsidR="007B0B58">
        <w:t xml:space="preserve"> regarding the method by which vaccine </w:t>
      </w:r>
      <w:r w:rsidR="00FC7D4F">
        <w:t>effects wane, namely</w:t>
      </w:r>
      <w:r w:rsidR="007B0B58">
        <w:t>: time-dependent failure in “take,” corresponding to an all or nothing response; and time-dependent failure in “degree,” corresponding to a leaky vaccine response</w:t>
      </w:r>
      <w:r w:rsidR="00AA143C">
        <w:t xml:space="preserve"> (Fig S</w:t>
      </w:r>
      <w:r w:rsidR="00B9791D">
        <w:t>8</w:t>
      </w:r>
      <w:r w:rsidR="00146272">
        <w:t>).</w:t>
      </w:r>
      <w:r w:rsidR="007B0B58">
        <w:fldChar w:fldCharType="begin" w:fldLock="1"/>
      </w:r>
      <w:r w:rsidR="00C72407">
        <w:instrText>ADDIN CSL_CITATION { "citationItems" : [ { "id" : "ITEM-1", "itemData" : { "author" : [ { "dropping-particle" : "", "family" : "Magpantay", "given" : "FMG", "non-dropping-particle" : "", "parse-names" : false, "suffix" : "" }, { "dropping-particle" : "", "family" : "Riolo", "given" : "MA", "non-dropping-particle" : "", "parse-names" : false, "suffix" : "" }, { "dropping-particle" : "", "family" : "Domenech de Celles", "given" : "M", "non-dropping-particle" : "", "parse-names" : false, "suffix" : "" }, { "dropping-particle" : "", "family" : "King", "given" : "AA", "non-dropping-particle" : "", "parse-names" : false, "suffix" : "" }, { "dropping-particle" : "", "family" : "Rohani", "given" : "P", "non-dropping-particle" : "", "parse-names" : false, "suffix" : "" } ], "container-title" : "Journal of Applied Mathematics", "id" : "ITEM-1", "issue" : "6", "issued" : { "date-parts" : [ [ "2014" ] ] }, "page" : "1810-1830", "title" : "Epidemiological consequences of imperfect vaccines for immunizing infections", "type" : "article-journal", "volume" : "74" }, "uris" : [ "http://www.mendeley.com/documents/?uuid=79ee3687-6aea-4668-ba2e-4fab88ff4c8f" ] } ], "mendeley" : { "formattedCitation" : "[40]", "plainTextFormattedCitation" : "[40]", "previouslyFormattedCitation" : "[40]" }, "properties" : { "noteIndex" : 0 }, "schema" : "https://github.com/citation-style-language/schema/raw/master/csl-citation.json" }</w:instrText>
      </w:r>
      <w:r w:rsidR="007B0B58">
        <w:fldChar w:fldCharType="separate"/>
      </w:r>
      <w:r w:rsidR="00C72407" w:rsidRPr="00C72407">
        <w:rPr>
          <w:noProof/>
        </w:rPr>
        <w:t>[40]</w:t>
      </w:r>
      <w:r w:rsidR="007B0B58">
        <w:fldChar w:fldCharType="end"/>
      </w:r>
      <w:r w:rsidR="00146272">
        <w:t xml:space="preserve"> </w:t>
      </w:r>
      <w:r w:rsidR="003210F2">
        <w:t>Our parameterization of a waning</w:t>
      </w:r>
      <w:r w:rsidR="00FC7D4F">
        <w:t xml:space="preserve"> leaky</w:t>
      </w:r>
      <w:r w:rsidR="003210F2">
        <w:t xml:space="preserve"> vaccine aligns with prevailing interpretations</w:t>
      </w:r>
      <w:r w:rsidR="007E20EF">
        <w:fldChar w:fldCharType="begin" w:fldLock="1"/>
      </w:r>
      <w:r w:rsidR="00C72407">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"[17]", "plainTextFormattedCitation" : "[17]", "previouslyFormattedCitation" : "[17]" }, "properties" : { "noteIndex" : 0 }, "schema" : "https://github.com/citation-style-language/schema/raw/master/csl-citation.json" }</w:instrText>
      </w:r>
      <w:r w:rsidR="007E20EF">
        <w:fldChar w:fldCharType="separate"/>
      </w:r>
      <w:r w:rsidR="00C72407" w:rsidRPr="00C72407">
        <w:rPr>
          <w:noProof/>
        </w:rPr>
        <w:t>[17]</w:t>
      </w:r>
      <w:r w:rsidR="007E20EF">
        <w:fldChar w:fldCharType="end"/>
      </w:r>
      <w:r w:rsidR="003210F2">
        <w:t xml:space="preserve"> of the clinical trial data,</w:t>
      </w:r>
      <w:r w:rsidR="007E20EF">
        <w:fldChar w:fldCharType="begin" w:fldLock="1"/>
      </w:r>
      <w:r w:rsidR="00C72407">
        <w:instrText>ADDIN CSL_CITATION { "citationItems" : [ { "id" : "ITEM-1",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"ITEM-1",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"[21]", "plainTextFormattedCitation" : "[21]", "previouslyFormattedCitation" : "[21]" }, "properties" : { "noteIndex" : 0 }, "schema" : "https://github.com/citation-style-language/schema/raw/master/csl-citation.json" }</w:instrText>
      </w:r>
      <w:r w:rsidR="007E20EF">
        <w:fldChar w:fldCharType="separate"/>
      </w:r>
      <w:r w:rsidR="00C72407" w:rsidRPr="00C72407">
        <w:rPr>
          <w:noProof/>
        </w:rPr>
        <w:t>[21]</w:t>
      </w:r>
      <w:r w:rsidR="007E20EF">
        <w:fldChar w:fldCharType="end"/>
      </w:r>
      <w:r w:rsidR="003210F2">
        <w:t xml:space="preserve"> </w:t>
      </w:r>
      <w:r w:rsidR="00FC7D4F">
        <w:t xml:space="preserve">but </w:t>
      </w:r>
      <w:r w:rsidR="003210F2">
        <w:t xml:space="preserve">alternative possible explanations for changes in </w:t>
      </w:r>
      <m:oMath>
        <m:r>
          <w:rPr>
            <w:rFonts w:ascii="Cambria Math" w:hAnsi="Cambria Math"/>
          </w:rPr>
          <m:t>VE(t)</m:t>
        </m:r>
      </m:oMath>
      <w:r w:rsidR="003210F2">
        <w:t xml:space="preserve"> over time in an RCT</w:t>
      </w:r>
      <w:r w:rsidR="00FC7D4F">
        <w:t xml:space="preserve"> </w:t>
      </w:r>
      <w:r w:rsidR="00103CAF">
        <w:t>are difficult to rule-out</w:t>
      </w:r>
      <w:r w:rsidR="003210F2">
        <w:t xml:space="preserve">, such as frailty, loss to follow up, </w:t>
      </w:r>
      <w:r w:rsidR="008E5ADF">
        <w:t xml:space="preserve">and </w:t>
      </w:r>
      <w:r w:rsidR="003210F2">
        <w:t>random variability</w:t>
      </w:r>
      <w:r w:rsidR="008E5ADF">
        <w:t>.</w:t>
      </w:r>
      <w:r w:rsidR="003210F2">
        <w:fldChar w:fldCharType="begin" w:fldLock="1"/>
      </w:r>
      <w:r w:rsidR="00C72407">
        <w:instrText>ADDIN CSL_CITATION { "citationItems" : [ { "id" : "ITEM-1", "itemData" : { "DOI" : "10.1097/QAD.0b013e32834e1ce7", "ISBN" : "1473-5571 (Electronic)\\r0269-9370 (Linking)", "ISSN" : "0269-9370", "PMID" : "22045345", "author" : [ { "dropping-particle" : "", "family" : "O\u2019Hagan", "given" : "Justin J.", "non-dropping-particle" : "", "parse-names" : false, "suffix" : "" }, { "dropping-particle" : "", "family" : "Hern\u00e1n", "given" : "Miguel A", "non-dropping-particle" : "", "parse-names" : false, "suffix" : "" }, { "dropping-particle" : "", "family" : "Walensky", "given" : "Rochelle P", "non-dropping-particle" : "", "parse-names" : false, "suffix" : "" }, { "dropping-particle" : "", "family" : "Lipsitch", "given" : "Marc", "non-dropping-particle" : "", "parse-names" : false, "suffix" : "" } ], "container-title" : "AIDS", "id" : "ITEM-1", "issue" : "2", "issued" : { "date-parts" : [ [ "2012", "1" ] ] }, "page" : "123-126", "title" : "Apparent declining efficacy in randomized trials", "type" : "article-journal", "volume" : "26" }, "uris" : [ "http://www.mendeley.com/documents/?uuid=7894b2a5-8519-4f87-801e-591c1ce79c43" ] } ], "mendeley" : { "formattedCitation" : "[41]", "plainTextFormattedCitation" : "[41]", "previouslyFormattedCitation" : "[41]" }, "properties" : { "noteIndex" : 0 }, "schema" : "https://github.com/citation-style-language/schema/raw/master/csl-citation.json" }</w:instrText>
      </w:r>
      <w:r w:rsidR="003210F2">
        <w:fldChar w:fldCharType="separate"/>
      </w:r>
      <w:r w:rsidR="00C72407" w:rsidRPr="00C72407">
        <w:rPr>
          <w:noProof/>
        </w:rPr>
        <w:t>[41]</w:t>
      </w:r>
      <w:r w:rsidR="003210F2">
        <w:fldChar w:fldCharType="end"/>
      </w:r>
    </w:p>
    <w:p w14:paraId="28EB1FBB" w14:textId="66A2E4D3" w:rsidR="0071157B" w:rsidRDefault="0071157B" w:rsidP="00F038DC"/>
    <w:p w14:paraId="762011A8" w14:textId="0FDD705F" w:rsidR="0016567C" w:rsidRDefault="0016567C" w:rsidP="00F038DC">
      <w:r>
        <w:t xml:space="preserve">The migration rates estimated from </w:t>
      </w:r>
      <w:r w:rsidR="00FC7D4F">
        <w:t xml:space="preserve">Dhaka, </w:t>
      </w:r>
      <w:proofErr w:type="spellStart"/>
      <w:r w:rsidR="00FC7D4F">
        <w:t>Bentiu</w:t>
      </w:r>
      <w:proofErr w:type="spellEnd"/>
      <w:r w:rsidR="00FC7D4F">
        <w:t xml:space="preserve">, and Calcutta </w:t>
      </w:r>
      <w:r>
        <w:t>are intended for benchmarking</w:t>
      </w:r>
      <w:r w:rsidR="00FC7D4F">
        <w:t xml:space="preserve"> purposes</w:t>
      </w:r>
      <w:r>
        <w:t xml:space="preserve"> and </w:t>
      </w:r>
      <w:r w:rsidR="00FC7D4F">
        <w:t>do not</w:t>
      </w:r>
      <w:r>
        <w:t xml:space="preserve"> imply that </w:t>
      </w:r>
      <w:r w:rsidR="00FC7D4F">
        <w:t xml:space="preserve">migration </w:t>
      </w:r>
      <w:r>
        <w:t xml:space="preserve">rates are </w:t>
      </w:r>
      <w:r w:rsidR="008E5ADF">
        <w:t xml:space="preserve">either constant or generalizable to the </w:t>
      </w:r>
      <w:r w:rsidR="00596D3C">
        <w:t xml:space="preserve">whole </w:t>
      </w:r>
      <w:r w:rsidR="00FC7D4F">
        <w:t>city or region</w:t>
      </w:r>
      <w:r>
        <w:t>.</w:t>
      </w:r>
      <w:r w:rsidR="00B41222">
        <w:t xml:space="preserve"> </w:t>
      </w:r>
      <w:r w:rsidR="00F100C2">
        <w:t>Indeed,</w:t>
      </w:r>
      <w:r w:rsidR="00A82E31">
        <w:t xml:space="preserve"> we would expect to retain herd immunity longer after vaccination for </w:t>
      </w:r>
      <w:r w:rsidR="00FC7D4F">
        <w:t xml:space="preserve">a given migration rate </w:t>
      </w:r>
      <w:r w:rsidR="00A82E31">
        <w:t xml:space="preserve">if </w:t>
      </w:r>
      <w:r w:rsidR="00103CAF">
        <w:t>the rate</w:t>
      </w:r>
      <w:r w:rsidR="00A82E31">
        <w:t xml:space="preserve"> was </w:t>
      </w:r>
      <w:r w:rsidR="00FC7D4F">
        <w:t xml:space="preserve">calculated </w:t>
      </w:r>
      <w:r w:rsidR="00A82E31">
        <w:t xml:space="preserve">in a population </w:t>
      </w:r>
      <w:r w:rsidR="00103CAF">
        <w:t xml:space="preserve">which included </w:t>
      </w:r>
      <w:r w:rsidR="00F100C2">
        <w:t xml:space="preserve">a stable </w:t>
      </w:r>
      <w:r w:rsidR="00FC7D4F">
        <w:t>sub-</w:t>
      </w:r>
      <w:r w:rsidR="00F100C2">
        <w:t xml:space="preserve">group of permanent residents and a </w:t>
      </w:r>
      <w:r w:rsidR="00A82E31">
        <w:t xml:space="preserve">small, highly </w:t>
      </w:r>
      <w:r w:rsidR="00F100C2">
        <w:t xml:space="preserve">mobile </w:t>
      </w:r>
      <w:r w:rsidR="00FC7D4F">
        <w:t>sub-</w:t>
      </w:r>
      <w:r w:rsidR="00F100C2">
        <w:t>group of temporary residents.</w:t>
      </w:r>
    </w:p>
    <w:p w14:paraId="0EB9B387" w14:textId="77777777" w:rsidR="003D3BBD" w:rsidRDefault="003D3BBD" w:rsidP="00F038DC"/>
    <w:p w14:paraId="0528FD51" w14:textId="3F3C654D" w:rsidR="003D3BBD" w:rsidRDefault="003D3BBD" w:rsidP="00F038DC">
      <w:r>
        <w:t>Cholera vaccine efficacy has been shown to vary by age of recipient,</w:t>
      </w:r>
      <w:r w:rsidR="0009137F">
        <w:fldChar w:fldCharType="begin" w:fldLock="1"/>
      </w:r>
      <w:r w:rsidR="00C72407">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"id" : "ITEM-2",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"ITEM-2",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"[17,21]", "plainTextFormattedCitation" : "[17,21]", "previouslyFormattedCitation" : "[17,21]" }, "properties" : { "noteIndex" : 0 }, "schema" : "https://github.com/citation-style-language/schema/raw/master/csl-citation.json" }</w:instrText>
      </w:r>
      <w:r w:rsidR="0009137F">
        <w:fldChar w:fldCharType="separate"/>
      </w:r>
      <w:r w:rsidR="00C72407" w:rsidRPr="00C72407">
        <w:rPr>
          <w:noProof/>
        </w:rPr>
        <w:t>[17,21]</w:t>
      </w:r>
      <w:r w:rsidR="0009137F">
        <w:fldChar w:fldCharType="end"/>
      </w:r>
      <w:r>
        <w:t xml:space="preserve"> however for simplicity</w:t>
      </w:r>
      <w:r w:rsidR="008E5ADF">
        <w:t xml:space="preserve"> and lack of detailed data</w:t>
      </w:r>
      <w:r>
        <w:t xml:space="preserve"> we do not model this age structure.</w:t>
      </w:r>
      <w:r w:rsidR="00596D3C">
        <w:t xml:space="preserve"> If children</w:t>
      </w:r>
      <w:r w:rsidR="00A82E31">
        <w:t xml:space="preserve"> respond poorly to </w:t>
      </w:r>
      <w:proofErr w:type="spellStart"/>
      <w:r w:rsidR="00A82E31">
        <w:t>kOCV</w:t>
      </w:r>
      <w:proofErr w:type="spellEnd"/>
      <w:r w:rsidR="00A82E31">
        <w:t xml:space="preserve"> and</w:t>
      </w:r>
      <w:r w:rsidR="00596D3C">
        <w:t xml:space="preserve"> are members of a mass vaccination campaign, we would expect herd immunity </w:t>
      </w:r>
      <w:r w:rsidR="00A82E31">
        <w:t xml:space="preserve">to </w:t>
      </w:r>
      <w:r w:rsidR="00596D3C">
        <w:t>wane more quickly, and especially so if children are disproport</w:t>
      </w:r>
      <w:r w:rsidR="0009137F">
        <w:t>ionate sources of transmission.</w:t>
      </w:r>
      <w:r w:rsidR="005C53CB">
        <w:t xml:space="preserve"> Furthermore, over the course of an outbreak, we may expect the relative contributions of different age groups to differ, which can have important consequences on vaccine impact</w:t>
      </w:r>
      <w:r w:rsidR="00A82E31">
        <w:t xml:space="preserve"> and targeting</w:t>
      </w:r>
      <w:r w:rsidR="005C53CB">
        <w:t>.</w:t>
      </w:r>
      <w:r w:rsidR="005C53CB">
        <w:fldChar w:fldCharType="begin" w:fldLock="1"/>
      </w:r>
      <w:r w:rsidR="00C72407">
        <w:instrText>ADDIN CSL_CITATION { "citationItems" : [ { "id" : "ITEM-1", "itemData" : { "DOI" : "10.1016/j.epidem.2015.04.003", "ISBN" : "1878-0067 (Electronic)\r1878-0067 (Linking)", "ISSN" : "18780067", "PMID" : "26097505", "abstract" : "The identification of key \"driver\" groups in influenza epidemics is of much interest for the implementation of effective public health response strategies, including vaccination programs. However, the relative importance of different age groups in propagating epidemics is uncertain.During a communicable disease outbreak, some groups may be disproportionately represented during the outbreak's ascent due to increased susceptibility and/or contact rates. Such groups or subpopulations can be identified by considering the proportion of cases within the subpopulation occurring before (Bp) and after the epidemic peak (Ap) to calculate the subpopulation's relative risk, RR=Bp/Ap. We estimated RR for several subpopulations (age groups) using data on laboratory-confirmed US influenza hospitalizations during epidemics between 2009 and 2014. Additionally, we simulated various influenza outbreaks in an age-stratified population, relating the RR to the impact of vaccination in each subpopulation on the epidemic's initial effective reproductive number R&lt;inf&gt;e&lt;/inf&gt;(0).We found that children aged 5-17 had the highest estimates of RR during the five largest influenza A outbreaks, though the relative magnitude of RR in this age group compared to other age groups varied, being highest for the 2009 A/H1N1 pandemic. For the 2010-2011 and 2012-2013 influenza B epidemics, adults aged 18-49, and 0-4 year-olds had the highest estimates of RR, respectively.For 83% of simulated epidemics, the group with the highest RR was also the group for which initial distribution of a given quantity of vaccine would result in the largest reduction of R&lt;inf&gt;e&lt;/inf&gt;(0). In the largest 40% of simulated outbreaks, the group with the highest RR and the largest vaccination impact was children 5-17.While the relative importance of different age groups in propagating influenza outbreaks varies, children aged 5-17 play the leading role during the largest influenza A epidemics. Extra vaccination efforts for this group may contribute to reducing the epidemic's impact in the whole community.", "author" : [ { "dropping-particle" : "", "family" : "Worby", "given" : "Colin J.", "non-dropping-particle" : "", "parse-names" : false, "suffix" : "" }, { "dropping-particle" : "", "family" : "Chaves", "given" : "Sandra S.", "non-dropping-particle" : "", "parse-names" : false, "suffix" : "" }, { "dropping-particle" : "", "family" : "Wallinga", "given" : "Jacco", "non-dropping-particle" : "", "parse-names" : false, "suffix" : "" }, { "dropping-particle" : "", "family" : "Lipsitch", "given" : "Marc", "non-dropping-particle" : "", "parse-names" : false, "suffix" : "" }, { "dropping-particle" : "", "family" : "Finelli", "given" : "Lyn", "non-dropping-particle" : "", "parse-names" : false, "suffix" : "" }, { "dropping-particle" : "", "family" : "Goldstein", "given" : "Edward", "non-dropping-particle" : "", "parse-names" : false, "suffix" : "" } ], "container-title" : "Epidemics", "id" : "ITEM-1", "issued" : { "date-parts" : [ [ "2015" ] ] }, "page" : "10-16", "publisher" : "Elsevier B.V.", "title" : "On the relative role of different age groups in influenza epidemics", "type" : "article-journal", "volume" : "13" }, "uris" : [ "http://www.mendeley.com/documents/?uuid=f1f665c0-63d3-49c9-a533-27afb691d105" ] } ], "mendeley" : { "formattedCitation" : "[42]", "plainTextFormattedCitation" : "[42]", "previouslyFormattedCitation" : "[42]" }, "properties" : { "noteIndex" : 0 }, "schema" : "https://github.com/citation-style-language/schema/raw/master/csl-citation.json" }</w:instrText>
      </w:r>
      <w:r w:rsidR="005C53CB">
        <w:fldChar w:fldCharType="separate"/>
      </w:r>
      <w:r w:rsidR="00C72407" w:rsidRPr="00C72407">
        <w:rPr>
          <w:noProof/>
        </w:rPr>
        <w:t>[42]</w:t>
      </w:r>
      <w:r w:rsidR="005C53CB">
        <w:fldChar w:fldCharType="end"/>
      </w:r>
      <w:r w:rsidR="005C53CB">
        <w:t xml:space="preserve"> For simplicity, we focus on pre-emptive vaccination of a </w:t>
      </w:r>
      <w:r w:rsidR="008E5ADF">
        <w:t xml:space="preserve">generalized </w:t>
      </w:r>
      <w:r w:rsidR="005C53CB">
        <w:t xml:space="preserve">population without previous exposure to cholera. </w:t>
      </w:r>
    </w:p>
    <w:p w14:paraId="5D8B4ED0" w14:textId="79B93738" w:rsidR="00A12181" w:rsidRDefault="00A12181" w:rsidP="00F038DC"/>
    <w:p w14:paraId="186343F1" w14:textId="0676DCCB" w:rsidR="001C4B5E" w:rsidRDefault="00A82E31">
      <w:r>
        <w:t xml:space="preserve">The model we present is not limited to cholera or other diseases with only short-duration or leaky vaccines (e.g., the typhoid capsular polysaccharide vaccine </w:t>
      </w:r>
      <w:r>
        <w:fldChar w:fldCharType="begin" w:fldLock="1"/>
      </w:r>
      <w:r>
        <w:instrText>ADDIN CSL_CITATION { "citationItems" : [ { "id" : "ITEM-1", "itemData" : { "container-title" : "MMWR", "id" : "ITEM-1", "issued" : { "date-parts" : [ [ "1994" ] ] }, "title" : "Recommendations of the Advisory Committee on Immunization Practices (ACIP): Typhoid Immunization", "type" : "article-journal", "volume" : "RR-14" }, "uris" : [ "http://www.mendeley.com/documents/?uuid=b377b3b0-3b67-4e5f-9341-cc4e6f0312ca" ] } ], "mendeley" : { "formattedCitation" : "[43]", "plainTextFormattedCitation" : "[43]", "previouslyFormattedCitation" : "[43]" }, "properties" : { "noteIndex" : 0 }, "schema" : "https://github.com/citation-style-language/schema/raw/master/csl-citation.json" }</w:instrText>
      </w:r>
      <w:r>
        <w:fldChar w:fldCharType="separate"/>
      </w:r>
      <w:r w:rsidRPr="00C72407">
        <w:rPr>
          <w:noProof/>
        </w:rPr>
        <w:t>[43]</w:t>
      </w:r>
      <w:r>
        <w:fldChar w:fldCharType="end"/>
      </w:r>
      <w:r>
        <w:t xml:space="preserve">). </w:t>
      </w:r>
      <w:r w:rsidR="00FE63D9">
        <w:t>The phenomenon of waning herd immunity also has strong implications on disease control strategies that include mass vaccination or “mop up” vaccination</w:t>
      </w:r>
      <w:r w:rsidR="004B689C">
        <w:t>, such as measles</w:t>
      </w:r>
      <w:r w:rsidR="00170BC3">
        <w:fldChar w:fldCharType="begin" w:fldLock="1"/>
      </w:r>
      <w:r w:rsidR="00C72407">
        <w:instrText>ADDIN CSL_CITATION { "citationItems" : [ { "id" : "ITEM-1", "itemData" : { "DOI" : "10.1016/S0140-6736(02)08517-3", "ISBN" : "0140-6736 (Print)\\n0140-6736 (Linking)", "ISSN" : "01406736", "PMID" : "12047966", "abstract" : "Background: Measles is the leading cause of vaccine-preventable death in Africa. Regional measles elimination is considered feasible using current vaccines and a series of WHO-recommended strategies. We aimed to interrupt transmission of measles, and to use case-based surveillance to show the effect of such interruption. Methods: In southern Africa from 1996, seven countries with a total population of approximately 70 million and with relatively high routine vaccination coverage implemented measles elimination strategies. In addition to routine measles immunisation at 9 months of age, these included nationwide catch-up campaigns among children aged 9months to 14 years, then follow-up campaigns every 3-4 years among children aged 9-59 months, and the establishment of case-based measles surveillance with serological diagnostic confirmation. Results: Nearly 24 million children aged 9 months to 14 years were vaccinated, with overall vaccination coverage of 91%. Reported clinical measles cases declined from 60 000 in 1996 to 117 laboratory-confirmed measles cases in 2000. Reported measles deaths declined from 166 in 1996 to zero in 2000. No increase in adverse events was noted after the measles vaccination campaign. Conclusion: A reduction in measles mortality and morbidity can be achieved in very low-income countries, in countries that split their vaccination campaigns by geographical area or by age-group of the target population, and where initial routine measles vaccination coverage among infants was &lt;90%, even when prevalance of HIV/AIDS was extremely high. Continued high-level national commitment will be crucial to implementation and maintenance of proven strategies in southern Africa.", "author" : [ { "dropping-particle" : "", "family" : "Biellik", "given" : "Robin", "non-dropping-particle" : "", "parse-names" : false, "suffix" : "" }, { "dropping-particle" : "", "family" : "Madema", "given" : "Simon", "non-dropping-particle" : "", "parse-names" : false, "suffix" : "" }, { "dropping-particle" : "", "family" : "Taole", "given" : "Anne", "non-dropping-particle" : "", "parse-names" : false, "suffix" : "" }, { "dropping-particle" : "", "family" : "Kutsulukuta", "given" : "Agnes", "non-dropping-particle" : "", "parse-names" : false, "suffix" : "" }, { "dropping-particle" : "", "family" : "Allies", "given" : "Ernestina", "non-dropping-particle" : "", "parse-names" : false, "suffix" : "" }, { "dropping-particle" : "", "family" : "Eggers", "given" : "Rudi", "non-dropping-particle" : "", "parse-names" : false, "suffix" : "" }, { "dropping-particle" : "", "family" : "Ngcobo", "given" : "Ntombenhle", "non-dropping-particle" : "", "parse-names" : false, "suffix" : "" }, { "dropping-particle" : "", "family" : "Nxumalo", "given" : "Mavis", "non-dropping-particle" : "", "parse-names" : false, "suffix" : "" }, { "dropping-particle" : "", "family" : "Shearley", "given" : "Adelaide", "non-dropping-particle" : "", "parse-names" : false, "suffix" : "" }, { "dropping-particle" : "", "family" : "Mabuzane", "given" : "Egleah", "non-dropping-particle" : "", "parse-names" : false, "suffix" : "" }, { "dropping-particle" : "", "family" : "Kufa", "given" : "Erica", "non-dropping-particle" : "", "parse-names" : false, "suffix" : "" }, { "dropping-particle" : "", "family" : "Okwo-Bele", "given" : "Jean Marie", "non-dropping-particle" : "", "parse-names" : false, "suffix" : "" } ], "container-title" : "Lancet", "id" : "ITEM-1", "issue" : "9317", "issued" : { "date-parts" : [ [ "2002" ] ] }, "page" : "1564-1568", "title" : "First 5 years of measles elimination in southern Africa: 1996-2000", "type" : "article-journal", "volume" : "359" }, "uris" : [ "http://www.mendeley.com/documents/?uuid=e181eed5-2c3b-42bd-a854-f1545bb62b89" ] } ], "mendeley" : { "formattedCitation" : "[44]", "plainTextFormattedCitation" : "[44]", "previouslyFormattedCitation" : "[44]" }, "properties" : { "noteIndex" : 0 }, "schema" : "https://github.com/citation-style-language/schema/raw/master/csl-citation.json" }</w:instrText>
      </w:r>
      <w:r w:rsidR="00170BC3">
        <w:fldChar w:fldCharType="separate"/>
      </w:r>
      <w:r w:rsidR="00C72407" w:rsidRPr="00C72407">
        <w:rPr>
          <w:noProof/>
        </w:rPr>
        <w:t>[44]</w:t>
      </w:r>
      <w:r w:rsidR="00170BC3">
        <w:fldChar w:fldCharType="end"/>
      </w:r>
      <w:r w:rsidR="004B689C">
        <w:t xml:space="preserve"> and yellow fever.</w:t>
      </w:r>
      <w:r w:rsidR="004B689C">
        <w:fldChar w:fldCharType="begin" w:fldLock="1"/>
      </w:r>
      <w:r w:rsidR="00C72407">
        <w:instrText>ADDIN CSL_CITATION { "citationItems" : [ { "id" : "ITEM-1", "itemData" : { "author" : [ { "dropping-particle" : "", "family" : "WHO-UNICEF", "given" : "", "non-dropping-particle" : "", "parse-names" : false, "suffix" : "" } ], "id" : "ITEM-1", "issued" : { "date-parts" : [ [ "2010" ] ] }, "number-of-pages" : "4", "title" : "Yellow Fever Initiative: Providing an opportunity of a lifetime", "type" : "report" }, "uris" : [ "http://www.mendeley.com/documents/?uuid=bef8840a-5883-40e6-9d97-e2e4fdb26066" ] } ], "mendeley" : { "formattedCitation" : "[45]", "plainTextFormattedCitation" : "[45]", "previouslyFormattedCitation" : "[45]" }, "properties" : { "noteIndex" : 0 }, "schema" : "https://github.com/citation-style-language/schema/raw/master/csl-citation.json" }</w:instrText>
      </w:r>
      <w:r w:rsidR="004B689C">
        <w:fldChar w:fldCharType="separate"/>
      </w:r>
      <w:r w:rsidR="00C72407" w:rsidRPr="00C72407">
        <w:rPr>
          <w:noProof/>
        </w:rPr>
        <w:t>[45]</w:t>
      </w:r>
      <w:r w:rsidR="004B689C">
        <w:fldChar w:fldCharType="end"/>
      </w:r>
      <w:r w:rsidR="00FE63D9">
        <w:t xml:space="preserve"> For yellow fever in particular, fractional vaccine doses have been used to extend vaccine supply under the assumption that </w:t>
      </w:r>
      <w:r>
        <w:t xml:space="preserve">vaccine efficacy </w:t>
      </w:r>
      <w:r w:rsidR="00FE63D9">
        <w:t>of fractional doses lasts at least one year.</w:t>
      </w:r>
      <w:r w:rsidR="00A61C71">
        <w:fldChar w:fldCharType="begin" w:fldLock="1"/>
      </w:r>
      <w:r w:rsidR="00C72407">
        <w:instrText>ADDIN CSL_CITATION { "citationItems" : [ { "id" : "ITEM-1", "itemData" : { "DOI" : "10.1016/S0140-6736(16)31838-4", "ISSN" : "01406736", "author" : [ { "dropping-particle" : "", "family" : "Wu", "given" : "Joseph T", "non-dropping-particle" : "", "parse-names" : false, "suffix" : "" }, { "dropping-particle" : "", "family" : "Peak", "given" : "Corey M", "non-dropping-particle" : "", "parse-names" : false, "suffix" : "" }, { "dropping-particle" : "", "family" : "Leung", "given" : "Gabriel M", "non-dropping-particle" : "", "parse-names" : false, "suffix" : "" }, { "dropping-particle" : "", "family" : "Lipsitch", "given" : "Marc", "non-dropping-particle" : "", "parse-names" : false, "suffix" : "" } ], "container-title" : "The Lancet", "id" : "ITEM-1", "issue" : "16", "issued" : { "date-parts" : [ [ "2016", "11" ] ] }, "page" : "053421", "publisher" : "Elsevier Ltd", "title" : "Fractional dosing of yellow fever vaccine to extend supply: a modelling study", "type" : "article-journal", "volume" : "6736" }, "uris" : [ "http://www.mendeley.com/documents/?uuid=3839998a-ef83-4e97-acdf-bcfce5dde720" ] } ], "mendeley" : { "formattedCitation" : "[46]", "plainTextFormattedCitation" : "[46]", "previouslyFormattedCitation" : "[46]" }, "properties" : { "noteIndex" : 0 }, "schema" : "https://github.com/citation-style-language/schema/raw/master/csl-citation.json" }</w:instrText>
      </w:r>
      <w:r w:rsidR="00A61C71">
        <w:fldChar w:fldCharType="separate"/>
      </w:r>
      <w:r w:rsidR="00C72407" w:rsidRPr="00C72407">
        <w:rPr>
          <w:noProof/>
        </w:rPr>
        <w:t>[46]</w:t>
      </w:r>
      <w:r w:rsidR="00A61C71">
        <w:fldChar w:fldCharType="end"/>
      </w:r>
      <w:r w:rsidR="00FE63D9">
        <w:t xml:space="preserve"> </w:t>
      </w:r>
      <w:r w:rsidR="00380776">
        <w:t>Following the mass vaccination of 25 million people in Angola a</w:t>
      </w:r>
      <w:r w:rsidR="008E5ADF">
        <w:t>nd t</w:t>
      </w:r>
      <w:r w:rsidR="00380776">
        <w:t>he Democratic Republic of the Congo, routine vaccination may be the most efficient way to hencefo</w:t>
      </w:r>
      <w:r w:rsidR="00770127">
        <w:t>rth sustain herd immunity in the</w:t>
      </w:r>
      <w:r w:rsidR="00380776">
        <w:t>s</w:t>
      </w:r>
      <w:r w:rsidR="00770127">
        <w:t>e</w:t>
      </w:r>
      <w:r w:rsidR="00380776">
        <w:t xml:space="preserve"> population</w:t>
      </w:r>
      <w:r w:rsidR="00770127">
        <w:t>s,</w:t>
      </w:r>
      <w:r w:rsidR="00380776">
        <w:t xml:space="preserve"> should</w:t>
      </w:r>
      <w:r w:rsidR="00770127">
        <w:t xml:space="preserve"> this</w:t>
      </w:r>
      <w:r w:rsidR="00380776">
        <w:t xml:space="preserve"> be the goal. </w:t>
      </w:r>
      <w:r w:rsidR="00FE63D9">
        <w:t>Human mobility and waning herd immunity are key considerations for when these urban populations should be revaccinated.</w:t>
      </w:r>
    </w:p>
    <w:p w14:paraId="7717CA3C" w14:textId="77777777" w:rsidR="001C4B5E" w:rsidRDefault="001C4B5E"/>
    <w:p w14:paraId="4464DA26" w14:textId="5F7FAA0C" w:rsidR="00357465" w:rsidRDefault="001C4B5E">
      <w:r>
        <w:t xml:space="preserve">Herd immunity is a key target for the control of vaccine-preventable diseases and can be monitored over time using information on the </w:t>
      </w:r>
      <w:r w:rsidR="008E5ADF">
        <w:t>vaccine efficacy</w:t>
      </w:r>
      <w:r>
        <w:t xml:space="preserve"> and population turnover rates. We show this information </w:t>
      </w:r>
      <w:r w:rsidR="00170538">
        <w:t>is</w:t>
      </w:r>
      <w:r>
        <w:t xml:space="preserve"> essential for optimizing revaccination strategies, targeting vaccine stockpiles, and explaining re-emergence of outbreaks in </w:t>
      </w:r>
      <w:r w:rsidR="008E5ADF">
        <w:t>recently</w:t>
      </w:r>
      <w:r>
        <w:t xml:space="preserve"> vaccinated population</w:t>
      </w:r>
      <w:r w:rsidR="008E5ADF">
        <w:t>s</w:t>
      </w:r>
      <w:r>
        <w:t xml:space="preserve">. </w:t>
      </w:r>
      <w:r w:rsidR="00357465">
        <w:br w:type="page"/>
      </w:r>
    </w:p>
    <w:p w14:paraId="262DBFB4" w14:textId="77777777" w:rsidR="00357465" w:rsidRPr="00357465" w:rsidRDefault="00357465">
      <w:pPr>
        <w:rPr>
          <w:b/>
        </w:rPr>
      </w:pPr>
      <w:r w:rsidRPr="00357465">
        <w:rPr>
          <w:b/>
        </w:rPr>
        <w:lastRenderedPageBreak/>
        <w:t>Acknowledgements</w:t>
      </w:r>
    </w:p>
    <w:p w14:paraId="53FCE44D" w14:textId="1C23959B" w:rsidR="00357465" w:rsidRDefault="005C2518">
      <w:r>
        <w:t>We thank members of the WHO OCV Working Groups for helpful discussions.</w:t>
      </w:r>
    </w:p>
    <w:p w14:paraId="34EFD6D0" w14:textId="77777777" w:rsidR="00357465" w:rsidRDefault="00357465"/>
    <w:p w14:paraId="5B300818" w14:textId="67A7E69C" w:rsidR="00357465" w:rsidRPr="00357465" w:rsidRDefault="00357465">
      <w:pPr>
        <w:rPr>
          <w:b/>
        </w:rPr>
      </w:pPr>
      <w:r w:rsidRPr="00357465">
        <w:rPr>
          <w:b/>
        </w:rPr>
        <w:t>Author Contributions</w:t>
      </w:r>
    </w:p>
    <w:p w14:paraId="0B697486" w14:textId="4EA85E3C" w:rsidR="00357465" w:rsidRDefault="00357465">
      <w:r>
        <w:t>Conceived and designed the experiments: CMP ALR ASA COB. Performed the experiments: CMP ALR. Analyzed the data: CMP. Wrote the first draft of the manuscript: CMP. Contributed to the writing of the manuscript: CMP ALR ASA COB. Agree with the manuscript’s results and conclusions: CMP ALR ASA COB. All authors have read, and confirm that they meet, ICMJE criteria for authorship.</w:t>
      </w:r>
    </w:p>
    <w:p w14:paraId="62DF9EF5" w14:textId="77777777" w:rsidR="00357465" w:rsidRDefault="00357465"/>
    <w:p w14:paraId="51E8C314" w14:textId="77777777" w:rsidR="00357465" w:rsidRPr="00357465" w:rsidRDefault="00357465">
      <w:pPr>
        <w:rPr>
          <w:b/>
        </w:rPr>
      </w:pPr>
      <w:r w:rsidRPr="00357465">
        <w:rPr>
          <w:b/>
        </w:rPr>
        <w:t>Funding</w:t>
      </w:r>
    </w:p>
    <w:p w14:paraId="58D71D0B" w14:textId="77777777" w:rsidR="00FE4D03" w:rsidRDefault="00894C01" w:rsidP="00894C01">
      <w:r>
        <w:t xml:space="preserve">CMP and COB were supported </w:t>
      </w:r>
      <w:r w:rsidRPr="00C879B0">
        <w:t>by Cooperative Agreement U54GM088558 from the National Instit</w:t>
      </w:r>
      <w:r>
        <w:t xml:space="preserve">ute Of General Medical Sciences. CMP was also supported by </w:t>
      </w:r>
      <w:r w:rsidRPr="00C879B0">
        <w:t xml:space="preserve">National Research Service Award T32AI007535-16A1. </w:t>
      </w:r>
      <w:r>
        <w:t>ASA was supported by the Bill and Melinda Gates Foundation (OPP10</w:t>
      </w:r>
      <w:r w:rsidR="00FE4D03">
        <w:t xml:space="preserve">89243) and the DOVE project (OPP153556). </w:t>
      </w:r>
      <w:r w:rsidRPr="006A2628">
        <w:t>The content is solely the responsibility of the authors and does not necessarily represent the official views of the National Institute Of General Medical Sciences or the National Institutes of Health.</w:t>
      </w:r>
      <w:r>
        <w:t xml:space="preserve"> </w:t>
      </w:r>
      <w:r w:rsidRPr="00C879B0">
        <w:t>The funders had no role in study design, data collection and analysis, decision to publish, or preparation of the</w:t>
      </w:r>
      <w:r>
        <w:t xml:space="preserve"> </w:t>
      </w:r>
      <w:r w:rsidRPr="00CF7DDF">
        <w:t>manuscript.</w:t>
      </w:r>
      <w:r>
        <w:t xml:space="preserve"> </w:t>
      </w:r>
    </w:p>
    <w:p w14:paraId="2E365F57" w14:textId="77777777" w:rsidR="00FE4D03" w:rsidRDefault="00FE4D03" w:rsidP="00894C01"/>
    <w:p w14:paraId="3B9A1387" w14:textId="77777777" w:rsidR="00FE4D03" w:rsidRDefault="00FE4D03" w:rsidP="00894C01">
      <w:pPr>
        <w:rPr>
          <w:b/>
        </w:rPr>
      </w:pPr>
      <w:r>
        <w:rPr>
          <w:b/>
        </w:rPr>
        <w:t>Competing Interests</w:t>
      </w:r>
    </w:p>
    <w:p w14:paraId="63A0B617" w14:textId="77777777" w:rsidR="00FE4D03" w:rsidRDefault="00FE4D03" w:rsidP="00894C01">
      <w:r>
        <w:t>The authors have declared that no competing interests exist.</w:t>
      </w:r>
    </w:p>
    <w:p w14:paraId="4E438935" w14:textId="77777777" w:rsidR="00FE4D03" w:rsidRDefault="00FE4D03" w:rsidP="00894C01"/>
    <w:p w14:paraId="0EE2343B" w14:textId="77777777" w:rsidR="00FE4D03" w:rsidRDefault="00FE4D03" w:rsidP="00894C01">
      <w:r>
        <w:rPr>
          <w:b/>
        </w:rPr>
        <w:t>Abbreviations</w:t>
      </w:r>
    </w:p>
    <w:p w14:paraId="135FD3EF" w14:textId="75981D00" w:rsidR="002B44C8" w:rsidRPr="001C4B5E" w:rsidRDefault="00FE4D03" w:rsidP="00894C01">
      <w:r>
        <w:t xml:space="preserve">DHI, duration of herd immunity; </w:t>
      </w:r>
      <w:proofErr w:type="spellStart"/>
      <w:r>
        <w:t>kOCV</w:t>
      </w:r>
      <w:proofErr w:type="spellEnd"/>
      <w:r>
        <w:t>, killed oral cholera vaccine.</w:t>
      </w:r>
      <w:r w:rsidR="002B44C8">
        <w:rPr>
          <w:b/>
        </w:rPr>
        <w:br w:type="page"/>
      </w:r>
    </w:p>
    <w:p w14:paraId="613EE7E0" w14:textId="1948891F" w:rsidR="002B0917" w:rsidRPr="00403CC2" w:rsidRDefault="002B0917" w:rsidP="002B0917">
      <w:pPr>
        <w:rPr>
          <w:b/>
        </w:rPr>
      </w:pPr>
      <w:r w:rsidRPr="00403CC2">
        <w:rPr>
          <w:b/>
        </w:rPr>
        <w:lastRenderedPageBreak/>
        <w:t xml:space="preserve">Table 1. </w:t>
      </w:r>
      <w:r>
        <w:rPr>
          <w:b/>
        </w:rPr>
        <w:t xml:space="preserve">Magnitude of potential drivers of waning herd immunity in </w:t>
      </w:r>
      <w:proofErr w:type="spellStart"/>
      <w:r>
        <w:rPr>
          <w:b/>
        </w:rPr>
        <w:t>Bentiu</w:t>
      </w:r>
      <w:proofErr w:type="spellEnd"/>
      <w:r>
        <w:rPr>
          <w:b/>
        </w:rPr>
        <w:t xml:space="preserve"> </w:t>
      </w:r>
      <w:proofErr w:type="spellStart"/>
      <w:r>
        <w:rPr>
          <w:b/>
        </w:rPr>
        <w:t>PoC</w:t>
      </w:r>
      <w:proofErr w:type="spellEnd"/>
      <w:r w:rsidR="000A64FB">
        <w:rPr>
          <w:b/>
        </w:rPr>
        <w:t xml:space="preserve"> Camp</w:t>
      </w:r>
    </w:p>
    <w:tbl>
      <w:tblPr>
        <w:tblStyle w:val="TableGrid"/>
        <w:tblW w:w="0" w:type="auto"/>
        <w:tblInd w:w="-522" w:type="dxa"/>
        <w:tblLayout w:type="fixed"/>
        <w:tblLook w:val="04A0" w:firstRow="1" w:lastRow="0" w:firstColumn="1" w:lastColumn="0" w:noHBand="0" w:noVBand="1"/>
      </w:tblPr>
      <w:tblGrid>
        <w:gridCol w:w="1620"/>
        <w:gridCol w:w="1080"/>
        <w:gridCol w:w="1260"/>
        <w:gridCol w:w="1170"/>
        <w:gridCol w:w="1080"/>
        <w:gridCol w:w="1350"/>
        <w:gridCol w:w="810"/>
        <w:gridCol w:w="1440"/>
      </w:tblGrid>
      <w:tr w:rsidR="002B0917" w:rsidRPr="009D0774" w14:paraId="784E8BEC" w14:textId="77777777" w:rsidTr="002B0917">
        <w:tc>
          <w:tcPr>
            <w:tcW w:w="1620" w:type="dxa"/>
            <w:vAlign w:val="center"/>
          </w:tcPr>
          <w:p w14:paraId="4552729D" w14:textId="77777777" w:rsidR="002B0917" w:rsidRPr="009D0774" w:rsidRDefault="002B0917" w:rsidP="002B0917">
            <w:pPr>
              <w:jc w:val="center"/>
              <w:rPr>
                <w:b/>
                <w:sz w:val="20"/>
                <w:szCs w:val="20"/>
              </w:rPr>
            </w:pPr>
            <w:r w:rsidRPr="009D0774">
              <w:rPr>
                <w:b/>
                <w:sz w:val="20"/>
                <w:szCs w:val="20"/>
              </w:rPr>
              <w:t>Scenario</w:t>
            </w:r>
          </w:p>
        </w:tc>
        <w:tc>
          <w:tcPr>
            <w:tcW w:w="1080" w:type="dxa"/>
            <w:vAlign w:val="center"/>
          </w:tcPr>
          <w:p w14:paraId="0703BCA4" w14:textId="77777777" w:rsidR="002B0917" w:rsidRDefault="002B0917" w:rsidP="002B0917">
            <w:pPr>
              <w:jc w:val="center"/>
              <w:rPr>
                <w:b/>
                <w:sz w:val="20"/>
                <w:szCs w:val="20"/>
              </w:rPr>
            </w:pPr>
            <w:r>
              <w:rPr>
                <w:b/>
                <w:sz w:val="20"/>
                <w:szCs w:val="20"/>
              </w:rPr>
              <w:t>Vaccine Efficacy</w:t>
            </w:r>
          </w:p>
          <w:p w14:paraId="35689D9F" w14:textId="77777777" w:rsidR="002B0917" w:rsidRPr="009D0774" w:rsidRDefault="002B0917" w:rsidP="002B0917">
            <w:pPr>
              <w:jc w:val="center"/>
              <w:rPr>
                <w:b/>
                <w:sz w:val="20"/>
                <w:szCs w:val="20"/>
              </w:rPr>
            </w:pPr>
            <m:oMathPara>
              <m:oMath>
                <m:r>
                  <m:rPr>
                    <m:sty m:val="bi"/>
                  </m:rPr>
                  <w:rPr>
                    <w:rFonts w:ascii="Cambria Math" w:hAnsi="Cambria Math"/>
                    <w:sz w:val="20"/>
                    <w:szCs w:val="20"/>
                  </w:rPr>
                  <m:t>VE(t)</m:t>
                </m:r>
              </m:oMath>
            </m:oMathPara>
          </w:p>
        </w:tc>
        <w:tc>
          <w:tcPr>
            <w:tcW w:w="1260" w:type="dxa"/>
            <w:vAlign w:val="center"/>
          </w:tcPr>
          <w:p w14:paraId="09739F87" w14:textId="77777777" w:rsidR="002B0917" w:rsidRDefault="002B0917" w:rsidP="002B0917">
            <w:pPr>
              <w:jc w:val="center"/>
              <w:rPr>
                <w:b/>
                <w:sz w:val="20"/>
                <w:szCs w:val="20"/>
              </w:rPr>
            </w:pPr>
            <w:r>
              <w:rPr>
                <w:b/>
                <w:sz w:val="20"/>
                <w:szCs w:val="20"/>
              </w:rPr>
              <w:t>Population Size</w:t>
            </w:r>
          </w:p>
          <w:p w14:paraId="33BBAB73" w14:textId="77777777" w:rsidR="002B0917" w:rsidRPr="009D0774" w:rsidRDefault="002B0917" w:rsidP="002B0917">
            <w:pPr>
              <w:jc w:val="center"/>
              <w:rPr>
                <w:b/>
                <w:sz w:val="20"/>
                <w:szCs w:val="20"/>
              </w:rPr>
            </w:pPr>
            <m:oMathPara>
              <m:oMath>
                <m:r>
                  <m:rPr>
                    <m:sty m:val="bi"/>
                  </m:rPr>
                  <w:rPr>
                    <w:rFonts w:ascii="Cambria Math" w:hAnsi="Cambria Math"/>
                    <w:sz w:val="20"/>
                    <w:szCs w:val="20"/>
                  </w:rPr>
                  <m:t>N(t)</m:t>
                </m:r>
              </m:oMath>
            </m:oMathPara>
          </w:p>
        </w:tc>
        <w:tc>
          <w:tcPr>
            <w:tcW w:w="1170" w:type="dxa"/>
            <w:vAlign w:val="center"/>
          </w:tcPr>
          <w:p w14:paraId="41AD3777" w14:textId="77777777" w:rsidR="002B0917" w:rsidRDefault="002B0917" w:rsidP="002B0917">
            <w:pPr>
              <w:jc w:val="center"/>
              <w:rPr>
                <w:b/>
                <w:sz w:val="20"/>
                <w:szCs w:val="20"/>
              </w:rPr>
            </w:pPr>
            <w:r>
              <w:rPr>
                <w:b/>
                <w:sz w:val="20"/>
                <w:szCs w:val="20"/>
              </w:rPr>
              <w:t>Birth &amp;</w:t>
            </w:r>
          </w:p>
          <w:p w14:paraId="2D359E28" w14:textId="77777777" w:rsidR="002B0917" w:rsidRPr="009D0774" w:rsidRDefault="002B0917" w:rsidP="002B0917">
            <w:pPr>
              <w:jc w:val="center"/>
              <w:rPr>
                <w:b/>
                <w:sz w:val="20"/>
                <w:szCs w:val="20"/>
              </w:rPr>
            </w:pPr>
            <w:r w:rsidRPr="009D0774">
              <w:rPr>
                <w:b/>
                <w:sz w:val="20"/>
                <w:szCs w:val="20"/>
              </w:rPr>
              <w:t>Death</w:t>
            </w:r>
            <w:r>
              <w:rPr>
                <w:b/>
                <w:sz w:val="20"/>
                <w:szCs w:val="20"/>
              </w:rPr>
              <w:t xml:space="preserve"> Rate</w:t>
            </w:r>
          </w:p>
        </w:tc>
        <w:tc>
          <w:tcPr>
            <w:tcW w:w="1080" w:type="dxa"/>
            <w:vAlign w:val="center"/>
          </w:tcPr>
          <w:p w14:paraId="7D013AC5" w14:textId="77777777" w:rsidR="002B0917" w:rsidRPr="009D0774" w:rsidRDefault="002B0917" w:rsidP="002B0917">
            <w:pPr>
              <w:jc w:val="center"/>
              <w:rPr>
                <w:b/>
                <w:sz w:val="20"/>
                <w:szCs w:val="20"/>
              </w:rPr>
            </w:pPr>
            <w:r>
              <w:rPr>
                <w:b/>
                <w:sz w:val="20"/>
                <w:szCs w:val="20"/>
              </w:rPr>
              <w:t>Resettle-</w:t>
            </w:r>
            <w:proofErr w:type="spellStart"/>
            <w:r>
              <w:rPr>
                <w:b/>
                <w:sz w:val="20"/>
                <w:szCs w:val="20"/>
              </w:rPr>
              <w:t>ment</w:t>
            </w:r>
            <w:proofErr w:type="spellEnd"/>
            <w:r>
              <w:rPr>
                <w:b/>
                <w:sz w:val="20"/>
                <w:szCs w:val="20"/>
              </w:rPr>
              <w:t xml:space="preserve"> Rate</w:t>
            </w:r>
          </w:p>
        </w:tc>
        <w:tc>
          <w:tcPr>
            <w:tcW w:w="1350" w:type="dxa"/>
            <w:vAlign w:val="center"/>
          </w:tcPr>
          <w:p w14:paraId="33389A64" w14:textId="77777777" w:rsidR="002B0917" w:rsidRDefault="002B0917" w:rsidP="002B0917">
            <w:pPr>
              <w:jc w:val="center"/>
              <w:rPr>
                <w:b/>
                <w:sz w:val="20"/>
                <w:szCs w:val="20"/>
              </w:rPr>
            </w:pPr>
            <w:r>
              <w:rPr>
                <w:b/>
                <w:sz w:val="20"/>
                <w:szCs w:val="20"/>
              </w:rPr>
              <w:t>Percent Susceptible on Oct 16, 2016</w:t>
            </w:r>
          </w:p>
          <w:p w14:paraId="1D87CDDD" w14:textId="77777777" w:rsidR="002B0917" w:rsidRPr="00A26E68" w:rsidRDefault="002B0917" w:rsidP="002B0917">
            <w:pPr>
              <w:rPr>
                <w:b/>
                <w:sz w:val="20"/>
                <w:szCs w:val="20"/>
                <w:vertAlign w:val="subscript"/>
              </w:rPr>
            </w:pPr>
            <m:oMathPara>
              <m:oMath>
                <m:r>
                  <m:rPr>
                    <m:sty m:val="bi"/>
                  </m:rPr>
                  <w:rPr>
                    <w:rFonts w:ascii="Cambria Math" w:hAnsi="Cambria Math"/>
                    <w:sz w:val="20"/>
                    <w:szCs w:val="20"/>
                  </w:rPr>
                  <m:t>X(t)</m:t>
                </m:r>
              </m:oMath>
            </m:oMathPara>
          </w:p>
        </w:tc>
        <w:tc>
          <w:tcPr>
            <w:tcW w:w="810" w:type="dxa"/>
            <w:vAlign w:val="center"/>
          </w:tcPr>
          <w:p w14:paraId="7DF16176" w14:textId="77777777" w:rsidR="002B0917" w:rsidRPr="009D0774" w:rsidRDefault="002B0917" w:rsidP="002B0917">
            <w:pPr>
              <w:jc w:val="center"/>
              <w:rPr>
                <w:b/>
                <w:sz w:val="20"/>
                <w:szCs w:val="20"/>
              </w:rPr>
            </w:pPr>
            <m:oMathPara>
              <m:oMath>
                <m:r>
                  <m:rPr>
                    <m:sty m:val="bi"/>
                  </m:rPr>
                  <w:rPr>
                    <w:rFonts w:ascii="Cambria Math" w:hAnsi="Cambria Math"/>
                    <w:sz w:val="20"/>
                    <w:szCs w:val="20"/>
                  </w:rPr>
                  <m:t>∆X(t)</m:t>
                </m:r>
              </m:oMath>
            </m:oMathPara>
          </w:p>
        </w:tc>
        <w:tc>
          <w:tcPr>
            <w:tcW w:w="1440" w:type="dxa"/>
            <w:vAlign w:val="center"/>
          </w:tcPr>
          <w:p w14:paraId="3034E554" w14:textId="77777777" w:rsidR="002B0917" w:rsidRPr="009D0774" w:rsidRDefault="002B0917" w:rsidP="002B0917">
            <w:pPr>
              <w:jc w:val="center"/>
              <w:rPr>
                <w:b/>
                <w:sz w:val="20"/>
                <w:szCs w:val="20"/>
              </w:rPr>
            </w:pPr>
            <w:r w:rsidRPr="009D0774">
              <w:rPr>
                <w:b/>
                <w:sz w:val="20"/>
                <w:szCs w:val="20"/>
              </w:rPr>
              <w:t>Attributable Percent</w:t>
            </w:r>
          </w:p>
        </w:tc>
      </w:tr>
      <w:tr w:rsidR="002B0917" w:rsidRPr="009D0774" w14:paraId="414CC680" w14:textId="77777777" w:rsidTr="002B0917">
        <w:tc>
          <w:tcPr>
            <w:tcW w:w="1620" w:type="dxa"/>
            <w:shd w:val="clear" w:color="auto" w:fill="auto"/>
            <w:vAlign w:val="center"/>
          </w:tcPr>
          <w:p w14:paraId="785AD6B7" w14:textId="77777777" w:rsidR="002B0917" w:rsidRPr="009D0774" w:rsidRDefault="002B0917" w:rsidP="002B0917">
            <w:pPr>
              <w:jc w:val="center"/>
              <w:rPr>
                <w:b/>
                <w:sz w:val="20"/>
                <w:szCs w:val="20"/>
              </w:rPr>
            </w:pPr>
            <w:r>
              <w:rPr>
                <w:b/>
                <w:sz w:val="20"/>
                <w:szCs w:val="20"/>
              </w:rPr>
              <w:t xml:space="preserve">Composite </w:t>
            </w:r>
            <w:r w:rsidRPr="009D0774">
              <w:rPr>
                <w:b/>
                <w:sz w:val="20"/>
                <w:szCs w:val="20"/>
              </w:rPr>
              <w:t>Counterfactual</w:t>
            </w:r>
          </w:p>
        </w:tc>
        <w:tc>
          <w:tcPr>
            <w:tcW w:w="1080" w:type="dxa"/>
            <w:shd w:val="clear" w:color="auto" w:fill="D9D9D9" w:themeFill="background1" w:themeFillShade="D9"/>
            <w:vAlign w:val="center"/>
          </w:tcPr>
          <w:p w14:paraId="4FEC1F98" w14:textId="77777777" w:rsidR="002B0917" w:rsidRPr="009D0774" w:rsidRDefault="002B0917" w:rsidP="002B0917">
            <w:pPr>
              <w:jc w:val="center"/>
              <w:rPr>
                <w:sz w:val="20"/>
                <w:szCs w:val="20"/>
              </w:rPr>
            </w:pPr>
            <w:r>
              <w:rPr>
                <w:sz w:val="20"/>
                <w:szCs w:val="20"/>
              </w:rPr>
              <w:t>70.3%</w:t>
            </w:r>
          </w:p>
        </w:tc>
        <w:tc>
          <w:tcPr>
            <w:tcW w:w="1260" w:type="dxa"/>
            <w:shd w:val="clear" w:color="auto" w:fill="D9D9D9" w:themeFill="background1" w:themeFillShade="D9"/>
            <w:vAlign w:val="center"/>
          </w:tcPr>
          <w:p w14:paraId="3084E076" w14:textId="77777777" w:rsidR="002B0917" w:rsidRPr="009D0774" w:rsidRDefault="002B0917" w:rsidP="002B0917">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74A3EB53" w14:textId="77777777" w:rsidR="002B0917" w:rsidRPr="009D0774" w:rsidRDefault="002B0917" w:rsidP="002B0917">
            <w:pPr>
              <w:jc w:val="center"/>
              <w:rPr>
                <w:sz w:val="20"/>
                <w:szCs w:val="20"/>
              </w:rPr>
            </w:pPr>
            <w:r w:rsidRPr="009D0774">
              <w:rPr>
                <w:sz w:val="20"/>
                <w:szCs w:val="20"/>
              </w:rPr>
              <w:t>0</w:t>
            </w:r>
          </w:p>
        </w:tc>
        <w:tc>
          <w:tcPr>
            <w:tcW w:w="1080" w:type="dxa"/>
            <w:shd w:val="clear" w:color="auto" w:fill="D9D9D9" w:themeFill="background1" w:themeFillShade="D9"/>
            <w:vAlign w:val="center"/>
          </w:tcPr>
          <w:p w14:paraId="4F87D4E6" w14:textId="77777777" w:rsidR="002B0917" w:rsidRPr="009D0774" w:rsidRDefault="002B0917" w:rsidP="002B0917">
            <w:pPr>
              <w:jc w:val="center"/>
              <w:rPr>
                <w:sz w:val="20"/>
                <w:szCs w:val="20"/>
              </w:rPr>
            </w:pPr>
            <w:r w:rsidRPr="009D0774">
              <w:rPr>
                <w:sz w:val="20"/>
                <w:szCs w:val="20"/>
              </w:rPr>
              <w:t>0</w:t>
            </w:r>
          </w:p>
        </w:tc>
        <w:tc>
          <w:tcPr>
            <w:tcW w:w="1350" w:type="dxa"/>
            <w:shd w:val="clear" w:color="auto" w:fill="auto"/>
            <w:vAlign w:val="center"/>
          </w:tcPr>
          <w:p w14:paraId="28FF5E3D" w14:textId="77777777" w:rsidR="002B0917" w:rsidRPr="009D0774" w:rsidRDefault="002B0917" w:rsidP="002B0917">
            <w:pPr>
              <w:jc w:val="center"/>
              <w:rPr>
                <w:sz w:val="20"/>
                <w:szCs w:val="20"/>
              </w:rPr>
            </w:pPr>
            <w:r>
              <w:rPr>
                <w:sz w:val="20"/>
                <w:szCs w:val="20"/>
              </w:rPr>
              <w:t>34.4%</w:t>
            </w:r>
          </w:p>
        </w:tc>
        <w:tc>
          <w:tcPr>
            <w:tcW w:w="810" w:type="dxa"/>
            <w:vAlign w:val="center"/>
          </w:tcPr>
          <w:p w14:paraId="67CF061A" w14:textId="77777777" w:rsidR="002B0917" w:rsidRPr="009D0774" w:rsidRDefault="002B0917" w:rsidP="002B0917">
            <w:pPr>
              <w:jc w:val="center"/>
              <w:rPr>
                <w:sz w:val="20"/>
                <w:szCs w:val="20"/>
              </w:rPr>
            </w:pPr>
            <w:r>
              <w:rPr>
                <w:sz w:val="20"/>
                <w:szCs w:val="20"/>
              </w:rPr>
              <w:t>--</w:t>
            </w:r>
          </w:p>
        </w:tc>
        <w:tc>
          <w:tcPr>
            <w:tcW w:w="1440" w:type="dxa"/>
            <w:vAlign w:val="center"/>
          </w:tcPr>
          <w:p w14:paraId="0C29F947" w14:textId="77777777" w:rsidR="002B0917" w:rsidRPr="009D0774" w:rsidRDefault="002B0917" w:rsidP="002B0917">
            <w:pPr>
              <w:jc w:val="center"/>
              <w:rPr>
                <w:sz w:val="20"/>
                <w:szCs w:val="20"/>
              </w:rPr>
            </w:pPr>
            <w:r w:rsidRPr="009D0774">
              <w:rPr>
                <w:sz w:val="20"/>
                <w:szCs w:val="20"/>
              </w:rPr>
              <w:t>--</w:t>
            </w:r>
          </w:p>
        </w:tc>
      </w:tr>
      <w:tr w:rsidR="002B0917" w:rsidRPr="009D0774" w14:paraId="3BCDD9F7" w14:textId="77777777" w:rsidTr="002B0917">
        <w:tc>
          <w:tcPr>
            <w:tcW w:w="1620" w:type="dxa"/>
            <w:shd w:val="clear" w:color="auto" w:fill="auto"/>
            <w:vAlign w:val="center"/>
          </w:tcPr>
          <w:p w14:paraId="3967EEB2" w14:textId="77777777" w:rsidR="002B0917" w:rsidRPr="009D0774" w:rsidRDefault="002B0917" w:rsidP="002B0917">
            <w:pPr>
              <w:jc w:val="center"/>
              <w:rPr>
                <w:b/>
                <w:sz w:val="20"/>
                <w:szCs w:val="20"/>
              </w:rPr>
            </w:pPr>
            <w:r w:rsidRPr="009D0774">
              <w:rPr>
                <w:b/>
                <w:sz w:val="20"/>
                <w:szCs w:val="20"/>
              </w:rPr>
              <w:t xml:space="preserve">Only </w:t>
            </w:r>
            <m:oMath>
              <m:r>
                <m:rPr>
                  <m:sty m:val="bi"/>
                </m:rPr>
                <w:rPr>
                  <w:rFonts w:ascii="Cambria Math" w:hAnsi="Cambria Math"/>
                  <w:sz w:val="20"/>
                  <w:szCs w:val="20"/>
                </w:rPr>
                <m:t>VE(t)</m:t>
              </m:r>
            </m:oMath>
            <w:r>
              <w:rPr>
                <w:b/>
                <w:sz w:val="20"/>
                <w:szCs w:val="20"/>
              </w:rPr>
              <w:t xml:space="preserve"> </w:t>
            </w:r>
            <w:r w:rsidRPr="009D0774">
              <w:rPr>
                <w:b/>
                <w:sz w:val="20"/>
                <w:szCs w:val="20"/>
              </w:rPr>
              <w:t>waning</w:t>
            </w:r>
          </w:p>
        </w:tc>
        <w:tc>
          <w:tcPr>
            <w:tcW w:w="1080" w:type="dxa"/>
            <w:shd w:val="clear" w:color="auto" w:fill="C6D9F1" w:themeFill="text2" w:themeFillTint="33"/>
            <w:vAlign w:val="center"/>
          </w:tcPr>
          <w:p w14:paraId="633D0677" w14:textId="77777777" w:rsidR="002B0917" w:rsidRPr="009D0774" w:rsidRDefault="002B0917" w:rsidP="002B0917">
            <w:pPr>
              <w:jc w:val="center"/>
              <w:rPr>
                <w:sz w:val="20"/>
                <w:szCs w:val="20"/>
              </w:rPr>
            </w:pPr>
            <w:r w:rsidRPr="009D0774">
              <w:rPr>
                <w:sz w:val="20"/>
                <w:szCs w:val="20"/>
              </w:rPr>
              <w:t>Empirical</w:t>
            </w:r>
          </w:p>
        </w:tc>
        <w:tc>
          <w:tcPr>
            <w:tcW w:w="1260" w:type="dxa"/>
            <w:shd w:val="clear" w:color="auto" w:fill="D9D9D9" w:themeFill="background1" w:themeFillShade="D9"/>
            <w:vAlign w:val="center"/>
          </w:tcPr>
          <w:p w14:paraId="372E0156" w14:textId="77777777" w:rsidR="002B0917" w:rsidRPr="009D0774" w:rsidRDefault="002B0917" w:rsidP="002B0917">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7AF60E9D" w14:textId="77777777" w:rsidR="002B0917" w:rsidRPr="009D0774" w:rsidRDefault="002B0917" w:rsidP="002B0917">
            <w:pPr>
              <w:jc w:val="center"/>
              <w:rPr>
                <w:sz w:val="20"/>
                <w:szCs w:val="20"/>
              </w:rPr>
            </w:pPr>
            <w:r w:rsidRPr="009D0774">
              <w:rPr>
                <w:sz w:val="20"/>
                <w:szCs w:val="20"/>
              </w:rPr>
              <w:t>0</w:t>
            </w:r>
          </w:p>
        </w:tc>
        <w:tc>
          <w:tcPr>
            <w:tcW w:w="1080" w:type="dxa"/>
            <w:shd w:val="clear" w:color="auto" w:fill="D9D9D9" w:themeFill="background1" w:themeFillShade="D9"/>
            <w:vAlign w:val="center"/>
          </w:tcPr>
          <w:p w14:paraId="4C9B9D16" w14:textId="77777777" w:rsidR="002B0917" w:rsidRPr="009D0774" w:rsidRDefault="002B0917" w:rsidP="002B0917">
            <w:pPr>
              <w:jc w:val="center"/>
              <w:rPr>
                <w:sz w:val="20"/>
                <w:szCs w:val="20"/>
              </w:rPr>
            </w:pPr>
            <w:r w:rsidRPr="009D0774">
              <w:rPr>
                <w:sz w:val="20"/>
                <w:szCs w:val="20"/>
              </w:rPr>
              <w:t>0</w:t>
            </w:r>
          </w:p>
        </w:tc>
        <w:tc>
          <w:tcPr>
            <w:tcW w:w="1350" w:type="dxa"/>
            <w:shd w:val="clear" w:color="auto" w:fill="auto"/>
            <w:vAlign w:val="center"/>
          </w:tcPr>
          <w:p w14:paraId="08E63F2B" w14:textId="77777777" w:rsidR="002B0917" w:rsidRPr="009D0774" w:rsidRDefault="002B0917" w:rsidP="002B0917">
            <w:pPr>
              <w:jc w:val="center"/>
              <w:rPr>
                <w:sz w:val="20"/>
                <w:szCs w:val="20"/>
              </w:rPr>
            </w:pPr>
            <w:r>
              <w:rPr>
                <w:sz w:val="20"/>
                <w:szCs w:val="20"/>
              </w:rPr>
              <w:t>58.2%</w:t>
            </w:r>
          </w:p>
        </w:tc>
        <w:tc>
          <w:tcPr>
            <w:tcW w:w="810" w:type="dxa"/>
            <w:vAlign w:val="center"/>
          </w:tcPr>
          <w:p w14:paraId="041216DD" w14:textId="77777777" w:rsidR="002B0917" w:rsidRPr="009D0774" w:rsidRDefault="002B0917" w:rsidP="002B0917">
            <w:pPr>
              <w:jc w:val="center"/>
              <w:rPr>
                <w:sz w:val="20"/>
                <w:szCs w:val="20"/>
              </w:rPr>
            </w:pPr>
            <w:r>
              <w:rPr>
                <w:sz w:val="20"/>
                <w:szCs w:val="20"/>
              </w:rPr>
              <w:t>23.8%</w:t>
            </w:r>
          </w:p>
        </w:tc>
        <w:tc>
          <w:tcPr>
            <w:tcW w:w="1440" w:type="dxa"/>
            <w:vAlign w:val="center"/>
          </w:tcPr>
          <w:p w14:paraId="4503BF47" w14:textId="77777777" w:rsidR="002B0917" w:rsidRPr="009D0774" w:rsidRDefault="002B0917" w:rsidP="002B0917">
            <w:pPr>
              <w:jc w:val="center"/>
              <w:rPr>
                <w:sz w:val="20"/>
                <w:szCs w:val="20"/>
              </w:rPr>
            </w:pPr>
            <w:r>
              <w:rPr>
                <w:sz w:val="20"/>
                <w:szCs w:val="20"/>
              </w:rPr>
              <w:t>35.9</w:t>
            </w:r>
            <w:r w:rsidRPr="009D0774">
              <w:rPr>
                <w:sz w:val="20"/>
                <w:szCs w:val="20"/>
              </w:rPr>
              <w:t>%</w:t>
            </w:r>
          </w:p>
        </w:tc>
      </w:tr>
      <w:tr w:rsidR="002B0917" w:rsidRPr="009D0774" w14:paraId="6752CC34" w14:textId="77777777" w:rsidTr="002B0917">
        <w:tc>
          <w:tcPr>
            <w:tcW w:w="1620" w:type="dxa"/>
            <w:shd w:val="clear" w:color="auto" w:fill="auto"/>
            <w:vAlign w:val="center"/>
          </w:tcPr>
          <w:p w14:paraId="632FA408" w14:textId="77777777" w:rsidR="002B0917" w:rsidRPr="009D0774" w:rsidRDefault="002B0917" w:rsidP="002B0917">
            <w:pPr>
              <w:jc w:val="center"/>
              <w:rPr>
                <w:b/>
                <w:sz w:val="20"/>
                <w:szCs w:val="20"/>
              </w:rPr>
            </w:pPr>
            <w:r w:rsidRPr="009D0774">
              <w:rPr>
                <w:b/>
                <w:sz w:val="20"/>
                <w:szCs w:val="20"/>
              </w:rPr>
              <w:t xml:space="preserve">Only </w:t>
            </w:r>
            <m:oMath>
              <m:r>
                <m:rPr>
                  <m:sty m:val="bi"/>
                </m:rPr>
                <w:rPr>
                  <w:rFonts w:ascii="Cambria Math" w:hAnsi="Cambria Math"/>
                  <w:sz w:val="20"/>
                  <w:szCs w:val="20"/>
                </w:rPr>
                <m:t>N(t)</m:t>
              </m:r>
            </m:oMath>
            <w:r>
              <w:rPr>
                <w:b/>
                <w:sz w:val="20"/>
                <w:szCs w:val="20"/>
              </w:rPr>
              <w:t xml:space="preserve"> </w:t>
            </w:r>
            <w:r w:rsidRPr="009D0774">
              <w:rPr>
                <w:b/>
                <w:sz w:val="20"/>
                <w:szCs w:val="20"/>
              </w:rPr>
              <w:t>changes</w:t>
            </w:r>
          </w:p>
        </w:tc>
        <w:tc>
          <w:tcPr>
            <w:tcW w:w="1080" w:type="dxa"/>
            <w:shd w:val="clear" w:color="auto" w:fill="D9D9D9" w:themeFill="background1" w:themeFillShade="D9"/>
            <w:vAlign w:val="center"/>
          </w:tcPr>
          <w:p w14:paraId="35B4B5CD" w14:textId="77777777" w:rsidR="002B0917" w:rsidRPr="009D0774" w:rsidRDefault="002B0917" w:rsidP="002B0917">
            <w:pPr>
              <w:jc w:val="center"/>
              <w:rPr>
                <w:sz w:val="20"/>
                <w:szCs w:val="20"/>
              </w:rPr>
            </w:pPr>
            <w:r>
              <w:rPr>
                <w:sz w:val="20"/>
                <w:szCs w:val="20"/>
              </w:rPr>
              <w:t>70.3%</w:t>
            </w:r>
            <w:r w:rsidRPr="009D0774">
              <w:rPr>
                <w:sz w:val="20"/>
                <w:szCs w:val="20"/>
              </w:rPr>
              <w:t xml:space="preserve"> </w:t>
            </w:r>
          </w:p>
        </w:tc>
        <w:tc>
          <w:tcPr>
            <w:tcW w:w="1260" w:type="dxa"/>
            <w:shd w:val="clear" w:color="auto" w:fill="C6D9F1" w:themeFill="text2" w:themeFillTint="33"/>
            <w:vAlign w:val="center"/>
          </w:tcPr>
          <w:p w14:paraId="70AF4CB7" w14:textId="77777777" w:rsidR="002B0917" w:rsidRPr="009D0774" w:rsidRDefault="002B0917" w:rsidP="002B0917">
            <w:pPr>
              <w:jc w:val="center"/>
              <w:rPr>
                <w:sz w:val="20"/>
                <w:szCs w:val="20"/>
              </w:rPr>
            </w:pPr>
            <w:r w:rsidRPr="009D0774">
              <w:rPr>
                <w:sz w:val="20"/>
                <w:szCs w:val="20"/>
              </w:rPr>
              <w:t>Empirical</w:t>
            </w:r>
          </w:p>
        </w:tc>
        <w:tc>
          <w:tcPr>
            <w:tcW w:w="1170" w:type="dxa"/>
            <w:shd w:val="clear" w:color="auto" w:fill="D9D9D9" w:themeFill="background1" w:themeFillShade="D9"/>
            <w:vAlign w:val="center"/>
          </w:tcPr>
          <w:p w14:paraId="101F011E" w14:textId="77777777" w:rsidR="002B0917" w:rsidRPr="009D0774" w:rsidRDefault="002B0917" w:rsidP="002B0917">
            <w:pPr>
              <w:jc w:val="center"/>
              <w:rPr>
                <w:sz w:val="20"/>
                <w:szCs w:val="20"/>
              </w:rPr>
            </w:pPr>
            <w:r w:rsidRPr="009D0774">
              <w:rPr>
                <w:sz w:val="20"/>
                <w:szCs w:val="20"/>
              </w:rPr>
              <w:t>0</w:t>
            </w:r>
          </w:p>
        </w:tc>
        <w:tc>
          <w:tcPr>
            <w:tcW w:w="1080" w:type="dxa"/>
            <w:shd w:val="clear" w:color="auto" w:fill="D9D9D9" w:themeFill="background1" w:themeFillShade="D9"/>
            <w:vAlign w:val="center"/>
          </w:tcPr>
          <w:p w14:paraId="107AA076" w14:textId="77777777" w:rsidR="002B0917" w:rsidRPr="009D0774" w:rsidRDefault="002B0917" w:rsidP="002B0917">
            <w:pPr>
              <w:jc w:val="center"/>
              <w:rPr>
                <w:sz w:val="20"/>
                <w:szCs w:val="20"/>
              </w:rPr>
            </w:pPr>
            <w:r w:rsidRPr="009D0774">
              <w:rPr>
                <w:sz w:val="20"/>
                <w:szCs w:val="20"/>
              </w:rPr>
              <w:t>0</w:t>
            </w:r>
          </w:p>
        </w:tc>
        <w:tc>
          <w:tcPr>
            <w:tcW w:w="1350" w:type="dxa"/>
            <w:shd w:val="clear" w:color="auto" w:fill="auto"/>
            <w:vAlign w:val="center"/>
          </w:tcPr>
          <w:p w14:paraId="4B6A8A0F" w14:textId="77777777" w:rsidR="002B0917" w:rsidRPr="009D0774" w:rsidRDefault="002B0917" w:rsidP="002B0917">
            <w:pPr>
              <w:jc w:val="center"/>
              <w:rPr>
                <w:sz w:val="20"/>
                <w:szCs w:val="20"/>
              </w:rPr>
            </w:pPr>
            <w:r>
              <w:rPr>
                <w:sz w:val="20"/>
                <w:szCs w:val="20"/>
              </w:rPr>
              <w:t>56.6%</w:t>
            </w:r>
          </w:p>
        </w:tc>
        <w:tc>
          <w:tcPr>
            <w:tcW w:w="810" w:type="dxa"/>
            <w:vAlign w:val="center"/>
          </w:tcPr>
          <w:p w14:paraId="513F4E52" w14:textId="77777777" w:rsidR="002B0917" w:rsidRPr="009D0774" w:rsidRDefault="002B0917" w:rsidP="002B0917">
            <w:pPr>
              <w:jc w:val="center"/>
              <w:rPr>
                <w:sz w:val="20"/>
                <w:szCs w:val="20"/>
              </w:rPr>
            </w:pPr>
            <w:r>
              <w:rPr>
                <w:sz w:val="20"/>
                <w:szCs w:val="20"/>
              </w:rPr>
              <w:t>22.2%</w:t>
            </w:r>
          </w:p>
        </w:tc>
        <w:tc>
          <w:tcPr>
            <w:tcW w:w="1440" w:type="dxa"/>
            <w:vAlign w:val="center"/>
          </w:tcPr>
          <w:p w14:paraId="04AC76B6" w14:textId="77777777" w:rsidR="002B0917" w:rsidRPr="009D0774" w:rsidRDefault="002B0917" w:rsidP="002B0917">
            <w:pPr>
              <w:jc w:val="center"/>
              <w:rPr>
                <w:sz w:val="20"/>
                <w:szCs w:val="20"/>
              </w:rPr>
            </w:pPr>
            <w:r>
              <w:rPr>
                <w:sz w:val="20"/>
                <w:szCs w:val="20"/>
              </w:rPr>
              <w:t>32.6</w:t>
            </w:r>
            <w:r w:rsidRPr="009D0774">
              <w:rPr>
                <w:sz w:val="20"/>
                <w:szCs w:val="20"/>
              </w:rPr>
              <w:t>%</w:t>
            </w:r>
          </w:p>
        </w:tc>
      </w:tr>
      <w:tr w:rsidR="002B0917" w:rsidRPr="009D0774" w14:paraId="1EB64C37" w14:textId="77777777" w:rsidTr="002B0917">
        <w:tc>
          <w:tcPr>
            <w:tcW w:w="1620" w:type="dxa"/>
            <w:shd w:val="clear" w:color="auto" w:fill="auto"/>
            <w:vAlign w:val="center"/>
          </w:tcPr>
          <w:p w14:paraId="6E70C78C" w14:textId="77777777" w:rsidR="002B0917" w:rsidRPr="009D0774" w:rsidRDefault="002B0917" w:rsidP="002B0917">
            <w:pPr>
              <w:jc w:val="center"/>
              <w:rPr>
                <w:b/>
                <w:sz w:val="20"/>
                <w:szCs w:val="20"/>
              </w:rPr>
            </w:pPr>
            <w:r w:rsidRPr="009D0774">
              <w:rPr>
                <w:b/>
                <w:sz w:val="20"/>
                <w:szCs w:val="20"/>
              </w:rPr>
              <w:t>Only Births</w:t>
            </w:r>
            <w:r>
              <w:rPr>
                <w:b/>
                <w:sz w:val="20"/>
                <w:szCs w:val="20"/>
              </w:rPr>
              <w:t xml:space="preserve"> &amp; </w:t>
            </w:r>
            <w:r w:rsidRPr="009D0774">
              <w:rPr>
                <w:b/>
                <w:sz w:val="20"/>
                <w:szCs w:val="20"/>
              </w:rPr>
              <w:t>Deaths</w:t>
            </w:r>
          </w:p>
        </w:tc>
        <w:tc>
          <w:tcPr>
            <w:tcW w:w="1080" w:type="dxa"/>
            <w:shd w:val="clear" w:color="auto" w:fill="D9D9D9" w:themeFill="background1" w:themeFillShade="D9"/>
            <w:vAlign w:val="center"/>
          </w:tcPr>
          <w:p w14:paraId="77A42BD5" w14:textId="77777777" w:rsidR="002B0917" w:rsidRPr="009D0774" w:rsidRDefault="002B0917" w:rsidP="002B0917">
            <w:pPr>
              <w:jc w:val="center"/>
              <w:rPr>
                <w:sz w:val="20"/>
                <w:szCs w:val="20"/>
              </w:rPr>
            </w:pPr>
            <w:r>
              <w:rPr>
                <w:sz w:val="20"/>
                <w:szCs w:val="20"/>
              </w:rPr>
              <w:t>70.3%</w:t>
            </w:r>
            <w:r w:rsidRPr="009D0774">
              <w:rPr>
                <w:sz w:val="20"/>
                <w:szCs w:val="20"/>
              </w:rPr>
              <w:t xml:space="preserve"> </w:t>
            </w:r>
          </w:p>
        </w:tc>
        <w:tc>
          <w:tcPr>
            <w:tcW w:w="1260" w:type="dxa"/>
            <w:shd w:val="clear" w:color="auto" w:fill="D9D9D9" w:themeFill="background1" w:themeFillShade="D9"/>
            <w:vAlign w:val="center"/>
          </w:tcPr>
          <w:p w14:paraId="703292D2" w14:textId="77777777" w:rsidR="002B0917" w:rsidRPr="009D0774" w:rsidRDefault="002B0917" w:rsidP="002B0917">
            <w:pPr>
              <w:jc w:val="center"/>
              <w:rPr>
                <w:sz w:val="20"/>
                <w:szCs w:val="20"/>
              </w:rPr>
            </w:pPr>
            <w:r w:rsidRPr="009D0774">
              <w:rPr>
                <w:sz w:val="20"/>
                <w:szCs w:val="20"/>
              </w:rPr>
              <w:t xml:space="preserve">100,000 </w:t>
            </w:r>
          </w:p>
        </w:tc>
        <w:tc>
          <w:tcPr>
            <w:tcW w:w="1170" w:type="dxa"/>
            <w:shd w:val="clear" w:color="auto" w:fill="C6D9F1" w:themeFill="text2" w:themeFillTint="33"/>
            <w:vAlign w:val="center"/>
          </w:tcPr>
          <w:p w14:paraId="5F3779A6" w14:textId="77777777" w:rsidR="002B0917" w:rsidRPr="009D0774" w:rsidRDefault="00AA2544" w:rsidP="002B0917">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D9D9D9" w:themeFill="background1" w:themeFillShade="D9"/>
            <w:vAlign w:val="center"/>
          </w:tcPr>
          <w:p w14:paraId="6E42BCC7" w14:textId="77777777" w:rsidR="002B0917" w:rsidRPr="009D0774" w:rsidRDefault="002B0917" w:rsidP="002B0917">
            <w:pPr>
              <w:jc w:val="center"/>
              <w:rPr>
                <w:sz w:val="20"/>
                <w:szCs w:val="20"/>
              </w:rPr>
            </w:pPr>
            <w:r w:rsidRPr="009D0774">
              <w:rPr>
                <w:sz w:val="20"/>
                <w:szCs w:val="20"/>
              </w:rPr>
              <w:t>0</w:t>
            </w:r>
          </w:p>
        </w:tc>
        <w:tc>
          <w:tcPr>
            <w:tcW w:w="1350" w:type="dxa"/>
            <w:shd w:val="clear" w:color="auto" w:fill="auto"/>
            <w:vAlign w:val="center"/>
          </w:tcPr>
          <w:p w14:paraId="11511894" w14:textId="77777777" w:rsidR="002B0917" w:rsidRPr="009D0774" w:rsidRDefault="002B0917" w:rsidP="002B0917">
            <w:pPr>
              <w:jc w:val="center"/>
              <w:rPr>
                <w:sz w:val="20"/>
                <w:szCs w:val="20"/>
              </w:rPr>
            </w:pPr>
            <w:r>
              <w:rPr>
                <w:sz w:val="20"/>
                <w:szCs w:val="20"/>
              </w:rPr>
              <w:t>38.1%</w:t>
            </w:r>
          </w:p>
        </w:tc>
        <w:tc>
          <w:tcPr>
            <w:tcW w:w="810" w:type="dxa"/>
            <w:vAlign w:val="center"/>
          </w:tcPr>
          <w:p w14:paraId="6F28AA06" w14:textId="77777777" w:rsidR="002B0917" w:rsidRPr="009D0774" w:rsidRDefault="002B0917" w:rsidP="002B0917">
            <w:pPr>
              <w:jc w:val="center"/>
              <w:rPr>
                <w:sz w:val="20"/>
                <w:szCs w:val="20"/>
              </w:rPr>
            </w:pPr>
            <w:r>
              <w:rPr>
                <w:sz w:val="20"/>
                <w:szCs w:val="20"/>
              </w:rPr>
              <w:t>3.7%</w:t>
            </w:r>
          </w:p>
        </w:tc>
        <w:tc>
          <w:tcPr>
            <w:tcW w:w="1440" w:type="dxa"/>
            <w:vAlign w:val="center"/>
          </w:tcPr>
          <w:p w14:paraId="060F943B" w14:textId="77777777" w:rsidR="002B0917" w:rsidRPr="009D0774" w:rsidRDefault="002B0917" w:rsidP="002B0917">
            <w:pPr>
              <w:jc w:val="center"/>
              <w:rPr>
                <w:sz w:val="20"/>
                <w:szCs w:val="20"/>
              </w:rPr>
            </w:pPr>
            <w:r>
              <w:rPr>
                <w:sz w:val="20"/>
                <w:szCs w:val="20"/>
              </w:rPr>
              <w:t>5.4</w:t>
            </w:r>
            <w:r w:rsidRPr="009D0774">
              <w:rPr>
                <w:sz w:val="20"/>
                <w:szCs w:val="20"/>
              </w:rPr>
              <w:t>%</w:t>
            </w:r>
          </w:p>
        </w:tc>
      </w:tr>
      <w:tr w:rsidR="002B0917" w:rsidRPr="009D0774" w14:paraId="54D77354" w14:textId="77777777" w:rsidTr="002B0917">
        <w:tc>
          <w:tcPr>
            <w:tcW w:w="1620" w:type="dxa"/>
            <w:shd w:val="clear" w:color="auto" w:fill="auto"/>
            <w:vAlign w:val="center"/>
          </w:tcPr>
          <w:p w14:paraId="529696F9" w14:textId="77777777" w:rsidR="002B0917" w:rsidRPr="009D0774" w:rsidRDefault="002B0917" w:rsidP="002B0917">
            <w:pPr>
              <w:jc w:val="center"/>
              <w:rPr>
                <w:b/>
                <w:sz w:val="20"/>
                <w:szCs w:val="20"/>
              </w:rPr>
            </w:pPr>
            <w:r>
              <w:rPr>
                <w:b/>
                <w:sz w:val="20"/>
                <w:szCs w:val="20"/>
              </w:rPr>
              <w:t>Only Resettlement</w:t>
            </w:r>
          </w:p>
        </w:tc>
        <w:tc>
          <w:tcPr>
            <w:tcW w:w="1080" w:type="dxa"/>
            <w:shd w:val="clear" w:color="auto" w:fill="D9D9D9" w:themeFill="background1" w:themeFillShade="D9"/>
            <w:vAlign w:val="center"/>
          </w:tcPr>
          <w:p w14:paraId="762AA2C0" w14:textId="77777777" w:rsidR="002B0917" w:rsidRPr="009D0774" w:rsidRDefault="002B0917" w:rsidP="002B0917">
            <w:pPr>
              <w:jc w:val="center"/>
              <w:rPr>
                <w:sz w:val="20"/>
                <w:szCs w:val="20"/>
              </w:rPr>
            </w:pPr>
            <w:r>
              <w:rPr>
                <w:sz w:val="20"/>
                <w:szCs w:val="20"/>
              </w:rPr>
              <w:t>70.3%</w:t>
            </w:r>
            <w:r w:rsidRPr="009D0774">
              <w:rPr>
                <w:sz w:val="20"/>
                <w:szCs w:val="20"/>
              </w:rPr>
              <w:t xml:space="preserve"> </w:t>
            </w:r>
          </w:p>
        </w:tc>
        <w:tc>
          <w:tcPr>
            <w:tcW w:w="1260" w:type="dxa"/>
            <w:shd w:val="clear" w:color="auto" w:fill="D9D9D9" w:themeFill="background1" w:themeFillShade="D9"/>
            <w:vAlign w:val="center"/>
          </w:tcPr>
          <w:p w14:paraId="5CB286DA" w14:textId="77777777" w:rsidR="002B0917" w:rsidRPr="009D0774" w:rsidRDefault="002B0917" w:rsidP="002B0917">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47EC30A3" w14:textId="77777777" w:rsidR="002B0917" w:rsidRPr="009D0774" w:rsidRDefault="002B0917" w:rsidP="002B0917">
            <w:pPr>
              <w:jc w:val="center"/>
              <w:rPr>
                <w:sz w:val="20"/>
                <w:szCs w:val="20"/>
              </w:rPr>
            </w:pPr>
            <w:r w:rsidRPr="009D0774">
              <w:rPr>
                <w:sz w:val="20"/>
                <w:szCs w:val="20"/>
              </w:rPr>
              <w:t>0</w:t>
            </w:r>
          </w:p>
        </w:tc>
        <w:tc>
          <w:tcPr>
            <w:tcW w:w="1080" w:type="dxa"/>
            <w:shd w:val="clear" w:color="auto" w:fill="C6D9F1" w:themeFill="text2" w:themeFillTint="33"/>
            <w:vAlign w:val="center"/>
          </w:tcPr>
          <w:p w14:paraId="4B12B614" w14:textId="77777777" w:rsidR="002B0917" w:rsidRPr="009D0774" w:rsidRDefault="00AA2544" w:rsidP="002B0917">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27E00771" w14:textId="77777777" w:rsidR="002B0917" w:rsidRPr="009D0774" w:rsidRDefault="002B0917" w:rsidP="002B0917">
            <w:pPr>
              <w:jc w:val="center"/>
              <w:rPr>
                <w:sz w:val="20"/>
                <w:szCs w:val="20"/>
              </w:rPr>
            </w:pPr>
            <w:r>
              <w:rPr>
                <w:sz w:val="20"/>
                <w:szCs w:val="20"/>
              </w:rPr>
              <w:t>52.9%</w:t>
            </w:r>
          </w:p>
        </w:tc>
        <w:tc>
          <w:tcPr>
            <w:tcW w:w="810" w:type="dxa"/>
            <w:vAlign w:val="center"/>
          </w:tcPr>
          <w:p w14:paraId="588A3C49" w14:textId="77777777" w:rsidR="002B0917" w:rsidRPr="009D0774" w:rsidRDefault="002B0917" w:rsidP="002B0917">
            <w:pPr>
              <w:jc w:val="center"/>
              <w:rPr>
                <w:sz w:val="20"/>
                <w:szCs w:val="20"/>
              </w:rPr>
            </w:pPr>
            <w:r>
              <w:rPr>
                <w:sz w:val="20"/>
                <w:szCs w:val="20"/>
              </w:rPr>
              <w:t>18.5%</w:t>
            </w:r>
          </w:p>
        </w:tc>
        <w:tc>
          <w:tcPr>
            <w:tcW w:w="1440" w:type="dxa"/>
            <w:vAlign w:val="center"/>
          </w:tcPr>
          <w:p w14:paraId="4A37AC3D" w14:textId="77777777" w:rsidR="002B0917" w:rsidRPr="009D0774" w:rsidRDefault="002B0917" w:rsidP="002B0917">
            <w:pPr>
              <w:jc w:val="center"/>
              <w:rPr>
                <w:sz w:val="20"/>
                <w:szCs w:val="20"/>
              </w:rPr>
            </w:pPr>
            <w:r>
              <w:rPr>
                <w:sz w:val="20"/>
                <w:szCs w:val="20"/>
              </w:rPr>
              <w:t>27.1</w:t>
            </w:r>
            <w:r w:rsidRPr="009D0774">
              <w:rPr>
                <w:sz w:val="20"/>
                <w:szCs w:val="20"/>
              </w:rPr>
              <w:t>%</w:t>
            </w:r>
          </w:p>
        </w:tc>
      </w:tr>
      <w:tr w:rsidR="002B0917" w:rsidRPr="009D0774" w14:paraId="525AD05D" w14:textId="77777777" w:rsidTr="002B0917">
        <w:tc>
          <w:tcPr>
            <w:tcW w:w="1620" w:type="dxa"/>
            <w:shd w:val="clear" w:color="auto" w:fill="auto"/>
            <w:vAlign w:val="center"/>
          </w:tcPr>
          <w:p w14:paraId="68704F2E" w14:textId="77777777" w:rsidR="002B0917" w:rsidRPr="009D0774" w:rsidRDefault="002B0917" w:rsidP="002B0917">
            <w:pPr>
              <w:jc w:val="center"/>
              <w:rPr>
                <w:b/>
                <w:sz w:val="20"/>
                <w:szCs w:val="20"/>
              </w:rPr>
            </w:pPr>
            <w:r w:rsidRPr="009D0774">
              <w:rPr>
                <w:b/>
                <w:sz w:val="20"/>
                <w:szCs w:val="20"/>
              </w:rPr>
              <w:t>Observed</w:t>
            </w:r>
          </w:p>
        </w:tc>
        <w:tc>
          <w:tcPr>
            <w:tcW w:w="1080" w:type="dxa"/>
            <w:shd w:val="clear" w:color="auto" w:fill="C6D9F1" w:themeFill="text2" w:themeFillTint="33"/>
            <w:vAlign w:val="center"/>
          </w:tcPr>
          <w:p w14:paraId="379A869B" w14:textId="77777777" w:rsidR="002B0917" w:rsidRPr="009D0774" w:rsidRDefault="002B0917" w:rsidP="002B0917">
            <w:pPr>
              <w:jc w:val="center"/>
              <w:rPr>
                <w:sz w:val="20"/>
                <w:szCs w:val="20"/>
              </w:rPr>
            </w:pPr>
            <w:r w:rsidRPr="009D0774">
              <w:rPr>
                <w:sz w:val="20"/>
                <w:szCs w:val="20"/>
              </w:rPr>
              <w:t>Empirical</w:t>
            </w:r>
          </w:p>
        </w:tc>
        <w:tc>
          <w:tcPr>
            <w:tcW w:w="1260" w:type="dxa"/>
            <w:shd w:val="clear" w:color="auto" w:fill="C6D9F1" w:themeFill="text2" w:themeFillTint="33"/>
            <w:vAlign w:val="center"/>
          </w:tcPr>
          <w:p w14:paraId="3E2ABB8E" w14:textId="77777777" w:rsidR="002B0917" w:rsidRPr="009D0774" w:rsidRDefault="002B0917" w:rsidP="002B0917">
            <w:pPr>
              <w:jc w:val="center"/>
              <w:rPr>
                <w:sz w:val="20"/>
                <w:szCs w:val="20"/>
              </w:rPr>
            </w:pPr>
            <w:r w:rsidRPr="009D0774">
              <w:rPr>
                <w:sz w:val="20"/>
                <w:szCs w:val="20"/>
              </w:rPr>
              <w:t>Empirical</w:t>
            </w:r>
          </w:p>
        </w:tc>
        <w:tc>
          <w:tcPr>
            <w:tcW w:w="1170" w:type="dxa"/>
            <w:shd w:val="clear" w:color="auto" w:fill="C6D9F1" w:themeFill="text2" w:themeFillTint="33"/>
            <w:vAlign w:val="center"/>
          </w:tcPr>
          <w:p w14:paraId="086A08DC" w14:textId="77777777" w:rsidR="002B0917" w:rsidRPr="009D0774" w:rsidRDefault="00AA2544" w:rsidP="002B0917">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C6D9F1" w:themeFill="text2" w:themeFillTint="33"/>
            <w:vAlign w:val="center"/>
          </w:tcPr>
          <w:p w14:paraId="66E2A454" w14:textId="77777777" w:rsidR="002B0917" w:rsidRPr="009D0774" w:rsidRDefault="00AA2544" w:rsidP="002B0917">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1FC72480" w14:textId="77777777" w:rsidR="002B0917" w:rsidRPr="009D0774" w:rsidRDefault="002B0917" w:rsidP="002B0917">
            <w:pPr>
              <w:jc w:val="center"/>
              <w:rPr>
                <w:sz w:val="20"/>
                <w:szCs w:val="20"/>
              </w:rPr>
            </w:pPr>
            <w:r>
              <w:rPr>
                <w:sz w:val="20"/>
                <w:szCs w:val="20"/>
              </w:rPr>
              <w:t>80.8%</w:t>
            </w:r>
          </w:p>
        </w:tc>
        <w:tc>
          <w:tcPr>
            <w:tcW w:w="810" w:type="dxa"/>
            <w:vAlign w:val="center"/>
          </w:tcPr>
          <w:p w14:paraId="35D01140" w14:textId="77777777" w:rsidR="002B0917" w:rsidRPr="00786B9B" w:rsidRDefault="002B0917" w:rsidP="002B0917">
            <w:pPr>
              <w:jc w:val="center"/>
              <w:rPr>
                <w:sz w:val="20"/>
                <w:szCs w:val="20"/>
              </w:rPr>
            </w:pPr>
            <w:r>
              <w:rPr>
                <w:sz w:val="20"/>
                <w:szCs w:val="20"/>
              </w:rPr>
              <w:t>46.3%</w:t>
            </w:r>
          </w:p>
        </w:tc>
        <w:tc>
          <w:tcPr>
            <w:tcW w:w="1440" w:type="dxa"/>
            <w:vAlign w:val="center"/>
          </w:tcPr>
          <w:p w14:paraId="0A329A6C" w14:textId="77777777" w:rsidR="002B0917" w:rsidRPr="009D0774" w:rsidRDefault="002B0917" w:rsidP="002B0917">
            <w:pPr>
              <w:jc w:val="center"/>
              <w:rPr>
                <w:b/>
                <w:sz w:val="20"/>
                <w:szCs w:val="20"/>
              </w:rPr>
            </w:pPr>
            <w:r>
              <w:rPr>
                <w:b/>
                <w:sz w:val="20"/>
                <w:szCs w:val="20"/>
              </w:rPr>
              <w:t>--</w:t>
            </w:r>
          </w:p>
        </w:tc>
      </w:tr>
    </w:tbl>
    <w:p w14:paraId="5C065835" w14:textId="77777777" w:rsidR="002B0917" w:rsidRDefault="002B0917" w:rsidP="00F038DC">
      <w:pPr>
        <w:rPr>
          <w:b/>
        </w:rPr>
      </w:pPr>
    </w:p>
    <w:p w14:paraId="0B9BF287" w14:textId="77777777" w:rsidR="002B0917" w:rsidRDefault="002B0917" w:rsidP="00F038DC">
      <w:pPr>
        <w:rPr>
          <w:b/>
        </w:rPr>
      </w:pPr>
    </w:p>
    <w:p w14:paraId="28C18944" w14:textId="79E64E89" w:rsidR="00D552F7" w:rsidRDefault="002F22F3" w:rsidP="00F038DC">
      <w:r>
        <w:rPr>
          <w:b/>
        </w:rPr>
        <w:t>FIGURE CAPTIONS</w:t>
      </w:r>
    </w:p>
    <w:p w14:paraId="657F9299" w14:textId="77777777" w:rsidR="00700D43" w:rsidRDefault="00700D43" w:rsidP="00F038DC"/>
    <w:p w14:paraId="1A85EB6E" w14:textId="57BD6678" w:rsidR="007914F5" w:rsidRDefault="007914F5" w:rsidP="007914F5">
      <w:r>
        <w:rPr>
          <w:b/>
        </w:rPr>
        <w:t xml:space="preserve">Fig 1. </w:t>
      </w:r>
      <w:r w:rsidR="00D746A3">
        <w:rPr>
          <w:b/>
        </w:rPr>
        <w:t>Mathematical</w:t>
      </w:r>
      <w:r>
        <w:rPr>
          <w:b/>
        </w:rPr>
        <w:t xml:space="preserve"> model framework.</w:t>
      </w:r>
      <w:r>
        <w:t xml:space="preserve"> </w:t>
      </w:r>
    </w:p>
    <w:p w14:paraId="1EA5A07F" w14:textId="637CF22B" w:rsidR="007914F5" w:rsidRDefault="00D746A3" w:rsidP="007914F5">
      <w:r>
        <w:t xml:space="preserve">Susceptible individuals </w:t>
      </w:r>
      <w:r w:rsidR="007914F5">
        <w:t>(</w:t>
      </w:r>
      <m:oMath>
        <m:r>
          <w:rPr>
            <w:rFonts w:ascii="Cambria Math" w:hAnsi="Cambria Math"/>
          </w:rPr>
          <m:t>S</m:t>
        </m:r>
      </m:oMath>
      <w:r w:rsidR="007914F5">
        <w:t xml:space="preserve">) </w:t>
      </w:r>
      <w:r>
        <w:t>can become</w:t>
      </w:r>
      <w:r w:rsidR="007914F5">
        <w:t xml:space="preserve"> vaccinated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and proceed through each monthly vaccine compartments</w:t>
      </w:r>
      <w:r w:rsidR="007914F5">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w:r w:rsidR="002B1D6D">
        <w:t>). Individuals enter the system through birth</w:t>
      </w:r>
      <w:r w:rsidR="000A64FB">
        <w:t xml:space="preserve"> and </w:t>
      </w:r>
      <w:r w:rsidR="00103CAF">
        <w:t>im</w:t>
      </w:r>
      <w:r w:rsidR="000A64FB">
        <w:t>migration (top arrow) and leave the system through</w:t>
      </w:r>
      <w:r>
        <w:t xml:space="preserve"> death</w:t>
      </w:r>
      <w:r w:rsidR="000A64FB">
        <w:t xml:space="preserve"> </w:t>
      </w:r>
      <w:r>
        <w:t xml:space="preserve">and </w:t>
      </w:r>
      <w:r w:rsidR="000A64FB">
        <w:t>e</w:t>
      </w:r>
      <w:r>
        <w:t>migration</w:t>
      </w:r>
      <w:r w:rsidR="000A64FB">
        <w:t xml:space="preserve"> (grey arrows)</w:t>
      </w:r>
      <w:r w:rsidR="002B1D6D">
        <w:t xml:space="preserve">. The force of infection for individuals in a compartment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B1D6D">
        <w:t xml:space="preserve"> is reduced by a factor of </w:t>
      </w:r>
      <m:oMath>
        <m:r>
          <w:rPr>
            <w:rFonts w:ascii="Cambria Math" w:hAnsi="Cambria Math"/>
          </w:rPr>
          <m:t>1-VE(i)</m:t>
        </m:r>
      </m:oMath>
      <w:r w:rsidR="00103CAF">
        <w:t xml:space="preserve"> according to a leaky model of vaccine action</w:t>
      </w:r>
      <w:r w:rsidR="002B1D6D">
        <w:t xml:space="preserve">. Disease progression compartments for exposed but not yet infectious (E), infectious (I), and recovered (R) are shown, but are not explicitly modeled due to the focus of this study on vaccine-derived herd immunity. </w:t>
      </w:r>
    </w:p>
    <w:p w14:paraId="64E9062D" w14:textId="77777777" w:rsidR="007914F5" w:rsidRDefault="007914F5" w:rsidP="00F038DC"/>
    <w:p w14:paraId="4CF230BA" w14:textId="28133487" w:rsidR="00D4347B" w:rsidRPr="00D4347B" w:rsidRDefault="00D60633" w:rsidP="00D4347B">
      <w:pPr>
        <w:rPr>
          <w:b/>
        </w:rPr>
      </w:pPr>
      <w:r>
        <w:rPr>
          <w:b/>
        </w:rPr>
        <w:t>Fig 2</w:t>
      </w:r>
      <w:r w:rsidR="00700D43" w:rsidRPr="00700D43">
        <w:rPr>
          <w:b/>
        </w:rPr>
        <w:t xml:space="preserve">. </w:t>
      </w:r>
      <w:r w:rsidR="00D4347B" w:rsidRPr="00D4347B">
        <w:rPr>
          <w:b/>
        </w:rPr>
        <w:t>Dynamics of population susceptibility and herd immunity</w:t>
      </w:r>
      <w:r w:rsidR="009F5B05">
        <w:rPr>
          <w:b/>
        </w:rPr>
        <w:t>.</w:t>
      </w:r>
    </w:p>
    <w:p w14:paraId="6A27E26D" w14:textId="68B9A770" w:rsidR="00700D43" w:rsidRDefault="006758E0" w:rsidP="00F038DC">
      <w:r>
        <w:t xml:space="preserve">Dynamics following </w:t>
      </w:r>
      <w:r w:rsidR="00D4347B">
        <w:t xml:space="preserve">mass vaccination (100% coverage) with </w:t>
      </w:r>
      <w:proofErr w:type="spellStart"/>
      <w:r w:rsidR="00D4347B">
        <w:t>kOCV</w:t>
      </w:r>
      <w:proofErr w:type="spellEnd"/>
      <w:r w:rsidR="00E9055B">
        <w:t xml:space="preserve"> (left column)</w:t>
      </w:r>
      <w:r w:rsidR="00D4347B">
        <w:t xml:space="preserve"> or </w:t>
      </w:r>
      <w:r>
        <w:t xml:space="preserve">a </w:t>
      </w:r>
      <w:r w:rsidR="00D4347B">
        <w:t>hypothetical vaccine with VE=1 indefinitely (</w:t>
      </w:r>
      <w:r w:rsidR="00E9055B">
        <w:t xml:space="preserve">right </w:t>
      </w:r>
      <w:r w:rsidR="00D4347B">
        <w:t>column)</w:t>
      </w:r>
      <w:r>
        <w:t>. (</w:t>
      </w:r>
      <w:r w:rsidRPr="0063094A">
        <w:rPr>
          <w:b/>
        </w:rPr>
        <w:t>A-B</w:t>
      </w:r>
      <w:r>
        <w:t>) P</w:t>
      </w:r>
      <w:r w:rsidR="00D4347B">
        <w:t>opulation susceptibility increase</w:t>
      </w:r>
      <w:r>
        <w:t>s</w:t>
      </w:r>
      <w:r w:rsidR="00D4347B">
        <w:t xml:space="preserve"> over time in the presence of </w:t>
      </w:r>
      <w:r>
        <w:t xml:space="preserve">migration rates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t xml:space="preserve"> (solid line), </w:t>
      </w:r>
      <m:oMath>
        <m:f>
          <m:fPr>
            <m:ctrlPr>
              <w:rPr>
                <w:rFonts w:ascii="Cambria Math" w:hAnsi="Cambria Math"/>
                <w:i/>
              </w:rPr>
            </m:ctrlPr>
          </m:fPr>
          <m:num>
            <m:r>
              <w:rPr>
                <w:rFonts w:ascii="Cambria Math" w:hAnsi="Cambria Math"/>
              </w:rPr>
              <m:t>1</m:t>
            </m:r>
          </m:num>
          <m:den>
            <m:r>
              <w:rPr>
                <w:rFonts w:ascii="Cambria Math" w:hAnsi="Cambria Math"/>
              </w:rPr>
              <m:t>20 years</m:t>
            </m:r>
          </m:den>
        </m:f>
      </m:oMath>
      <w:r>
        <w:t xml:space="preserve"> (dashed line), and zero (dotted)</w:t>
      </w:r>
      <w:r w:rsidR="00D4347B">
        <w:t>.</w:t>
      </w:r>
      <w:r w:rsidR="0063094A">
        <w:t xml:space="preserve"> </w:t>
      </w:r>
      <w:r>
        <w:t>(</w:t>
      </w:r>
      <w:r w:rsidRPr="0063094A">
        <w:rPr>
          <w:b/>
        </w:rPr>
        <w:t>C-D</w:t>
      </w:r>
      <w:r>
        <w:t>) T</w:t>
      </w:r>
      <w:r w:rsidR="0063094A">
        <w:t>he effective reproductive number</w:t>
      </w:r>
      <w:r>
        <w:t xml:space="preserve"> changes </w:t>
      </w:r>
      <w:r w:rsidR="00103CAF">
        <w:t xml:space="preserve">over time </w:t>
      </w:r>
      <w:r>
        <w:t>with X(t)</w:t>
      </w:r>
      <w:r w:rsidR="00103CAF">
        <w:t xml:space="preserve"> differently</w:t>
      </w:r>
      <w:r>
        <w:t xml:space="preserve"> for settings with basic reproductive numbers of 2 (red), 1.5 (green), and 1 (blue). (</w:t>
      </w:r>
      <w:r>
        <w:rPr>
          <w:b/>
        </w:rPr>
        <w:t>E-F</w:t>
      </w:r>
      <w:r>
        <w:t>) T</w:t>
      </w:r>
      <w:r w:rsidR="0063094A">
        <w:t xml:space="preserve">he probability that </w:t>
      </w:r>
      <w:r w:rsidR="00E9055B">
        <w:t>a</w:t>
      </w:r>
      <w:r w:rsidR="0063094A">
        <w:t xml:space="preserve"> </w:t>
      </w:r>
      <w:r w:rsidR="00E9055B">
        <w:t>single</w:t>
      </w:r>
      <w:r w:rsidR="0063094A">
        <w:t xml:space="preserve"> case sparks and outbreak of </w:t>
      </w:r>
      <w:r w:rsidR="00AC16BF">
        <w:t>more than</w:t>
      </w:r>
      <w:r w:rsidR="0063094A">
        <w:t xml:space="preserve"> 10 cases.</w:t>
      </w:r>
      <w:r w:rsidR="00C61019">
        <w:t xml:space="preserve"> Birth and death rates are set to zero in each simulation.</w:t>
      </w:r>
    </w:p>
    <w:p w14:paraId="2EE559C8" w14:textId="77777777" w:rsidR="00002C0D" w:rsidRDefault="00002C0D" w:rsidP="00002C0D"/>
    <w:p w14:paraId="2FB212E4" w14:textId="507F0D4D" w:rsidR="00002C0D" w:rsidRDefault="0063094A" w:rsidP="00002C0D">
      <w:pPr>
        <w:rPr>
          <w:b/>
        </w:rPr>
      </w:pPr>
      <w:r>
        <w:rPr>
          <w:b/>
        </w:rPr>
        <w:t>Fig 3</w:t>
      </w:r>
      <w:r w:rsidR="00002C0D">
        <w:rPr>
          <w:b/>
        </w:rPr>
        <w:t xml:space="preserve">. </w:t>
      </w:r>
      <w:r w:rsidR="001C4B5E">
        <w:rPr>
          <w:b/>
        </w:rPr>
        <w:t>Revaccination</w:t>
      </w:r>
      <w:r w:rsidR="00002C0D">
        <w:rPr>
          <w:b/>
        </w:rPr>
        <w:t xml:space="preserve"> strategies to maximize DHI.</w:t>
      </w:r>
    </w:p>
    <w:p w14:paraId="5D8B885F" w14:textId="2156C09B" w:rsidR="00002C0D" w:rsidRPr="001B42D3" w:rsidRDefault="00002C0D" w:rsidP="00002C0D">
      <w:pPr>
        <w:rPr>
          <w:b/>
        </w:rPr>
      </w:pPr>
      <w:r w:rsidRPr="006F2CC8">
        <w:t>(</w:t>
      </w:r>
      <w:r w:rsidRPr="0063094A">
        <w:rPr>
          <w:b/>
        </w:rPr>
        <w:t>A</w:t>
      </w:r>
      <w:r w:rsidRPr="006F2CC8">
        <w:t>)</w:t>
      </w:r>
      <w:r>
        <w:t xml:space="preserve"> </w:t>
      </w:r>
      <w:r w:rsidRPr="006F2CC8">
        <w:t>Recurring</w:t>
      </w:r>
      <w:r>
        <w:t xml:space="preserve"> mass vaccination</w:t>
      </w:r>
      <w:r w:rsidR="006758E0">
        <w:t xml:space="preserve"> events</w:t>
      </w:r>
      <w:r w:rsidR="00103CAF">
        <w:t xml:space="preserve"> </w:t>
      </w:r>
      <w:r w:rsidR="00AC16BF">
        <w:t>(arrows)</w:t>
      </w:r>
      <w:r>
        <w:t xml:space="preserve"> with </w:t>
      </w:r>
      <w:r w:rsidR="0063094A">
        <w:t>100% coverage</w:t>
      </w:r>
      <w:r w:rsidR="00382598">
        <w:t xml:space="preserve"> of susceptible</w:t>
      </w:r>
      <w:r w:rsidR="00AD2FEE">
        <w:t xml:space="preserve"> people</w:t>
      </w:r>
      <w:r w:rsidR="0063094A">
        <w:t xml:space="preserve"> </w:t>
      </w:r>
      <w:r>
        <w:t>every year (dashed line) or two years (dotted line) is shown to periodically achieve then lose herd immunity,</w:t>
      </w:r>
      <w:r w:rsidR="0063094A">
        <w:t xml:space="preserve"> designated by the horizontal line at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=1</m:t>
        </m:r>
      </m:oMath>
      <w:r>
        <w:t xml:space="preserve">. </w:t>
      </w:r>
      <w:r w:rsidR="00AC16BF">
        <w:t xml:space="preserve">Faded horizontal bars show times with herd immunity under each strategy and the total DHI is annotated to the right of each. </w:t>
      </w:r>
      <w:r>
        <w:t>(</w:t>
      </w:r>
      <w:r w:rsidRPr="0063094A">
        <w:rPr>
          <w:b/>
        </w:rPr>
        <w:t>B</w:t>
      </w:r>
      <w:r>
        <w:t xml:space="preserve">) </w:t>
      </w:r>
      <w:r w:rsidR="00E9055B">
        <w:t>Routine vaccination of 8 (green), 12 (teal), or 16 (purple) individuals per day</w:t>
      </w:r>
      <w:r w:rsidR="00AC16BF">
        <w:t xml:space="preserve"> achieve herd immunity</w:t>
      </w:r>
      <w:r w:rsidR="00E9055B">
        <w:t xml:space="preserve"> in a population of 10,000</w:t>
      </w:r>
      <w:r w:rsidR="00AC16BF">
        <w:t xml:space="preserve"> for 0, 4.4, and 4.3 years, respectively</w:t>
      </w:r>
      <w:r w:rsidR="0063094A">
        <w:t xml:space="preserve">. </w:t>
      </w:r>
      <w:r w:rsidR="0063094A">
        <w:lastRenderedPageBreak/>
        <w:t>(</w:t>
      </w:r>
      <w:r w:rsidR="0063094A" w:rsidRPr="0063094A">
        <w:rPr>
          <w:b/>
        </w:rPr>
        <w:t>C</w:t>
      </w:r>
      <w:r w:rsidR="0063094A">
        <w:t xml:space="preserve">) </w:t>
      </w:r>
      <w:r w:rsidR="00AC16BF">
        <w:t xml:space="preserve">A </w:t>
      </w:r>
      <w:r w:rsidR="00E9055B">
        <w:t>“Mass and Maintain” strategy with one-time</w:t>
      </w:r>
      <w:r>
        <w:t xml:space="preserve"> vaccination </w:t>
      </w:r>
      <w:r w:rsidR="00E9055B">
        <w:t>at</w:t>
      </w:r>
      <w:r>
        <w:t xml:space="preserve"> </w:t>
      </w:r>
      <w:r w:rsidR="00E00EAB">
        <w:t>75</w:t>
      </w:r>
      <w:r>
        <w:t>%</w:t>
      </w:r>
      <w:r w:rsidR="00E9055B">
        <w:t xml:space="preserve"> coverage</w:t>
      </w:r>
      <w:r>
        <w:t xml:space="preserve"> followed by routine vaccination</w:t>
      </w:r>
      <w:r w:rsidR="00AC16BF">
        <w:t xml:space="preserve"> with 8, 12, or 16 doses can render herd immunity for 1.6, 5.2, and 4.3 years, respectively.</w:t>
      </w:r>
      <w:r>
        <w:t xml:space="preserve"> </w:t>
      </w:r>
      <w:r w:rsidR="0063094A">
        <w:t xml:space="preserve">The following are held constant for all simulations: population size = 10,000; maximum vaccine courses = 30,000;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63094A">
        <w:t xml:space="preserve">; migration rate =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63094A">
        <w:t xml:space="preserve">; and birth and death rates = </w:t>
      </w:r>
      <m:oMath>
        <m:f>
          <m:fPr>
            <m:ctrlPr>
              <w:rPr>
                <w:rFonts w:ascii="Cambria Math" w:hAnsi="Cambria Math"/>
                <w:i/>
              </w:rPr>
            </m:ctrlPr>
          </m:fPr>
          <m:num>
            <m:r>
              <w:rPr>
                <w:rFonts w:ascii="Cambria Math" w:hAnsi="Cambria Math"/>
              </w:rPr>
              <m:t>1</m:t>
            </m:r>
          </m:num>
          <m:den>
            <m:r>
              <w:rPr>
                <w:rFonts w:ascii="Cambria Math" w:hAnsi="Cambria Math"/>
              </w:rPr>
              <m:t>40 years</m:t>
            </m:r>
          </m:den>
        </m:f>
      </m:oMath>
      <w:r w:rsidR="0063094A">
        <w:t xml:space="preserve">. </w:t>
      </w:r>
    </w:p>
    <w:p w14:paraId="4748FDF0" w14:textId="77777777" w:rsidR="00B862CB" w:rsidRDefault="00B862CB" w:rsidP="00F038DC"/>
    <w:p w14:paraId="11D240E6" w14:textId="2D855648" w:rsidR="001B42D3" w:rsidRDefault="0063094A" w:rsidP="00837827">
      <w:r>
        <w:rPr>
          <w:b/>
        </w:rPr>
        <w:t>Fig 4</w:t>
      </w:r>
      <w:r w:rsidR="00B862CB">
        <w:rPr>
          <w:b/>
        </w:rPr>
        <w:t>. Vaccine targeting optimized in settings with intermediate rates of migration.</w:t>
      </w:r>
      <w:r w:rsidR="00B862CB">
        <w:t xml:space="preserve"> </w:t>
      </w:r>
    </w:p>
    <w:p w14:paraId="5642C51D" w14:textId="4442F519" w:rsidR="00B862CB" w:rsidRDefault="009A3CE6" w:rsidP="00837827">
      <w:r>
        <w:t>Vaccine impact</w:t>
      </w:r>
      <w:r w:rsidR="00DA1598">
        <w:t>,</w:t>
      </w:r>
      <w:r>
        <w:t xml:space="preserve"> </w:t>
      </w:r>
      <w:r w:rsidR="00DA1598">
        <w:t>a</w:t>
      </w:r>
      <w:r>
        <w:t xml:space="preserve">s measured by the </w:t>
      </w:r>
      <w:r w:rsidR="00103CAF">
        <w:t xml:space="preserve">difference </w:t>
      </w:r>
      <w:r>
        <w:t xml:space="preserve">in the cumulative probability of an outbreak comparing a mass </w:t>
      </w:r>
      <w:proofErr w:type="spellStart"/>
      <w:r w:rsidR="00DA1598">
        <w:t>kOCV</w:t>
      </w:r>
      <w:proofErr w:type="spellEnd"/>
      <w:r>
        <w:t xml:space="preserve"> campaign </w:t>
      </w:r>
      <w:r w:rsidR="00DA1598">
        <w:t>(coverage 100%)</w:t>
      </w:r>
      <w:r>
        <w:t xml:space="preserve"> versus no vaccination, is shown to reach maxima</w:t>
      </w:r>
      <w:r w:rsidR="00103784">
        <w:t xml:space="preserve"> (triangles)</w:t>
      </w:r>
      <w:r>
        <w:t xml:space="preserve"> at intermediate levels of </w:t>
      </w:r>
      <w:r w:rsidR="00DA1598">
        <w:t>mobility</w:t>
      </w:r>
      <w:r w:rsidR="009F5B05">
        <w:t xml:space="preserve"> (x axis)</w:t>
      </w:r>
      <w:r>
        <w:t>. The ti</w:t>
      </w:r>
      <w:r w:rsidR="005D6069">
        <w:t xml:space="preserve">me </w:t>
      </w:r>
      <w:r>
        <w:t xml:space="preserve">since vaccination (colored lines) modifies </w:t>
      </w:r>
      <w:r w:rsidR="00DA1598">
        <w:t>these</w:t>
      </w:r>
      <w:r>
        <w:t xml:space="preserve"> maxima. </w:t>
      </w:r>
      <w:r w:rsidR="00AC16BF">
        <w:t>G</w:t>
      </w:r>
      <w:r w:rsidR="00503E17">
        <w:t>rey</w:t>
      </w:r>
      <w:r w:rsidR="00AC16BF">
        <w:t xml:space="preserve"> dashed</w:t>
      </w:r>
      <w:r w:rsidR="00503E17">
        <w:t xml:space="preserve"> lines denote the estimate</w:t>
      </w:r>
      <w:r w:rsidR="00831DED">
        <w:t xml:space="preserve">d migration rates for Calcutta, </w:t>
      </w:r>
      <w:proofErr w:type="spellStart"/>
      <w:r w:rsidR="00831DED">
        <w:t>Bentiu</w:t>
      </w:r>
      <w:proofErr w:type="spellEnd"/>
      <w:r w:rsidR="00601E61">
        <w:t xml:space="preserve"> </w:t>
      </w:r>
      <w:proofErr w:type="spellStart"/>
      <w:r w:rsidR="00601E61">
        <w:t>PoC</w:t>
      </w:r>
      <w:proofErr w:type="spellEnd"/>
      <w:r w:rsidR="00601E61">
        <w:t xml:space="preserve"> Camp</w:t>
      </w:r>
      <w:r w:rsidR="00831DED">
        <w:t>, and Dhaka</w:t>
      </w:r>
      <w:r w:rsidR="00503E17">
        <w:t xml:space="preserve">. </w:t>
      </w:r>
      <w:r w:rsidR="00B862CB">
        <w:t xml:space="preserve">In this example,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9F5B05">
        <w:t xml:space="preserve"> </w:t>
      </w:r>
      <w:r w:rsidR="00B862CB">
        <w:t xml:space="preserve">and </w:t>
      </w:r>
      <w:r w:rsidR="00837827">
        <w:t xml:space="preserve">the average probability that a migrant is infected is </w:t>
      </w:r>
      <m:oMath>
        <m:r>
          <w:rPr>
            <w:rFonts w:ascii="Cambria Math" w:hAnsi="Cambria Math"/>
          </w:rPr>
          <m:t>1/N</m:t>
        </m:r>
      </m:oMath>
      <w:r w:rsidR="00837827">
        <w:t xml:space="preserve">, where </w:t>
      </w:r>
      <m:oMath>
        <m:r>
          <w:rPr>
            <w:rFonts w:ascii="Cambria Math" w:hAnsi="Cambria Math"/>
          </w:rPr>
          <m:t>N</m:t>
        </m:r>
      </m:oMath>
      <w:r w:rsidR="00837827">
        <w:t xml:space="preserve"> is the </w:t>
      </w:r>
      <w:r w:rsidR="009F5B05">
        <w:t xml:space="preserve">population </w:t>
      </w:r>
      <w:r w:rsidR="00DA1598">
        <w:t>size.</w:t>
      </w:r>
    </w:p>
    <w:p w14:paraId="6F7A0565" w14:textId="77777777" w:rsidR="00002C0D" w:rsidRDefault="00002C0D" w:rsidP="00837827"/>
    <w:p w14:paraId="289AFC17" w14:textId="05459328" w:rsidR="00002C0D" w:rsidRDefault="0063094A" w:rsidP="00837827">
      <w:pPr>
        <w:rPr>
          <w:b/>
        </w:rPr>
      </w:pPr>
      <w:r>
        <w:rPr>
          <w:b/>
        </w:rPr>
        <w:t>Fig 5</w:t>
      </w:r>
      <w:r w:rsidR="00002C0D">
        <w:rPr>
          <w:b/>
        </w:rPr>
        <w:t xml:space="preserve">. </w:t>
      </w:r>
      <w:proofErr w:type="spellStart"/>
      <w:r w:rsidR="00FF1E30">
        <w:rPr>
          <w:b/>
        </w:rPr>
        <w:t>Bentiu</w:t>
      </w:r>
      <w:proofErr w:type="spellEnd"/>
      <w:r w:rsidR="00FF1E30">
        <w:rPr>
          <w:b/>
        </w:rPr>
        <w:t xml:space="preserve"> </w:t>
      </w:r>
      <w:proofErr w:type="spellStart"/>
      <w:r w:rsidR="00FF1E30">
        <w:rPr>
          <w:b/>
        </w:rPr>
        <w:t>PoC</w:t>
      </w:r>
      <w:proofErr w:type="spellEnd"/>
      <w:r w:rsidR="00FF1E30">
        <w:rPr>
          <w:b/>
        </w:rPr>
        <w:t xml:space="preserve"> Camp case study.</w:t>
      </w:r>
    </w:p>
    <w:p w14:paraId="5CA90A9F" w14:textId="3D7266F5" w:rsidR="00FF1E30" w:rsidRPr="00FF1E30" w:rsidRDefault="00FF1E30" w:rsidP="00837827">
      <w:r>
        <w:t>(</w:t>
      </w:r>
      <w:r w:rsidRPr="00DA1598">
        <w:rPr>
          <w:b/>
        </w:rPr>
        <w:t>A</w:t>
      </w:r>
      <w:r>
        <w:t xml:space="preserve">) </w:t>
      </w:r>
      <w:r w:rsidR="009F5B05">
        <w:t xml:space="preserve">Reported </w:t>
      </w:r>
      <w:r>
        <w:t>population size</w:t>
      </w:r>
      <w:r w:rsidR="009F5B05">
        <w:t xml:space="preserve"> of the </w:t>
      </w:r>
      <w:proofErr w:type="spellStart"/>
      <w:r w:rsidR="009F5B05">
        <w:t>Bentiu</w:t>
      </w:r>
      <w:proofErr w:type="spellEnd"/>
      <w:r w:rsidR="009F5B05">
        <w:t xml:space="preserve"> </w:t>
      </w:r>
      <w:proofErr w:type="spellStart"/>
      <w:r w:rsidR="009F5B05">
        <w:t>PoC</w:t>
      </w:r>
      <w:proofErr w:type="spellEnd"/>
      <w:r w:rsidR="009F5B05">
        <w:t xml:space="preserve"> Camp</w:t>
      </w:r>
      <w:r>
        <w:t xml:space="preserve"> (blue line), individuals vaccinated assuming two-dose coverage (green bars), and </w:t>
      </w:r>
      <w:r w:rsidR="007E20EF">
        <w:t xml:space="preserve">monthly </w:t>
      </w:r>
      <w:r>
        <w:t xml:space="preserve">case counts </w:t>
      </w:r>
      <w:r w:rsidR="007E20EF">
        <w:t xml:space="preserve">from </w:t>
      </w:r>
      <w:r>
        <w:t>October</w:t>
      </w:r>
      <w:r w:rsidR="007E20EF">
        <w:t xml:space="preserve"> to January</w:t>
      </w:r>
      <w:r>
        <w:t xml:space="preserve"> (</w:t>
      </w:r>
      <w:r w:rsidR="007E20EF">
        <w:t xml:space="preserve">inset </w:t>
      </w:r>
      <w:r>
        <w:t>grey bars). IOM began reporting entries</w:t>
      </w:r>
      <w:r w:rsidR="00AC16BF">
        <w:t xml:space="preserve"> </w:t>
      </w:r>
      <w:r>
        <w:t>and exits in December 2015</w:t>
      </w:r>
      <w:r w:rsidR="009F5B05">
        <w:t>, which</w:t>
      </w:r>
      <w:r>
        <w:t xml:space="preserve"> are represented by the f</w:t>
      </w:r>
      <w:r w:rsidR="00FF0880">
        <w:t>a</w:t>
      </w:r>
      <w:r>
        <w:t>int green and red ribbons around the blue line. (</w:t>
      </w:r>
      <w:r w:rsidRPr="00DA1598">
        <w:rPr>
          <w:b/>
        </w:rPr>
        <w:t>B</w:t>
      </w:r>
      <w:r>
        <w:t>) The proportion susceptible over time</w:t>
      </w:r>
      <w:r w:rsidR="00AC16BF">
        <w:t xml:space="preserve"> (green</w:t>
      </w:r>
      <w:r w:rsidR="009F5B05">
        <w:t xml:space="preserve"> line</w:t>
      </w:r>
      <w:r w:rsidR="00AC16BF">
        <w:t>)</w:t>
      </w:r>
      <w:r>
        <w:t xml:space="preserve"> decreases</w:t>
      </w:r>
      <w:r w:rsidR="00AC16BF">
        <w:t xml:space="preserve"> due to mass vaccination events</w:t>
      </w:r>
      <w:r>
        <w:t xml:space="preserve"> and increases </w:t>
      </w:r>
      <w:r w:rsidR="00AC16BF">
        <w:t xml:space="preserve">over time since vaccination. </w:t>
      </w:r>
      <w:r>
        <w:t>(</w:t>
      </w:r>
      <w:r w:rsidRPr="00DA1598">
        <w:rPr>
          <w:b/>
        </w:rPr>
        <w:t>C</w:t>
      </w:r>
      <w:r>
        <w:t xml:space="preserve">) The probability that a single case sparks an outbreak of </w:t>
      </w:r>
      <w:r w:rsidR="007E20EF">
        <w:t>more than 10</w:t>
      </w:r>
      <w:r>
        <w:t xml:space="preserve"> cases increases with </w:t>
      </w:r>
      <m:oMath>
        <m:r>
          <w:rPr>
            <w:rFonts w:ascii="Cambria Math" w:hAnsi="Cambria Math"/>
          </w:rPr>
          <m:t>X(t)</m:t>
        </m:r>
      </m:oMath>
      <w:r w:rsidR="007E20EF">
        <w:t xml:space="preserve"> and R</w:t>
      </w:r>
      <w:r w:rsidR="007E20EF">
        <w:rPr>
          <w:vertAlign w:val="subscript"/>
        </w:rPr>
        <w:t>0</w:t>
      </w:r>
      <w:r w:rsidR="007E20EF">
        <w:t xml:space="preserve">, as represented by line color: </w:t>
      </w:r>
      <w:r w:rsidR="007E20EF" w:rsidRPr="007E20EF">
        <w:t>R</w:t>
      </w:r>
      <w:r w:rsidR="007E20EF" w:rsidRPr="007E20EF">
        <w:rPr>
          <w:vertAlign w:val="subscript"/>
        </w:rPr>
        <w:t>0</w:t>
      </w:r>
      <w:r w:rsidR="007E20EF">
        <w:t>=</w:t>
      </w:r>
      <w:r w:rsidR="007E20EF" w:rsidRPr="007E20EF">
        <w:t>1</w:t>
      </w:r>
      <w:r w:rsidR="009F5B05">
        <w:t xml:space="preserve"> (blue)</w:t>
      </w:r>
      <w:r w:rsidR="007E20EF">
        <w:t>; 1.5</w:t>
      </w:r>
      <w:r w:rsidR="009F5B05">
        <w:t xml:space="preserve"> (green)</w:t>
      </w:r>
      <w:r w:rsidR="007E20EF">
        <w:t>; 1.</w:t>
      </w:r>
      <w:r w:rsidR="00AC16BF">
        <w:t>8</w:t>
      </w:r>
      <w:r w:rsidR="009F5B05">
        <w:t xml:space="preserve"> (black)</w:t>
      </w:r>
      <w:r w:rsidR="007E20EF">
        <w:t>; and 2</w:t>
      </w:r>
      <w:r w:rsidR="009F5B05">
        <w:t xml:space="preserve"> (red)</w:t>
      </w:r>
      <w:r w:rsidR="007E20EF">
        <w:t>.</w:t>
      </w:r>
      <w:r w:rsidR="00170538">
        <w:t xml:space="preserve"> </w:t>
      </w:r>
    </w:p>
    <w:p w14:paraId="1898DBC0" w14:textId="77777777" w:rsidR="000A51A6" w:rsidRDefault="000A51A6">
      <w:r>
        <w:br w:type="page"/>
      </w:r>
    </w:p>
    <w:p w14:paraId="7838A847" w14:textId="77777777" w:rsidR="002B44C8" w:rsidRDefault="000A51A6" w:rsidP="00546529">
      <w:pPr>
        <w:widowControl w:val="0"/>
        <w:autoSpaceDE w:val="0"/>
        <w:autoSpaceDN w:val="0"/>
        <w:adjustRightInd w:val="0"/>
        <w:ind w:left="640" w:hanging="640"/>
        <w:rPr>
          <w:b/>
        </w:rPr>
      </w:pPr>
      <w:r w:rsidRPr="000A51A6">
        <w:rPr>
          <w:b/>
        </w:rPr>
        <w:lastRenderedPageBreak/>
        <w:t>REFERE</w:t>
      </w:r>
      <w:r>
        <w:rPr>
          <w:b/>
        </w:rPr>
        <w:t>NCES</w:t>
      </w:r>
    </w:p>
    <w:p w14:paraId="5A743643" w14:textId="3F59861A" w:rsidR="00793181" w:rsidRPr="00793181" w:rsidRDefault="000A51A6" w:rsidP="00793181">
      <w:pPr>
        <w:widowControl w:val="0"/>
        <w:autoSpaceDE w:val="0"/>
        <w:autoSpaceDN w:val="0"/>
        <w:adjustRightInd w:val="0"/>
        <w:ind w:left="640" w:hanging="640"/>
        <w:rPr>
          <w:rFonts w:ascii="Cambria" w:hAnsi="Cambria"/>
          <w:noProof/>
        </w:rPr>
      </w:pPr>
      <w:r>
        <w:rPr>
          <w:b/>
        </w:rPr>
        <w:fldChar w:fldCharType="begin" w:fldLock="1"/>
      </w:r>
      <w:r>
        <w:rPr>
          <w:b/>
        </w:rPr>
        <w:instrText xml:space="preserve">ADDIN Mendeley Bibliography CSL_BIBLIOGRAPHY </w:instrText>
      </w:r>
      <w:r>
        <w:rPr>
          <w:b/>
        </w:rPr>
        <w:fldChar w:fldCharType="separate"/>
      </w:r>
      <w:r w:rsidR="00793181" w:rsidRPr="00793181">
        <w:rPr>
          <w:rFonts w:ascii="Cambria" w:hAnsi="Cambria"/>
          <w:noProof/>
        </w:rPr>
        <w:t xml:space="preserve">1. </w:t>
      </w:r>
      <w:r w:rsidR="00793181" w:rsidRPr="00793181">
        <w:rPr>
          <w:rFonts w:ascii="Cambria" w:hAnsi="Cambria"/>
          <w:noProof/>
        </w:rPr>
        <w:tab/>
        <w:t xml:space="preserve">Fine PE. Herd immunity: history, theory, practice. Epidemiol Rev. 1993;15: 265–302. </w:t>
      </w:r>
    </w:p>
    <w:p w14:paraId="37529151"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 </w:t>
      </w:r>
      <w:r w:rsidRPr="00793181">
        <w:rPr>
          <w:rFonts w:ascii="Cambria" w:hAnsi="Cambria"/>
          <w:noProof/>
        </w:rPr>
        <w:tab/>
        <w:t>Anderson RM, May RM. Vaccination and herd immunity to infectious diseases. Nature. 1985;318: 323–329. doi:10.1038/318323a0</w:t>
      </w:r>
    </w:p>
    <w:p w14:paraId="759D9642"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 </w:t>
      </w:r>
      <w:r w:rsidRPr="00793181">
        <w:rPr>
          <w:rFonts w:ascii="Cambria" w:hAnsi="Cambria"/>
          <w:noProof/>
        </w:rPr>
        <w:tab/>
        <w:t>Heymann DL, Aylward RB. Mass vaccination: When and why. Curr Top Microbiol Immunol. 2006;304: 1–16. Available: http://www.embase.com/search/results?subaction=viewrecord&amp;from=export&amp;id=L47413295%5Cnhttp://sfx.metabib.ch/sfx_locater?sid=EMBASE&amp;issn=0070217X&amp;id=doi:&amp;atitle=Mass+vaccination:+When+and+why&amp;stitle=Curr.+Top.+Microbiol.+Immunol.&amp;title=Current+Topics+in+Mi</w:t>
      </w:r>
    </w:p>
    <w:p w14:paraId="399A46E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 </w:t>
      </w:r>
      <w:r w:rsidRPr="00793181">
        <w:rPr>
          <w:rFonts w:ascii="Cambria" w:hAnsi="Cambria"/>
          <w:noProof/>
        </w:rPr>
        <w:tab/>
        <w:t>Ali M, Emch M, von Seidlein L, Yunus M, Sack D a, Rao M, et al. Herd immunity conferred by killed oral cholera vaccines in Bangladesh: a reanalysis. Lancet. 2005;366: 44–9. doi:10.1016/S0140-6736(05)66550-6</w:t>
      </w:r>
    </w:p>
    <w:p w14:paraId="6E9EFF8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5. </w:t>
      </w:r>
      <w:r w:rsidRPr="00793181">
        <w:rPr>
          <w:rFonts w:ascii="Cambria" w:hAnsi="Cambria"/>
          <w:noProof/>
        </w:rPr>
        <w:tab/>
        <w:t>Ali M, Sur D, You YA, Kanungo S, Sah B, Manna B, et al. Herd protection by a bivalent killed whole-cell oral cholera vaccine in the slums of Kolkata, India. Clin Infect Dis. 2013;56: 1123–1131. doi:10.1093/cid/cit009</w:t>
      </w:r>
    </w:p>
    <w:p w14:paraId="64BDE8A9"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6. </w:t>
      </w:r>
      <w:r w:rsidRPr="00793181">
        <w:rPr>
          <w:rFonts w:ascii="Cambria" w:hAnsi="Cambria"/>
          <w:noProof/>
        </w:rPr>
        <w:tab/>
        <w:t xml:space="preserve">World Health Organization. Cholera, 2015. Wkly Epidemiol Rec. 2016;38: 433–440. </w:t>
      </w:r>
    </w:p>
    <w:p w14:paraId="649376BB"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7. </w:t>
      </w:r>
      <w:r w:rsidRPr="00793181">
        <w:rPr>
          <w:rFonts w:ascii="Cambria" w:hAnsi="Cambria"/>
          <w:noProof/>
        </w:rPr>
        <w:tab/>
        <w:t xml:space="preserve">WHO. Oral Cholera Vaccine Campaign among internally displaced persons in South Sudan. Wkly Epidemiol Rec. 2014;89: 205–220. </w:t>
      </w:r>
    </w:p>
    <w:p w14:paraId="083ECDE3"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8. </w:t>
      </w:r>
      <w:r w:rsidRPr="00793181">
        <w:rPr>
          <w:rFonts w:ascii="Cambria" w:hAnsi="Cambria"/>
          <w:noProof/>
        </w:rPr>
        <w:tab/>
        <w:t>International Vaccine Institute. An Investment Case for the Accelerated Introduction of Oral Cholera Vaccines [Internet]. 2012. Available: http://www.ivi.int/?page_id=12479&amp;uid=816&amp;mod=document</w:t>
      </w:r>
    </w:p>
    <w:p w14:paraId="6C6D2ACB"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9. </w:t>
      </w:r>
      <w:r w:rsidRPr="00793181">
        <w:rPr>
          <w:rFonts w:ascii="Cambria" w:hAnsi="Cambria"/>
          <w:noProof/>
        </w:rPr>
        <w:tab/>
        <w:t>Abubakar A, Azman AS, Rumunu J, Ciglenecki I, Helderman T, West H, et al. The First Use of the Global Oral Cholera Vaccine Emergency Stockpile: Lessons from South Sudan. PLOS Med. 2015;12: e1001901. doi:10.1371/journal.pmed.1001901</w:t>
      </w:r>
    </w:p>
    <w:p w14:paraId="330FA9D4"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10. </w:t>
      </w:r>
      <w:r w:rsidRPr="00793181">
        <w:rPr>
          <w:rFonts w:ascii="Cambria" w:hAnsi="Cambria"/>
          <w:noProof/>
        </w:rPr>
        <w:tab/>
        <w:t>WHO. WHO Supports Oral Cholera Vaccination Campaigns in South Sudan. 2015; Available: http://www.afro.who.int/en/ssd/news/item/7736-who-supports-oral-cholera-vaccination-campaigns-in-south-sudan.html</w:t>
      </w:r>
    </w:p>
    <w:p w14:paraId="7AF2FC0F"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11. </w:t>
      </w:r>
      <w:r w:rsidRPr="00793181">
        <w:rPr>
          <w:rFonts w:ascii="Cambria" w:hAnsi="Cambria"/>
          <w:noProof/>
        </w:rPr>
        <w:tab/>
        <w:t xml:space="preserve">Ministry of Health. Situation Report #93 on Cholera in South Sudan As at 23:59 Hours , 3 November 2016. 2016. </w:t>
      </w:r>
    </w:p>
    <w:p w14:paraId="56BCC7AE"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12. </w:t>
      </w:r>
      <w:r w:rsidRPr="00793181">
        <w:rPr>
          <w:rFonts w:ascii="Cambria" w:hAnsi="Cambria"/>
          <w:noProof/>
        </w:rPr>
        <w:tab/>
        <w:t>Mclean AR, Blower SM. Imperfect Vaccines and Herd Immunity to HIV. Proc R Soc B Biol Sci. 1993;253: 9–13. doi:10.1098/rspb.1993.0075</w:t>
      </w:r>
    </w:p>
    <w:p w14:paraId="23453E59"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13. </w:t>
      </w:r>
      <w:r w:rsidRPr="00793181">
        <w:rPr>
          <w:rFonts w:ascii="Cambria" w:hAnsi="Cambria"/>
          <w:noProof/>
        </w:rPr>
        <w:tab/>
        <w:t xml:space="preserve">Blower S, Schwartz EJ, Mills J. Forecasting the future of HIV epidemics: The impact of antiretroviral therapies &amp; imperfect vaccines. AIDS Rev. 2003;5: 113–125. </w:t>
      </w:r>
    </w:p>
    <w:p w14:paraId="3275918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14. </w:t>
      </w:r>
      <w:r w:rsidRPr="00793181">
        <w:rPr>
          <w:rFonts w:ascii="Cambria" w:hAnsi="Cambria"/>
          <w:noProof/>
        </w:rPr>
        <w:tab/>
        <w:t>Mossong J, Muller CP. Modelling measles re-emergence as a result of waning of immunity in vaccinated populations. Vaccine. 2003;21: 4597–4603. doi:10.1016/S0264-410X(03)00449-3</w:t>
      </w:r>
    </w:p>
    <w:p w14:paraId="635CE6E5"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15. </w:t>
      </w:r>
      <w:r w:rsidRPr="00793181">
        <w:rPr>
          <w:rFonts w:ascii="Cambria" w:hAnsi="Cambria"/>
          <w:noProof/>
        </w:rPr>
        <w:tab/>
        <w:t>Magpantay F, Domenech de Celles M, Rohani P, King AA. Pertussis immunity and epidemiology: mode and duration of vaccine-induced immunity. Parasitology. 2016;143: 835–849. doi:10.1017/S0031182015000979</w:t>
      </w:r>
    </w:p>
    <w:p w14:paraId="7E12CCE2"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16. </w:t>
      </w:r>
      <w:r w:rsidRPr="00793181">
        <w:rPr>
          <w:rFonts w:ascii="Cambria" w:hAnsi="Cambria"/>
          <w:noProof/>
        </w:rPr>
        <w:tab/>
        <w:t>Metcalf CJE, Lessler J, Klepac P, Cutts F, Grenfell BT. Impact of birth rate, seasonality and transmission rate on minimum levels of coverage needed for rubella vaccination. Epidemiol Infect. 2012;140: 1–12. doi:10.1017/S0950268812000131</w:t>
      </w:r>
    </w:p>
    <w:p w14:paraId="324AF74F"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17. </w:t>
      </w:r>
      <w:r w:rsidRPr="00793181">
        <w:rPr>
          <w:rFonts w:ascii="Cambria" w:hAnsi="Cambria"/>
          <w:noProof/>
        </w:rPr>
        <w:tab/>
        <w:t xml:space="preserve">Durham LK, Longini IM, Halloran ME, Clemens JD, Nizam A, Rao M. Estimation of vaccine efficacy in the presence of waning: application to cholera vaccines. Am J Epidemiol. 1998;147: 948–959. </w:t>
      </w:r>
    </w:p>
    <w:p w14:paraId="00FE5943"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lastRenderedPageBreak/>
        <w:t xml:space="preserve">18. </w:t>
      </w:r>
      <w:r w:rsidRPr="00793181">
        <w:rPr>
          <w:rFonts w:ascii="Cambria" w:hAnsi="Cambria"/>
          <w:noProof/>
        </w:rPr>
        <w:tab/>
        <w:t>Lloyd AL. Realistic distributions of infectious periods in epidemic models: changing patterns of persistence and dynamics. Theor Popul Biol. 2001;60: 59–71. doi:10.1006/tpbi.2001.1525</w:t>
      </w:r>
    </w:p>
    <w:p w14:paraId="38B2FE5C"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19. </w:t>
      </w:r>
      <w:r w:rsidRPr="00793181">
        <w:rPr>
          <w:rFonts w:ascii="Cambria" w:hAnsi="Cambria"/>
          <w:noProof/>
        </w:rPr>
        <w:tab/>
        <w:t>Krylova O, Earn DJD. Effects of the infectious period distribution on predicted transitions in childhood disease dynamics. J R Soc Interface. 2013;10: 20130098. doi:10.1098/rsif.2013.0098</w:t>
      </w:r>
    </w:p>
    <w:p w14:paraId="45D4F0E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20. </w:t>
      </w:r>
      <w:r w:rsidRPr="00793181">
        <w:rPr>
          <w:rFonts w:ascii="Cambria" w:hAnsi="Cambria"/>
          <w:noProof/>
        </w:rPr>
        <w:tab/>
        <w:t>Soetaert K, Petzoldt T, Setzer RW. Package deSolve : Solving Initial Value Differential Equations in R. J Stat Softw. 2010;33: 1–25. doi:10.18637/jss.v033.i09</w:t>
      </w:r>
    </w:p>
    <w:p w14:paraId="152ABF4A"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21. </w:t>
      </w:r>
      <w:r w:rsidRPr="00793181">
        <w:rPr>
          <w:rFonts w:ascii="Cambria" w:hAnsi="Cambria"/>
          <w:noProof/>
        </w:rPr>
        <w:tab/>
        <w:t>Clemens JD, Sack D a, Harris JR, Van Loon F, Chakraborty J, Ahmed F, et al. Field trial of oral cholera vaccines in Bangladesh: results from three-year follow-up. Lancet. 1990;335: 270–3. Available: http://www.ncbi.nlm.nih.gov/pubmed/8852414</w:t>
      </w:r>
    </w:p>
    <w:p w14:paraId="23F9268B"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22. </w:t>
      </w:r>
      <w:r w:rsidRPr="00793181">
        <w:rPr>
          <w:rFonts w:ascii="Cambria" w:hAnsi="Cambria"/>
          <w:noProof/>
        </w:rPr>
        <w:tab/>
        <w:t>Sur D, Kanungo S, Sah B, Manna B, Ali M, Paisley AM, et al. Efficacy of a Low-Cost, inactivated Whole-Cell oral cholera vaccine: Results from 3 years of Follow-Up of a randomized, controlled trial. PLoS Negl Trop Dis. 2011;5: 1–6. doi:10.1371/journal.pntd.0001289</w:t>
      </w:r>
    </w:p>
    <w:p w14:paraId="28485FDD"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23. </w:t>
      </w:r>
      <w:r w:rsidRPr="00793181">
        <w:rPr>
          <w:rFonts w:ascii="Cambria" w:hAnsi="Cambria"/>
          <w:noProof/>
        </w:rPr>
        <w:tab/>
        <w:t>Qadri F, Ali M, Chowdhury F, Khan AI, Saha A, Khan IA, et al. Feasibility and effectiveness of oral cholera vaccine in an urban endemic setting in Bangladesh: a cluster randomised open-label trial. Lancet. 2015;6736: 1–10. doi:10.1016/S0140-6736(15)61140-0</w:t>
      </w:r>
    </w:p>
    <w:p w14:paraId="7B92720E"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24. </w:t>
      </w:r>
      <w:r w:rsidRPr="00793181">
        <w:rPr>
          <w:rFonts w:ascii="Cambria" w:hAnsi="Cambria"/>
          <w:noProof/>
        </w:rPr>
        <w:tab/>
        <w:t>Black AJ, Ross J V. Computation of epidemic final size distributions. J Theor Biol. 2015;367: 159–165. doi:10.1016/j.jtbi.2014.11.029</w:t>
      </w:r>
    </w:p>
    <w:p w14:paraId="3C2E7BF2"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25. </w:t>
      </w:r>
      <w:r w:rsidRPr="00793181">
        <w:rPr>
          <w:rFonts w:ascii="Cambria" w:hAnsi="Cambria"/>
          <w:noProof/>
        </w:rPr>
        <w:tab/>
        <w:t xml:space="preserve">Becker NG. Minor outbreaks when infectives are homogenous. Modeling to Inform Infectious Disease Control. 2015. pp. 7–28. </w:t>
      </w:r>
    </w:p>
    <w:p w14:paraId="5E55CC4D"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26. </w:t>
      </w:r>
      <w:r w:rsidRPr="00793181">
        <w:rPr>
          <w:rFonts w:ascii="Cambria" w:hAnsi="Cambria"/>
          <w:noProof/>
        </w:rPr>
        <w:tab/>
        <w:t xml:space="preserve">Mott J. The Distribution of the Time-to-Emptiness of a Discrete Dam Under Steady Demand. J R Stat Soc Ser B. 1963;25: 137–139. </w:t>
      </w:r>
    </w:p>
    <w:p w14:paraId="1C8B9A90"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27. </w:t>
      </w:r>
      <w:r w:rsidRPr="00793181">
        <w:rPr>
          <w:rFonts w:ascii="Cambria" w:hAnsi="Cambria"/>
          <w:noProof/>
        </w:rPr>
        <w:tab/>
        <w:t>UNFPA. Monthly Humanitairan Update - South Sudan Conflict [Internet]. 2016. Available: http://reliefweb.int/sites/reliefweb.int/files/resources/SSD_Monthly_Humanitarian_Update_August.pdf</w:t>
      </w:r>
    </w:p>
    <w:p w14:paraId="32B55211"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28. </w:t>
      </w:r>
      <w:r w:rsidRPr="00793181">
        <w:rPr>
          <w:rFonts w:ascii="Cambria" w:hAnsi="Cambria"/>
          <w:noProof/>
        </w:rPr>
        <w:tab/>
        <w:t xml:space="preserve">Wallinga J, Teunis P. Different Epidemic Curves for Severe Acute Respiratory Syndrome Reveal Similar Impacts of Control Measures. Am J Epidemiol. 2004;160: 509–516. </w:t>
      </w:r>
    </w:p>
    <w:p w14:paraId="711A2227"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29. </w:t>
      </w:r>
      <w:r w:rsidRPr="00793181">
        <w:rPr>
          <w:rFonts w:ascii="Cambria" w:hAnsi="Cambria"/>
          <w:noProof/>
        </w:rPr>
        <w:tab/>
        <w:t>White LF, Wallinga J, Finelli L, Reed C, Riley S, Lipsitch M, et al. Estimation of the Reproductive Number and Serial Interval in Early Phase of the 2009 Influenza and Current Influenza A/H1N1 Pandemic in the USA. Influ Other …. 2009;3: 267–276. doi:10.1111/j.1750-2659.2009.00106</w:t>
      </w:r>
    </w:p>
    <w:p w14:paraId="129D130E"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30. </w:t>
      </w:r>
      <w:r w:rsidRPr="00793181">
        <w:rPr>
          <w:rFonts w:ascii="Cambria" w:hAnsi="Cambria"/>
          <w:noProof/>
        </w:rPr>
        <w:tab/>
        <w:t xml:space="preserve">Azman AS, Rumunu J, Abubakar A, West H, Ciglenecki I, Helderman T, et al. Population-Level Effect of Cholera Vaccine on Displaced Populations, South Sudan, 2014. Emerg Infect Dis. 2016;22: 2014–2017. </w:t>
      </w:r>
    </w:p>
    <w:p w14:paraId="2EF0AE51"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31. </w:t>
      </w:r>
      <w:r w:rsidRPr="00793181">
        <w:rPr>
          <w:rFonts w:ascii="Cambria" w:hAnsi="Cambria"/>
          <w:noProof/>
        </w:rPr>
        <w:tab/>
        <w:t>Republic of South Sudan Ministry of Health. Situation Report #103 on Cholera in South Sudan [Internet]. 2017. Available: http://reliefweb.int/sites/reliefweb.int/files/resources/south-sudan-cholera-epi-17november2016.pdf</w:t>
      </w:r>
    </w:p>
    <w:p w14:paraId="625C3609"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32. </w:t>
      </w:r>
      <w:r w:rsidRPr="00793181">
        <w:rPr>
          <w:rFonts w:ascii="Cambria" w:hAnsi="Cambria"/>
          <w:noProof/>
        </w:rPr>
        <w:tab/>
        <w:t>Obadia T, Haneef R, Boëlle P-Y. The R0 package: A toolbox to estimate reproduction numbers for epidemic outbreaks. BMC Med Inform Decis Mak. 2012;12: 147. doi:10.1186/1472-6947-12-147</w:t>
      </w:r>
    </w:p>
    <w:p w14:paraId="0691E49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lastRenderedPageBreak/>
        <w:t xml:space="preserve">33. </w:t>
      </w:r>
      <w:r w:rsidRPr="00793181">
        <w:rPr>
          <w:rFonts w:ascii="Cambria" w:hAnsi="Cambria"/>
          <w:noProof/>
        </w:rPr>
        <w:tab/>
        <w:t xml:space="preserve">Fox JP, Elveback L, Scott W, Gatewood L, Ackerman E. Herd Immunity: Basic Concept and Relevance To Public Health Immunization Practices. Am J Epidemiol. 1971;94: 187–197. </w:t>
      </w:r>
    </w:p>
    <w:p w14:paraId="25FB4F39"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34. </w:t>
      </w:r>
      <w:r w:rsidRPr="00793181">
        <w:rPr>
          <w:rFonts w:ascii="Cambria" w:hAnsi="Cambria"/>
          <w:noProof/>
        </w:rPr>
        <w:tab/>
        <w:t>International Vaccine Institute. Country Investment Case Study on Cholera Vaccination: Bangladesh [Internet]. 2012. Available: http://www.ivi.int/?page_id=12479&amp;uid=819&amp;mod=document</w:t>
      </w:r>
    </w:p>
    <w:p w14:paraId="351AF36E"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35. </w:t>
      </w:r>
      <w:r w:rsidRPr="00793181">
        <w:rPr>
          <w:rFonts w:ascii="Cambria" w:hAnsi="Cambria"/>
          <w:noProof/>
        </w:rPr>
        <w:tab/>
        <w:t>Lessler J, Metcalf CJE, Cutts FT, Grenfell BT. Impact on Epidemic Measles of Vaccination Campaigns Triggered by Disease Outbreaks or Serosurveys: A Modeling Study. PLoS Med. 2016;13: e1002144. doi:10.1371/journal.pmed.1002144</w:t>
      </w:r>
    </w:p>
    <w:p w14:paraId="65F9A5DD"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36. </w:t>
      </w:r>
      <w:r w:rsidRPr="00793181">
        <w:rPr>
          <w:rFonts w:ascii="Cambria" w:hAnsi="Cambria"/>
          <w:noProof/>
        </w:rPr>
        <w:tab/>
        <w:t xml:space="preserve">Anderson RM, May RM. Infectious diseases of humans: Dynamics and control. Oxford University Press, London 1991. London: Oxford University Press; 1991. </w:t>
      </w:r>
    </w:p>
    <w:p w14:paraId="355D067F"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37. </w:t>
      </w:r>
      <w:r w:rsidRPr="00793181">
        <w:rPr>
          <w:rFonts w:ascii="Cambria" w:hAnsi="Cambria"/>
          <w:noProof/>
        </w:rPr>
        <w:tab/>
        <w:t>World Health Organization. Guidance on how to access the Oral Cholera Vaccine ( OCV ) from the ICG emergency stockpile [Internet]. Geneva, Switzerland; 2013. Available: http://www.who.int/cholera/vaccines/Guidance_accessing_OCV_stockpile.pdf</w:t>
      </w:r>
    </w:p>
    <w:p w14:paraId="4CCF0F9A"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38. </w:t>
      </w:r>
      <w:r w:rsidRPr="00793181">
        <w:rPr>
          <w:rFonts w:ascii="Cambria" w:hAnsi="Cambria"/>
          <w:noProof/>
        </w:rPr>
        <w:tab/>
        <w:t>Azman AS, Lessler J. Reactive vaccination in the presence of disease hotspots. Proc R Soc B Biol Sci. 2015;282: 20141341–20141341. doi:10.1098/rspb.2014.1341</w:t>
      </w:r>
    </w:p>
    <w:p w14:paraId="3E965C24"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39. </w:t>
      </w:r>
      <w:r w:rsidRPr="00793181">
        <w:rPr>
          <w:rFonts w:ascii="Cambria" w:hAnsi="Cambria"/>
          <w:noProof/>
        </w:rPr>
        <w:tab/>
        <w:t>Wesolowski A, Stresman G, Eagle N, Stevenson J, Owaga C, Marube E, et al. Quantifying travel behavior for infectious disease research: a comparison of data from surveys and mobile phones. Sci Rep. 2014;4: 5678. doi:10.1038/srep05678</w:t>
      </w:r>
    </w:p>
    <w:p w14:paraId="295998B6"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40. </w:t>
      </w:r>
      <w:r w:rsidRPr="00793181">
        <w:rPr>
          <w:rFonts w:ascii="Cambria" w:hAnsi="Cambria"/>
          <w:noProof/>
        </w:rPr>
        <w:tab/>
        <w:t xml:space="preserve">Magpantay F, Riolo M, Domenech de Celles M, King A, Rohani P. Epidemiological consequences of imperfect vaccines for immunizing infections. J Appl Math. 2014;74: 1810–1830. </w:t>
      </w:r>
    </w:p>
    <w:p w14:paraId="6D444A77"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41. </w:t>
      </w:r>
      <w:r w:rsidRPr="00793181">
        <w:rPr>
          <w:rFonts w:ascii="Cambria" w:hAnsi="Cambria"/>
          <w:noProof/>
        </w:rPr>
        <w:tab/>
        <w:t>O’Hagan JJ, Hernán MA, Walensky RP, Lipsitch M. Apparent declining efficacy in randomized trials. AIDS. 2012;26: 123–126. doi:10.1097/QAD.0b013e32834e1ce7</w:t>
      </w:r>
    </w:p>
    <w:p w14:paraId="6FE9BAF4"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42. </w:t>
      </w:r>
      <w:r w:rsidRPr="00793181">
        <w:rPr>
          <w:rFonts w:ascii="Cambria" w:hAnsi="Cambria"/>
          <w:noProof/>
        </w:rPr>
        <w:tab/>
        <w:t>Worby CJ, Chaves SS, Wallinga J, Lipsitch M, Finelli L, Goldstein E. On the relative role of different age groups in influenza epidemics. Epidemics. Elsevier B.V.; 2015;13: 10–16. doi:10.1016/j.epidem.2015.04.003</w:t>
      </w:r>
    </w:p>
    <w:p w14:paraId="74B60911"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43. </w:t>
      </w:r>
      <w:r w:rsidRPr="00793181">
        <w:rPr>
          <w:rFonts w:ascii="Cambria" w:hAnsi="Cambria"/>
          <w:noProof/>
        </w:rPr>
        <w:tab/>
        <w:t>Recommendations of the Advisory Committee on Immunization Practices (ACIP): Typhoid Immunization. MMWR. 1994;RR-14. Available: ftp://ftp.cdc.gov/pub/publications/mmwr/rr/rr4314.pdf</w:t>
      </w:r>
    </w:p>
    <w:p w14:paraId="0686B6B5"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44. </w:t>
      </w:r>
      <w:r w:rsidRPr="00793181">
        <w:rPr>
          <w:rFonts w:ascii="Cambria" w:hAnsi="Cambria"/>
          <w:noProof/>
        </w:rPr>
        <w:tab/>
        <w:t>Biellik R, Madema S, Taole A, Kutsulukuta A, Allies E, Eggers R, et al. First 5 years of measles elimination in southern Africa: 1996-2000. Lancet. 2002;359: 1564–1568. doi:10.1016/S0140-6736(02)08517-3</w:t>
      </w:r>
    </w:p>
    <w:p w14:paraId="791BF606"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45. </w:t>
      </w:r>
      <w:r w:rsidRPr="00793181">
        <w:rPr>
          <w:rFonts w:ascii="Cambria" w:hAnsi="Cambria"/>
          <w:noProof/>
        </w:rPr>
        <w:tab/>
        <w:t>WHO-UNICEF. Yellow Fever Initiative: Providing an opportunity of a lifetime [Internet]. 2010. Available: http://www.who.int/csr/disease/yellowfev/YFIbrochure.pdf</w:t>
      </w:r>
    </w:p>
    <w:p w14:paraId="40BA2DD4"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46. </w:t>
      </w:r>
      <w:r w:rsidRPr="00793181">
        <w:rPr>
          <w:rFonts w:ascii="Cambria" w:hAnsi="Cambria"/>
          <w:noProof/>
        </w:rPr>
        <w:tab/>
        <w:t>Wu JT, Peak CM, Leung GM, Lipsitch M. Fractional dosing of yellow fever vaccine to extend supply: a modelling study. Lancet. Elsevier Ltd; 2016;6736: 53421. doi:10.1016/S0140-6736(16)31838-4</w:t>
      </w:r>
    </w:p>
    <w:p w14:paraId="417CFC5A"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47. </w:t>
      </w:r>
      <w:r w:rsidRPr="00793181">
        <w:rPr>
          <w:rFonts w:ascii="Cambria" w:hAnsi="Cambria"/>
          <w:noProof/>
        </w:rPr>
        <w:tab/>
        <w:t>Weil A a, Khan AI, Chowdhury F, Larocque RC, Faruque  a SG, Ryan ET, et al. Clinical outcomes in household contacts of patients with cholera in Bangladesh. Clin Infect Dis. 2009;49: 1473–9. doi:10.1086/644779</w:t>
      </w:r>
    </w:p>
    <w:p w14:paraId="72E9D67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48. </w:t>
      </w:r>
      <w:r w:rsidRPr="00793181">
        <w:rPr>
          <w:rFonts w:ascii="Cambria" w:hAnsi="Cambria"/>
          <w:noProof/>
        </w:rPr>
        <w:tab/>
        <w:t>Longini IM, Yunus M, Zaman K, Siddique  a K, Sack RB, Nizam A. Epidemic and endemic cholera trends over a 33-year period in Bangladesh. J Infect Dis. 2002;186: 246–51. doi:10.1086/341206</w:t>
      </w:r>
    </w:p>
    <w:p w14:paraId="0FD5A844"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lastRenderedPageBreak/>
        <w:t xml:space="preserve">49. </w:t>
      </w:r>
      <w:r w:rsidRPr="00793181">
        <w:rPr>
          <w:rFonts w:ascii="Cambria" w:hAnsi="Cambria"/>
          <w:noProof/>
        </w:rPr>
        <w:tab/>
        <w:t>Azman AS, Rudolph KE, Cummings D a T, Lessler J. The incubation period of cholera: a systematic review. J Infect. Elsevier Ltd; 2013;66: 432–8. doi:10.1016/j.jinf.2012.11.013</w:t>
      </w:r>
    </w:p>
    <w:p w14:paraId="12A4F71F"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50. </w:t>
      </w:r>
      <w:r w:rsidRPr="00793181">
        <w:rPr>
          <w:rFonts w:ascii="Cambria" w:hAnsi="Cambria"/>
          <w:noProof/>
        </w:rPr>
        <w:tab/>
        <w:t>Moore S, Lessler J. Optimal allocation of the limited oral cholera vaccine supply between endemic and epidemic settings. J R Soc …. 2015; Available: http://rsif.royalsocietypublishing.org/content/12/111/20150703</w:t>
      </w:r>
    </w:p>
    <w:p w14:paraId="5DA91F80"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51. </w:t>
      </w:r>
      <w:r w:rsidRPr="00793181">
        <w:rPr>
          <w:rFonts w:ascii="Cambria" w:hAnsi="Cambria"/>
          <w:noProof/>
        </w:rPr>
        <w:tab/>
        <w:t>Bhattacharya SK, Sur D, Ali M, Kanungo S, You YA, Manna B, et al. 5 year efficacy of a bivalent killed whole-cell oral cholera vaccine in Kolkata, India: a cluster-randomised, double-blind, placebo-controlled trial. Lancet Infect Dis. Elsevier Ltd; 2013;13: 1050–6. doi:10.1016/S1473-3099(13)70273-1</w:t>
      </w:r>
    </w:p>
    <w:p w14:paraId="3C2A5707"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52. </w:t>
      </w:r>
      <w:r w:rsidRPr="00793181">
        <w:rPr>
          <w:rFonts w:ascii="Cambria" w:hAnsi="Cambria"/>
          <w:noProof/>
        </w:rPr>
        <w:tab/>
        <w:t>Van Loon FPL, Clemens JD, Chakraborty J, Rao MR, Kay B a., Sack D a., et al. Field trial of inactivated oral cholera vaccines in Bangladesh: Results from 5 years of follow-up. Vaccine. 1996;14: 162–166. doi:10.1016/0264-410X(95)00122-H</w:t>
      </w:r>
    </w:p>
    <w:p w14:paraId="6F3B41A3" w14:textId="072E184C" w:rsidR="00D77E67" w:rsidRDefault="000A51A6" w:rsidP="00793181">
      <w:pPr>
        <w:widowControl w:val="0"/>
        <w:autoSpaceDE w:val="0"/>
        <w:autoSpaceDN w:val="0"/>
        <w:adjustRightInd w:val="0"/>
        <w:ind w:left="640" w:hanging="640"/>
      </w:pPr>
      <w:r>
        <w:rPr>
          <w:b/>
        </w:rPr>
        <w:fldChar w:fldCharType="end"/>
      </w:r>
      <w:r w:rsidR="00D77E67">
        <w:br w:type="page"/>
      </w:r>
    </w:p>
    <w:p w14:paraId="56BEA3D4" w14:textId="252DF5CB" w:rsidR="00D77E67" w:rsidRDefault="00D77E67" w:rsidP="00D77E67">
      <w:r>
        <w:rPr>
          <w:b/>
        </w:rPr>
        <w:lastRenderedPageBreak/>
        <w:t>SUPPLEMENTAL INFORMATION</w:t>
      </w:r>
    </w:p>
    <w:p w14:paraId="769735D7" w14:textId="77777777" w:rsidR="00D60633" w:rsidRDefault="00D60633" w:rsidP="00D60633">
      <w:pPr>
        <w:rPr>
          <w:b/>
        </w:rPr>
      </w:pPr>
    </w:p>
    <w:p w14:paraId="46753A86" w14:textId="3422A72C" w:rsidR="009F6BC4" w:rsidRDefault="009F6BC4" w:rsidP="00D60633">
      <w:r>
        <w:rPr>
          <w:b/>
        </w:rPr>
        <w:t xml:space="preserve">Table S1. Sensitivity </w:t>
      </w:r>
      <w:r w:rsidR="00C25678">
        <w:rPr>
          <w:b/>
        </w:rPr>
        <w:t>a</w:t>
      </w:r>
      <w:r>
        <w:rPr>
          <w:b/>
        </w:rPr>
        <w:t xml:space="preserve">nalysis of </w:t>
      </w:r>
      <w:r w:rsidR="00C25678">
        <w:rPr>
          <w:b/>
        </w:rPr>
        <w:t>r</w:t>
      </w:r>
      <w:r>
        <w:rPr>
          <w:b/>
        </w:rPr>
        <w:t xml:space="preserve">evaccination </w:t>
      </w:r>
      <w:r w:rsidR="00C25678">
        <w:rPr>
          <w:b/>
        </w:rPr>
        <w:t>s</w:t>
      </w:r>
      <w:r>
        <w:rPr>
          <w:b/>
        </w:rPr>
        <w:t xml:space="preserve">trategy </w:t>
      </w:r>
      <w:r w:rsidR="00C25678">
        <w:rPr>
          <w:b/>
        </w:rPr>
        <w:t>o</w:t>
      </w:r>
      <w:r>
        <w:rPr>
          <w:b/>
        </w:rPr>
        <w:t>ptimization</w:t>
      </w:r>
    </w:p>
    <w:tbl>
      <w:tblPr>
        <w:tblStyle w:val="TableGrid"/>
        <w:tblW w:w="0" w:type="auto"/>
        <w:tblLook w:val="04A0" w:firstRow="1" w:lastRow="0" w:firstColumn="1" w:lastColumn="0" w:noHBand="0" w:noVBand="1"/>
      </w:tblPr>
      <w:tblGrid>
        <w:gridCol w:w="2394"/>
        <w:gridCol w:w="2394"/>
        <w:gridCol w:w="2394"/>
        <w:gridCol w:w="2394"/>
      </w:tblGrid>
      <w:tr w:rsidR="009F6BC4" w14:paraId="4B3CD3BC" w14:textId="77777777" w:rsidTr="00C25678">
        <w:tc>
          <w:tcPr>
            <w:tcW w:w="2394" w:type="dxa"/>
            <w:vAlign w:val="center"/>
          </w:tcPr>
          <w:p w14:paraId="33BF7436" w14:textId="7786FFDC" w:rsidR="009F6BC4" w:rsidRPr="00C25678" w:rsidRDefault="009F6BC4" w:rsidP="00C25678">
            <w:pPr>
              <w:jc w:val="center"/>
              <w:rPr>
                <w:vertAlign w:val="subscript"/>
              </w:rPr>
            </w:pPr>
            <w:r>
              <w:t>R</w:t>
            </w:r>
            <w:r>
              <w:rPr>
                <w:vertAlign w:val="subscript"/>
              </w:rPr>
              <w:t>0</w:t>
            </w:r>
          </w:p>
        </w:tc>
        <w:tc>
          <w:tcPr>
            <w:tcW w:w="2394" w:type="dxa"/>
            <w:vAlign w:val="center"/>
          </w:tcPr>
          <w:p w14:paraId="76EC4BCE" w14:textId="77777777" w:rsidR="009F6BC4" w:rsidRDefault="009F6BC4" w:rsidP="00C25678">
            <w:pPr>
              <w:jc w:val="center"/>
            </w:pPr>
            <w:r>
              <w:t>Migration Rate</w:t>
            </w:r>
          </w:p>
          <w:p w14:paraId="52DA1156" w14:textId="4F15F5C1" w:rsidR="009F6BC4" w:rsidRPr="009F6BC4" w:rsidRDefault="009F6BC4" w:rsidP="00C25678">
            <w:pPr>
              <w:jc w:val="center"/>
            </w:pPr>
            <w:r>
              <w:t>(years</w:t>
            </w:r>
            <w:r>
              <w:rPr>
                <w:vertAlign w:val="superscript"/>
              </w:rPr>
              <w:t>-1</w:t>
            </w:r>
            <w:r>
              <w:t>)</w:t>
            </w:r>
          </w:p>
        </w:tc>
        <w:tc>
          <w:tcPr>
            <w:tcW w:w="2394" w:type="dxa"/>
            <w:vAlign w:val="center"/>
          </w:tcPr>
          <w:p w14:paraId="12D7E24B" w14:textId="250AFCAD" w:rsidR="009F6BC4" w:rsidRDefault="009F6BC4" w:rsidP="00C25678">
            <w:pPr>
              <w:jc w:val="center"/>
            </w:pPr>
            <w:r>
              <w:t>Optimal Strategy</w:t>
            </w:r>
          </w:p>
        </w:tc>
        <w:tc>
          <w:tcPr>
            <w:tcW w:w="2394" w:type="dxa"/>
            <w:vAlign w:val="center"/>
          </w:tcPr>
          <w:p w14:paraId="357E3DCA" w14:textId="77777777" w:rsidR="009F6BC4" w:rsidRDefault="009F6BC4" w:rsidP="00C25678">
            <w:pPr>
              <w:jc w:val="center"/>
            </w:pPr>
            <w:r>
              <w:t>DHI</w:t>
            </w:r>
          </w:p>
          <w:p w14:paraId="7F1106BF" w14:textId="1CEA2E5A" w:rsidR="009F6BC4" w:rsidRDefault="009F6BC4" w:rsidP="00C25678">
            <w:pPr>
              <w:jc w:val="center"/>
            </w:pPr>
            <w:r>
              <w:t>(years)</w:t>
            </w:r>
          </w:p>
        </w:tc>
      </w:tr>
      <w:tr w:rsidR="009F6BC4" w14:paraId="76A8535D" w14:textId="77777777" w:rsidTr="00C25678">
        <w:tc>
          <w:tcPr>
            <w:tcW w:w="2394" w:type="dxa"/>
            <w:vAlign w:val="center"/>
          </w:tcPr>
          <w:p w14:paraId="7793A0FF" w14:textId="6346EB8C" w:rsidR="009F6BC4" w:rsidRDefault="009F6BC4" w:rsidP="00C25678">
            <w:pPr>
              <w:jc w:val="center"/>
            </w:pPr>
            <w:r>
              <w:t>1.25</w:t>
            </w:r>
          </w:p>
        </w:tc>
        <w:tc>
          <w:tcPr>
            <w:tcW w:w="2394" w:type="dxa"/>
            <w:vAlign w:val="center"/>
          </w:tcPr>
          <w:p w14:paraId="75943E56" w14:textId="0D77C9B6" w:rsidR="009F6BC4" w:rsidRDefault="009F6BC4" w:rsidP="00C25678">
            <w:pPr>
              <w:jc w:val="center"/>
            </w:pPr>
            <w:r>
              <w:t>0</w:t>
            </w:r>
          </w:p>
        </w:tc>
        <w:tc>
          <w:tcPr>
            <w:tcW w:w="2394" w:type="dxa"/>
            <w:vAlign w:val="center"/>
          </w:tcPr>
          <w:p w14:paraId="53285211" w14:textId="069C2272" w:rsidR="009F6BC4" w:rsidRDefault="009F6BC4" w:rsidP="00C25678">
            <w:pPr>
              <w:jc w:val="center"/>
            </w:pPr>
            <w:r>
              <w:t>Mass and Maintain</w:t>
            </w:r>
          </w:p>
        </w:tc>
        <w:tc>
          <w:tcPr>
            <w:tcW w:w="2394" w:type="dxa"/>
            <w:vAlign w:val="center"/>
          </w:tcPr>
          <w:p w14:paraId="4CE13483" w14:textId="34B0A9AF" w:rsidR="009F6BC4" w:rsidRDefault="009F6BC4" w:rsidP="00C25678">
            <w:pPr>
              <w:jc w:val="center"/>
            </w:pPr>
            <w:r>
              <w:t>18.3</w:t>
            </w:r>
          </w:p>
        </w:tc>
      </w:tr>
      <w:tr w:rsidR="009F6BC4" w14:paraId="2311522F" w14:textId="77777777" w:rsidTr="00C25678">
        <w:tc>
          <w:tcPr>
            <w:tcW w:w="2394" w:type="dxa"/>
            <w:vAlign w:val="center"/>
          </w:tcPr>
          <w:p w14:paraId="32930575" w14:textId="531920A3" w:rsidR="009F6BC4" w:rsidRDefault="009F6BC4" w:rsidP="00C25678">
            <w:pPr>
              <w:jc w:val="center"/>
            </w:pPr>
            <w:r>
              <w:t>1.50</w:t>
            </w:r>
          </w:p>
        </w:tc>
        <w:tc>
          <w:tcPr>
            <w:tcW w:w="2394" w:type="dxa"/>
            <w:vAlign w:val="center"/>
          </w:tcPr>
          <w:p w14:paraId="4D4517EB" w14:textId="70CF49A7" w:rsidR="009F6BC4" w:rsidRDefault="009F6BC4" w:rsidP="00C25678">
            <w:pPr>
              <w:jc w:val="center"/>
            </w:pPr>
            <w:r>
              <w:t>0</w:t>
            </w:r>
          </w:p>
        </w:tc>
        <w:tc>
          <w:tcPr>
            <w:tcW w:w="2394" w:type="dxa"/>
            <w:vAlign w:val="center"/>
          </w:tcPr>
          <w:p w14:paraId="6EB377F9" w14:textId="742F9CE9" w:rsidR="009F6BC4" w:rsidRPr="00C25678" w:rsidRDefault="00C25678" w:rsidP="00C25678">
            <w:pPr>
              <w:jc w:val="center"/>
              <w:rPr>
                <w:rFonts w:ascii="Papyrus" w:hAnsi="Papyrus" w:cs="Courier New"/>
              </w:rPr>
            </w:pPr>
            <w:r>
              <w:t>Mass and Maintain</w:t>
            </w:r>
          </w:p>
        </w:tc>
        <w:tc>
          <w:tcPr>
            <w:tcW w:w="2394" w:type="dxa"/>
            <w:vAlign w:val="center"/>
          </w:tcPr>
          <w:p w14:paraId="760E70FB" w14:textId="30C41BD2" w:rsidR="009F6BC4" w:rsidRDefault="009F6BC4" w:rsidP="00C25678">
            <w:pPr>
              <w:jc w:val="center"/>
            </w:pPr>
            <w:r>
              <w:t>10.0</w:t>
            </w:r>
          </w:p>
        </w:tc>
      </w:tr>
      <w:tr w:rsidR="009F6BC4" w14:paraId="65B0DF09" w14:textId="77777777" w:rsidTr="00C25678">
        <w:tc>
          <w:tcPr>
            <w:tcW w:w="2394" w:type="dxa"/>
            <w:vAlign w:val="center"/>
          </w:tcPr>
          <w:p w14:paraId="6A8A986F" w14:textId="45F4D090" w:rsidR="009F6BC4" w:rsidRDefault="009F6BC4" w:rsidP="00C25678">
            <w:pPr>
              <w:jc w:val="center"/>
            </w:pPr>
            <w:r>
              <w:t>2.00</w:t>
            </w:r>
          </w:p>
        </w:tc>
        <w:tc>
          <w:tcPr>
            <w:tcW w:w="2394" w:type="dxa"/>
            <w:vAlign w:val="center"/>
          </w:tcPr>
          <w:p w14:paraId="6206BF7A" w14:textId="3314579C" w:rsidR="009F6BC4" w:rsidRDefault="009F6BC4" w:rsidP="00C25678">
            <w:pPr>
              <w:jc w:val="center"/>
            </w:pPr>
            <w:r>
              <w:t>0</w:t>
            </w:r>
          </w:p>
        </w:tc>
        <w:tc>
          <w:tcPr>
            <w:tcW w:w="2394" w:type="dxa"/>
            <w:vAlign w:val="center"/>
          </w:tcPr>
          <w:p w14:paraId="37EC8D67" w14:textId="43F58B68" w:rsidR="009F6BC4" w:rsidRDefault="00C25678" w:rsidP="00C25678">
            <w:pPr>
              <w:jc w:val="center"/>
            </w:pPr>
            <w:r>
              <w:t>Mass and Maintain</w:t>
            </w:r>
          </w:p>
        </w:tc>
        <w:tc>
          <w:tcPr>
            <w:tcW w:w="2394" w:type="dxa"/>
            <w:vAlign w:val="center"/>
          </w:tcPr>
          <w:p w14:paraId="08F97958" w14:textId="759AC535" w:rsidR="009F6BC4" w:rsidRDefault="009F6BC4" w:rsidP="00C25678">
            <w:pPr>
              <w:jc w:val="center"/>
            </w:pPr>
            <w:r>
              <w:t>5.1</w:t>
            </w:r>
          </w:p>
        </w:tc>
      </w:tr>
      <w:tr w:rsidR="009F6BC4" w14:paraId="53AB0E4F" w14:textId="77777777" w:rsidTr="00C25678">
        <w:tc>
          <w:tcPr>
            <w:tcW w:w="2394" w:type="dxa"/>
            <w:vAlign w:val="center"/>
          </w:tcPr>
          <w:p w14:paraId="4D6953B4" w14:textId="05CF8930" w:rsidR="009F6BC4" w:rsidRDefault="009F6BC4" w:rsidP="00C25678">
            <w:pPr>
              <w:jc w:val="center"/>
            </w:pPr>
            <w:r>
              <w:t>2.50</w:t>
            </w:r>
          </w:p>
        </w:tc>
        <w:tc>
          <w:tcPr>
            <w:tcW w:w="2394" w:type="dxa"/>
            <w:vAlign w:val="center"/>
          </w:tcPr>
          <w:p w14:paraId="5CBD0EC2" w14:textId="662DDAFF" w:rsidR="009F6BC4" w:rsidRDefault="009F6BC4" w:rsidP="00C25678">
            <w:pPr>
              <w:jc w:val="center"/>
            </w:pPr>
            <w:r>
              <w:t>0</w:t>
            </w:r>
          </w:p>
        </w:tc>
        <w:tc>
          <w:tcPr>
            <w:tcW w:w="2394" w:type="dxa"/>
            <w:vAlign w:val="center"/>
          </w:tcPr>
          <w:p w14:paraId="5BEC17AB" w14:textId="350BEA39" w:rsidR="009F6BC4" w:rsidRDefault="00C25678" w:rsidP="00C25678">
            <w:pPr>
              <w:jc w:val="center"/>
            </w:pPr>
            <w:r>
              <w:t>Mass and Maintain</w:t>
            </w:r>
          </w:p>
        </w:tc>
        <w:tc>
          <w:tcPr>
            <w:tcW w:w="2394" w:type="dxa"/>
            <w:vAlign w:val="center"/>
          </w:tcPr>
          <w:p w14:paraId="0B54EA3E" w14:textId="7C201F66" w:rsidR="009F6BC4" w:rsidRDefault="00762252" w:rsidP="00C25678">
            <w:pPr>
              <w:jc w:val="center"/>
            </w:pPr>
            <w:r>
              <w:t>3.0</w:t>
            </w:r>
          </w:p>
        </w:tc>
      </w:tr>
      <w:tr w:rsidR="009F6BC4" w14:paraId="6AF6E022" w14:textId="77777777" w:rsidTr="00C25678">
        <w:tc>
          <w:tcPr>
            <w:tcW w:w="2394" w:type="dxa"/>
            <w:vAlign w:val="center"/>
          </w:tcPr>
          <w:p w14:paraId="6450D8F8" w14:textId="3897411B" w:rsidR="009F6BC4" w:rsidRDefault="009F6BC4" w:rsidP="00C25678">
            <w:pPr>
              <w:jc w:val="center"/>
            </w:pPr>
            <w:r>
              <w:t>1.25</w:t>
            </w:r>
          </w:p>
        </w:tc>
        <w:tc>
          <w:tcPr>
            <w:tcW w:w="2394" w:type="dxa"/>
            <w:vAlign w:val="center"/>
          </w:tcPr>
          <w:p w14:paraId="0CA08DFE" w14:textId="40B1A771" w:rsidR="009F6BC4" w:rsidRDefault="00AA2544"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2394" w:type="dxa"/>
            <w:vAlign w:val="center"/>
          </w:tcPr>
          <w:p w14:paraId="06741255" w14:textId="42D3B520" w:rsidR="009F6BC4" w:rsidRDefault="00C25678" w:rsidP="00C25678">
            <w:pPr>
              <w:jc w:val="center"/>
            </w:pPr>
            <w:r>
              <w:t>Mass and Maintain</w:t>
            </w:r>
          </w:p>
        </w:tc>
        <w:tc>
          <w:tcPr>
            <w:tcW w:w="2394" w:type="dxa"/>
            <w:vAlign w:val="center"/>
          </w:tcPr>
          <w:p w14:paraId="2DEFFE2D" w14:textId="1F2359DE" w:rsidR="009F6BC4" w:rsidRDefault="009F6BC4" w:rsidP="00C25678">
            <w:pPr>
              <w:jc w:val="center"/>
            </w:pPr>
            <w:r>
              <w:t>17.9</w:t>
            </w:r>
          </w:p>
        </w:tc>
      </w:tr>
      <w:tr w:rsidR="009F6BC4" w14:paraId="3E1B72C1" w14:textId="77777777" w:rsidTr="00C25678">
        <w:tc>
          <w:tcPr>
            <w:tcW w:w="2394" w:type="dxa"/>
            <w:vAlign w:val="center"/>
          </w:tcPr>
          <w:p w14:paraId="1C0165C0" w14:textId="1DA981FA" w:rsidR="009F6BC4" w:rsidRDefault="009F6BC4" w:rsidP="00C25678">
            <w:pPr>
              <w:jc w:val="center"/>
            </w:pPr>
            <w:r>
              <w:t>1.50</w:t>
            </w:r>
          </w:p>
        </w:tc>
        <w:tc>
          <w:tcPr>
            <w:tcW w:w="2394" w:type="dxa"/>
            <w:vAlign w:val="center"/>
          </w:tcPr>
          <w:p w14:paraId="7CA931B7" w14:textId="4E7AABBA" w:rsidR="009F6BC4" w:rsidRDefault="00AA2544"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2394" w:type="dxa"/>
            <w:vAlign w:val="center"/>
          </w:tcPr>
          <w:p w14:paraId="01E537D0" w14:textId="743E2BAE" w:rsidR="009F6BC4" w:rsidRDefault="00C25678" w:rsidP="00C25678">
            <w:pPr>
              <w:jc w:val="center"/>
            </w:pPr>
            <w:r>
              <w:t>Mass and Maintain</w:t>
            </w:r>
          </w:p>
        </w:tc>
        <w:tc>
          <w:tcPr>
            <w:tcW w:w="2394" w:type="dxa"/>
            <w:vAlign w:val="center"/>
          </w:tcPr>
          <w:p w14:paraId="519AE3A1" w14:textId="130E29BB" w:rsidR="009F6BC4" w:rsidRDefault="009F6BC4" w:rsidP="00C25678">
            <w:pPr>
              <w:jc w:val="center"/>
            </w:pPr>
            <w:r>
              <w:t>8.8</w:t>
            </w:r>
          </w:p>
        </w:tc>
      </w:tr>
      <w:tr w:rsidR="009F6BC4" w14:paraId="318ECD47" w14:textId="77777777" w:rsidTr="00C25678">
        <w:tc>
          <w:tcPr>
            <w:tcW w:w="2394" w:type="dxa"/>
            <w:vAlign w:val="center"/>
          </w:tcPr>
          <w:p w14:paraId="3E0E29BC" w14:textId="0AEC0D25" w:rsidR="009F6BC4" w:rsidRDefault="009F6BC4" w:rsidP="00C25678">
            <w:pPr>
              <w:jc w:val="center"/>
            </w:pPr>
            <w:r>
              <w:t>2.00</w:t>
            </w:r>
          </w:p>
        </w:tc>
        <w:tc>
          <w:tcPr>
            <w:tcW w:w="2394" w:type="dxa"/>
            <w:vAlign w:val="center"/>
          </w:tcPr>
          <w:p w14:paraId="4063E00C" w14:textId="52D381B4" w:rsidR="009F6BC4" w:rsidRDefault="00AA2544"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2394" w:type="dxa"/>
            <w:vAlign w:val="center"/>
          </w:tcPr>
          <w:p w14:paraId="52970287" w14:textId="4D1B52AC" w:rsidR="009F6BC4" w:rsidRDefault="00C25678" w:rsidP="00C25678">
            <w:pPr>
              <w:jc w:val="center"/>
            </w:pPr>
            <w:r>
              <w:t>Mass and Maintain</w:t>
            </w:r>
          </w:p>
        </w:tc>
        <w:tc>
          <w:tcPr>
            <w:tcW w:w="2394" w:type="dxa"/>
            <w:vAlign w:val="center"/>
          </w:tcPr>
          <w:p w14:paraId="0648CA8A" w14:textId="40F58CE9" w:rsidR="009F6BC4" w:rsidRDefault="009F6BC4" w:rsidP="00C25678">
            <w:pPr>
              <w:jc w:val="center"/>
            </w:pPr>
            <w:r>
              <w:t>4.8</w:t>
            </w:r>
          </w:p>
        </w:tc>
      </w:tr>
      <w:tr w:rsidR="009F6BC4" w14:paraId="49EF51DE" w14:textId="77777777" w:rsidTr="00C25678">
        <w:tc>
          <w:tcPr>
            <w:tcW w:w="2394" w:type="dxa"/>
            <w:vAlign w:val="center"/>
          </w:tcPr>
          <w:p w14:paraId="200AE912" w14:textId="7D248B7C" w:rsidR="009F6BC4" w:rsidRDefault="009F6BC4" w:rsidP="00C25678">
            <w:pPr>
              <w:jc w:val="center"/>
            </w:pPr>
            <w:r>
              <w:t>2.50</w:t>
            </w:r>
          </w:p>
        </w:tc>
        <w:tc>
          <w:tcPr>
            <w:tcW w:w="2394" w:type="dxa"/>
            <w:vAlign w:val="center"/>
          </w:tcPr>
          <w:p w14:paraId="5D9C0AB7" w14:textId="1307BEEA" w:rsidR="009F6BC4" w:rsidRDefault="00AA2544"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2394" w:type="dxa"/>
            <w:vAlign w:val="center"/>
          </w:tcPr>
          <w:p w14:paraId="4653EAA4" w14:textId="1C78D819" w:rsidR="009F6BC4" w:rsidRDefault="00C25678" w:rsidP="00C25678">
            <w:pPr>
              <w:jc w:val="center"/>
            </w:pPr>
            <w:r>
              <w:t>Mass and Maintain</w:t>
            </w:r>
          </w:p>
        </w:tc>
        <w:tc>
          <w:tcPr>
            <w:tcW w:w="2394" w:type="dxa"/>
            <w:vAlign w:val="center"/>
          </w:tcPr>
          <w:p w14:paraId="1C5D7F74" w14:textId="71D9E68C" w:rsidR="009F6BC4" w:rsidRDefault="00762252" w:rsidP="00C25678">
            <w:pPr>
              <w:jc w:val="center"/>
            </w:pPr>
            <w:r>
              <w:t>3.2</w:t>
            </w:r>
          </w:p>
        </w:tc>
      </w:tr>
      <w:tr w:rsidR="009F6BC4" w14:paraId="00DEFD4D" w14:textId="77777777" w:rsidTr="00C25678">
        <w:tc>
          <w:tcPr>
            <w:tcW w:w="2394" w:type="dxa"/>
            <w:vAlign w:val="center"/>
          </w:tcPr>
          <w:p w14:paraId="7459AAF5" w14:textId="65187A72" w:rsidR="009F6BC4" w:rsidRDefault="009F6BC4" w:rsidP="00C25678">
            <w:pPr>
              <w:jc w:val="center"/>
            </w:pPr>
            <w:r>
              <w:t>1.25</w:t>
            </w:r>
          </w:p>
        </w:tc>
        <w:tc>
          <w:tcPr>
            <w:tcW w:w="2394" w:type="dxa"/>
            <w:vAlign w:val="center"/>
          </w:tcPr>
          <w:p w14:paraId="2F006820" w14:textId="55121C7A" w:rsidR="009F6BC4" w:rsidRDefault="00AA2544"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4.3</m:t>
                    </m:r>
                  </m:den>
                </m:f>
              </m:oMath>
            </m:oMathPara>
          </w:p>
        </w:tc>
        <w:tc>
          <w:tcPr>
            <w:tcW w:w="2394" w:type="dxa"/>
            <w:vAlign w:val="center"/>
          </w:tcPr>
          <w:p w14:paraId="3DA7557D" w14:textId="5F2E678B" w:rsidR="009F6BC4" w:rsidRDefault="00C25678" w:rsidP="00C25678">
            <w:pPr>
              <w:jc w:val="center"/>
            </w:pPr>
            <w:r>
              <w:t>Mass and Maintain</w:t>
            </w:r>
          </w:p>
        </w:tc>
        <w:tc>
          <w:tcPr>
            <w:tcW w:w="2394" w:type="dxa"/>
            <w:vAlign w:val="center"/>
          </w:tcPr>
          <w:p w14:paraId="57876949" w14:textId="3FD7057A" w:rsidR="009F6BC4" w:rsidRDefault="009F6BC4" w:rsidP="00C25678">
            <w:pPr>
              <w:jc w:val="center"/>
            </w:pPr>
            <w:r>
              <w:t>12.2</w:t>
            </w:r>
          </w:p>
        </w:tc>
      </w:tr>
      <w:tr w:rsidR="009F6BC4" w14:paraId="619DBE85" w14:textId="77777777" w:rsidTr="00C25678">
        <w:tc>
          <w:tcPr>
            <w:tcW w:w="2394" w:type="dxa"/>
            <w:vAlign w:val="center"/>
          </w:tcPr>
          <w:p w14:paraId="08BE7B73" w14:textId="7BA2CD67" w:rsidR="009F6BC4" w:rsidRDefault="009F6BC4" w:rsidP="00C25678">
            <w:pPr>
              <w:jc w:val="center"/>
            </w:pPr>
            <w:r>
              <w:t>1.50</w:t>
            </w:r>
          </w:p>
        </w:tc>
        <w:tc>
          <w:tcPr>
            <w:tcW w:w="2394" w:type="dxa"/>
            <w:vAlign w:val="center"/>
          </w:tcPr>
          <w:p w14:paraId="0E929F9B" w14:textId="574413E3" w:rsidR="009F6BC4" w:rsidRDefault="00AA2544"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4.3</m:t>
                    </m:r>
                  </m:den>
                </m:f>
              </m:oMath>
            </m:oMathPara>
          </w:p>
        </w:tc>
        <w:tc>
          <w:tcPr>
            <w:tcW w:w="2394" w:type="dxa"/>
            <w:vAlign w:val="center"/>
          </w:tcPr>
          <w:p w14:paraId="2A01B2F5" w14:textId="5EDD78F0" w:rsidR="009F6BC4" w:rsidRDefault="00762252" w:rsidP="00C25678">
            <w:pPr>
              <w:jc w:val="center"/>
            </w:pPr>
            <w:r>
              <w:t>Mass and Maintain</w:t>
            </w:r>
          </w:p>
        </w:tc>
        <w:tc>
          <w:tcPr>
            <w:tcW w:w="2394" w:type="dxa"/>
            <w:vAlign w:val="center"/>
          </w:tcPr>
          <w:p w14:paraId="1E3B3CF1" w14:textId="71756F3E" w:rsidR="009F6BC4" w:rsidRDefault="009F6BC4" w:rsidP="00C25678">
            <w:pPr>
              <w:jc w:val="center"/>
            </w:pPr>
            <w:r>
              <w:t>5.</w:t>
            </w:r>
            <w:r w:rsidR="00762252">
              <w:t>8</w:t>
            </w:r>
          </w:p>
        </w:tc>
      </w:tr>
      <w:tr w:rsidR="009F6BC4" w14:paraId="3226C174" w14:textId="77777777" w:rsidTr="00C25678">
        <w:tc>
          <w:tcPr>
            <w:tcW w:w="2394" w:type="dxa"/>
            <w:vAlign w:val="center"/>
          </w:tcPr>
          <w:p w14:paraId="55AB92F8" w14:textId="13D8572F" w:rsidR="009F6BC4" w:rsidRDefault="009F6BC4" w:rsidP="00C25678">
            <w:pPr>
              <w:jc w:val="center"/>
            </w:pPr>
            <w:r>
              <w:t>2.00</w:t>
            </w:r>
          </w:p>
        </w:tc>
        <w:tc>
          <w:tcPr>
            <w:tcW w:w="2394" w:type="dxa"/>
            <w:vAlign w:val="center"/>
          </w:tcPr>
          <w:p w14:paraId="3232289C" w14:textId="15850935" w:rsidR="009F6BC4" w:rsidRDefault="00AA2544"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4.3</m:t>
                    </m:r>
                  </m:den>
                </m:f>
              </m:oMath>
            </m:oMathPara>
          </w:p>
        </w:tc>
        <w:tc>
          <w:tcPr>
            <w:tcW w:w="2394" w:type="dxa"/>
            <w:vAlign w:val="center"/>
          </w:tcPr>
          <w:p w14:paraId="494CAD75" w14:textId="0BCD5FE2" w:rsidR="009F6BC4" w:rsidRDefault="00C25678" w:rsidP="00C25678">
            <w:pPr>
              <w:jc w:val="center"/>
            </w:pPr>
            <w:r>
              <w:t>Mass and Maintain</w:t>
            </w:r>
          </w:p>
        </w:tc>
        <w:tc>
          <w:tcPr>
            <w:tcW w:w="2394" w:type="dxa"/>
            <w:vAlign w:val="center"/>
          </w:tcPr>
          <w:p w14:paraId="1DA7319B" w14:textId="682595CC" w:rsidR="009F6BC4" w:rsidRDefault="009F6BC4" w:rsidP="00C25678">
            <w:pPr>
              <w:jc w:val="center"/>
            </w:pPr>
            <w:r>
              <w:t>4.1</w:t>
            </w:r>
          </w:p>
        </w:tc>
      </w:tr>
      <w:tr w:rsidR="009F6BC4" w14:paraId="40A637E9" w14:textId="77777777" w:rsidTr="00C25678">
        <w:tc>
          <w:tcPr>
            <w:tcW w:w="2394" w:type="dxa"/>
            <w:vAlign w:val="center"/>
          </w:tcPr>
          <w:p w14:paraId="7848CD82" w14:textId="43BBBFB5" w:rsidR="009F6BC4" w:rsidRDefault="009F6BC4" w:rsidP="00C25678">
            <w:pPr>
              <w:jc w:val="center"/>
            </w:pPr>
            <w:r>
              <w:t>2.50</w:t>
            </w:r>
          </w:p>
        </w:tc>
        <w:tc>
          <w:tcPr>
            <w:tcW w:w="2394" w:type="dxa"/>
            <w:vAlign w:val="center"/>
          </w:tcPr>
          <w:p w14:paraId="1C00F541" w14:textId="7291D8F7" w:rsidR="009F6BC4" w:rsidRDefault="00AA2544"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4.3</m:t>
                    </m:r>
                  </m:den>
                </m:f>
              </m:oMath>
            </m:oMathPara>
          </w:p>
        </w:tc>
        <w:tc>
          <w:tcPr>
            <w:tcW w:w="2394" w:type="dxa"/>
            <w:vAlign w:val="center"/>
          </w:tcPr>
          <w:p w14:paraId="6BCD905C" w14:textId="371CD18B" w:rsidR="009F6BC4" w:rsidRDefault="00C25678" w:rsidP="00C25678">
            <w:pPr>
              <w:jc w:val="center"/>
            </w:pPr>
            <w:r>
              <w:t>Mass and Maintain</w:t>
            </w:r>
          </w:p>
        </w:tc>
        <w:tc>
          <w:tcPr>
            <w:tcW w:w="2394" w:type="dxa"/>
            <w:vAlign w:val="center"/>
          </w:tcPr>
          <w:p w14:paraId="4827F9C8" w14:textId="4C4341B2" w:rsidR="009F6BC4" w:rsidRDefault="009F6BC4" w:rsidP="00C25678">
            <w:pPr>
              <w:jc w:val="center"/>
            </w:pPr>
            <w:r>
              <w:t>2.6</w:t>
            </w:r>
          </w:p>
        </w:tc>
      </w:tr>
      <w:tr w:rsidR="009F6BC4" w14:paraId="5348CB07" w14:textId="77777777" w:rsidTr="00C25678">
        <w:tc>
          <w:tcPr>
            <w:tcW w:w="2394" w:type="dxa"/>
            <w:vAlign w:val="center"/>
          </w:tcPr>
          <w:p w14:paraId="20A02C4C" w14:textId="22EEC2AB" w:rsidR="009F6BC4" w:rsidRDefault="009F6BC4" w:rsidP="00C25678">
            <w:pPr>
              <w:jc w:val="center"/>
            </w:pPr>
            <w:r>
              <w:t>1.25</w:t>
            </w:r>
          </w:p>
        </w:tc>
        <w:tc>
          <w:tcPr>
            <w:tcW w:w="2394" w:type="dxa"/>
            <w:vAlign w:val="center"/>
          </w:tcPr>
          <w:p w14:paraId="3BD01316" w14:textId="389EF656" w:rsidR="009F6BC4" w:rsidRPr="00613598" w:rsidRDefault="00AA2544" w:rsidP="00C25678">
            <w:pPr>
              <w:jc w:val="center"/>
              <w:rPr>
                <w:rFonts w:ascii="Cambria" w:eastAsia="MS Mincho"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2394" w:type="dxa"/>
            <w:vAlign w:val="center"/>
          </w:tcPr>
          <w:p w14:paraId="387904AA" w14:textId="5A8AE67B" w:rsidR="009F6BC4" w:rsidRDefault="00C25678" w:rsidP="00C25678">
            <w:pPr>
              <w:jc w:val="center"/>
            </w:pPr>
            <w:r>
              <w:t>Mass and Maintain</w:t>
            </w:r>
          </w:p>
        </w:tc>
        <w:tc>
          <w:tcPr>
            <w:tcW w:w="2394" w:type="dxa"/>
            <w:vAlign w:val="center"/>
          </w:tcPr>
          <w:p w14:paraId="15B4C726" w14:textId="59B4E627" w:rsidR="009F6BC4" w:rsidRDefault="009F6BC4" w:rsidP="00C25678">
            <w:pPr>
              <w:jc w:val="center"/>
            </w:pPr>
            <w:r>
              <w:t>9.1</w:t>
            </w:r>
          </w:p>
        </w:tc>
      </w:tr>
      <w:tr w:rsidR="009F6BC4" w14:paraId="698EF46C" w14:textId="77777777" w:rsidTr="00C25678">
        <w:tc>
          <w:tcPr>
            <w:tcW w:w="2394" w:type="dxa"/>
            <w:vAlign w:val="center"/>
          </w:tcPr>
          <w:p w14:paraId="094EF669" w14:textId="2C43C44D" w:rsidR="009F6BC4" w:rsidRDefault="009F6BC4" w:rsidP="00C25678">
            <w:pPr>
              <w:jc w:val="center"/>
            </w:pPr>
            <w:r>
              <w:t>1.50</w:t>
            </w:r>
          </w:p>
        </w:tc>
        <w:tc>
          <w:tcPr>
            <w:tcW w:w="2394" w:type="dxa"/>
            <w:vAlign w:val="center"/>
          </w:tcPr>
          <w:p w14:paraId="354FC095" w14:textId="7D23A505" w:rsidR="009F6BC4" w:rsidRPr="00613598" w:rsidRDefault="00AA2544" w:rsidP="00C25678">
            <w:pPr>
              <w:jc w:val="center"/>
              <w:rPr>
                <w:rFonts w:ascii="Cambria" w:eastAsia="MS Mincho"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2394" w:type="dxa"/>
            <w:vAlign w:val="center"/>
          </w:tcPr>
          <w:p w14:paraId="4F9BF4F0" w14:textId="545EF1AF" w:rsidR="009F6BC4" w:rsidRDefault="00C25678" w:rsidP="00C25678">
            <w:pPr>
              <w:jc w:val="center"/>
            </w:pPr>
            <w:r>
              <w:t>Mass and Maintain</w:t>
            </w:r>
          </w:p>
        </w:tc>
        <w:tc>
          <w:tcPr>
            <w:tcW w:w="2394" w:type="dxa"/>
            <w:vAlign w:val="center"/>
          </w:tcPr>
          <w:p w14:paraId="2D1068BD" w14:textId="4139987B" w:rsidR="009F6BC4" w:rsidRDefault="009F6BC4" w:rsidP="00C25678">
            <w:pPr>
              <w:jc w:val="center"/>
            </w:pPr>
            <w:r>
              <w:t>4.</w:t>
            </w:r>
            <w:r w:rsidR="00762252">
              <w:t>7</w:t>
            </w:r>
          </w:p>
        </w:tc>
      </w:tr>
      <w:tr w:rsidR="009F6BC4" w14:paraId="5F27BA54" w14:textId="77777777" w:rsidTr="00C25678">
        <w:tc>
          <w:tcPr>
            <w:tcW w:w="2394" w:type="dxa"/>
            <w:vAlign w:val="center"/>
          </w:tcPr>
          <w:p w14:paraId="2CDC2898" w14:textId="12241889" w:rsidR="009F6BC4" w:rsidRDefault="009F6BC4" w:rsidP="00C25678">
            <w:pPr>
              <w:jc w:val="center"/>
            </w:pPr>
            <w:r>
              <w:t>2.00</w:t>
            </w:r>
          </w:p>
        </w:tc>
        <w:tc>
          <w:tcPr>
            <w:tcW w:w="2394" w:type="dxa"/>
            <w:vAlign w:val="center"/>
          </w:tcPr>
          <w:p w14:paraId="150E0EFC" w14:textId="7526C9A8" w:rsidR="009F6BC4" w:rsidRPr="00613598" w:rsidRDefault="00AA2544" w:rsidP="00C25678">
            <w:pPr>
              <w:jc w:val="center"/>
              <w:rPr>
                <w:rFonts w:ascii="Cambria" w:eastAsia="MS Mincho"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2394" w:type="dxa"/>
            <w:vAlign w:val="center"/>
          </w:tcPr>
          <w:p w14:paraId="5761A320" w14:textId="1C23610B" w:rsidR="009F6BC4" w:rsidRDefault="00C25678" w:rsidP="00C25678">
            <w:pPr>
              <w:jc w:val="center"/>
            </w:pPr>
            <w:r>
              <w:t>Mass and Maintain</w:t>
            </w:r>
          </w:p>
        </w:tc>
        <w:tc>
          <w:tcPr>
            <w:tcW w:w="2394" w:type="dxa"/>
            <w:vAlign w:val="center"/>
          </w:tcPr>
          <w:p w14:paraId="57BBEAB3" w14:textId="1A847DBF" w:rsidR="009F6BC4" w:rsidRDefault="009F6BC4" w:rsidP="00C25678">
            <w:pPr>
              <w:jc w:val="center"/>
            </w:pPr>
            <w:r>
              <w:t>3.5</w:t>
            </w:r>
          </w:p>
        </w:tc>
      </w:tr>
      <w:tr w:rsidR="009F6BC4" w14:paraId="0266EFE9" w14:textId="77777777" w:rsidTr="00C25678">
        <w:tc>
          <w:tcPr>
            <w:tcW w:w="2394" w:type="dxa"/>
            <w:vAlign w:val="center"/>
          </w:tcPr>
          <w:p w14:paraId="05845390" w14:textId="420E6CD9" w:rsidR="009F6BC4" w:rsidRDefault="009F6BC4" w:rsidP="00C25678">
            <w:pPr>
              <w:jc w:val="center"/>
            </w:pPr>
            <w:r>
              <w:t>2.50</w:t>
            </w:r>
          </w:p>
        </w:tc>
        <w:tc>
          <w:tcPr>
            <w:tcW w:w="2394" w:type="dxa"/>
            <w:vAlign w:val="center"/>
          </w:tcPr>
          <w:p w14:paraId="408660DA" w14:textId="324B0E62" w:rsidR="009F6BC4" w:rsidRPr="00613598" w:rsidRDefault="00AA2544" w:rsidP="00C25678">
            <w:pPr>
              <w:jc w:val="center"/>
              <w:rPr>
                <w:rFonts w:ascii="Cambria" w:eastAsia="MS Mincho"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2394" w:type="dxa"/>
            <w:vAlign w:val="center"/>
          </w:tcPr>
          <w:p w14:paraId="7E3E651B" w14:textId="305FD0FC" w:rsidR="009F6BC4" w:rsidRDefault="00C25678" w:rsidP="00C25678">
            <w:pPr>
              <w:jc w:val="center"/>
            </w:pPr>
            <w:r>
              <w:t>Mass and Maintain</w:t>
            </w:r>
          </w:p>
        </w:tc>
        <w:tc>
          <w:tcPr>
            <w:tcW w:w="2394" w:type="dxa"/>
            <w:vAlign w:val="center"/>
          </w:tcPr>
          <w:p w14:paraId="3AB9BBD0" w14:textId="6A45194A" w:rsidR="009F6BC4" w:rsidRDefault="009F6BC4" w:rsidP="00C25678">
            <w:pPr>
              <w:jc w:val="center"/>
            </w:pPr>
            <w:r>
              <w:t>1.4</w:t>
            </w:r>
          </w:p>
        </w:tc>
      </w:tr>
      <w:tr w:rsidR="009F6BC4" w14:paraId="7C5A8C2D" w14:textId="77777777" w:rsidTr="00C25678">
        <w:tc>
          <w:tcPr>
            <w:tcW w:w="2394" w:type="dxa"/>
            <w:vAlign w:val="center"/>
          </w:tcPr>
          <w:p w14:paraId="655D741F" w14:textId="084123A2" w:rsidR="009F6BC4" w:rsidRDefault="009F6BC4" w:rsidP="00C25678">
            <w:pPr>
              <w:jc w:val="center"/>
            </w:pPr>
            <w:r>
              <w:t>1.25</w:t>
            </w:r>
          </w:p>
        </w:tc>
        <w:tc>
          <w:tcPr>
            <w:tcW w:w="2394" w:type="dxa"/>
            <w:vAlign w:val="center"/>
          </w:tcPr>
          <w:p w14:paraId="4D3CB53C" w14:textId="6FF2015A" w:rsidR="009F6BC4" w:rsidRPr="00613598" w:rsidRDefault="00AA2544" w:rsidP="00C25678">
            <w:pPr>
              <w:jc w:val="center"/>
              <w:rPr>
                <w:rFonts w:ascii="Cambria" w:eastAsia="MS Mincho"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1</m:t>
                    </m:r>
                  </m:den>
                </m:f>
              </m:oMath>
            </m:oMathPara>
          </w:p>
        </w:tc>
        <w:tc>
          <w:tcPr>
            <w:tcW w:w="2394" w:type="dxa"/>
            <w:vAlign w:val="center"/>
          </w:tcPr>
          <w:p w14:paraId="2D018ED2" w14:textId="36D40BE3" w:rsidR="009F6BC4" w:rsidRDefault="00C25678" w:rsidP="00C25678">
            <w:pPr>
              <w:jc w:val="center"/>
            </w:pPr>
            <w:r>
              <w:t>Mass and Maintain</w:t>
            </w:r>
          </w:p>
        </w:tc>
        <w:tc>
          <w:tcPr>
            <w:tcW w:w="2394" w:type="dxa"/>
            <w:vAlign w:val="center"/>
          </w:tcPr>
          <w:p w14:paraId="2FD0E7D4" w14:textId="68385615" w:rsidR="009F6BC4" w:rsidRDefault="009F6BC4" w:rsidP="00C25678">
            <w:pPr>
              <w:jc w:val="center"/>
            </w:pPr>
            <w:r>
              <w:t>4.8</w:t>
            </w:r>
          </w:p>
        </w:tc>
      </w:tr>
      <w:tr w:rsidR="009F6BC4" w14:paraId="079C138D" w14:textId="77777777" w:rsidTr="00C25678">
        <w:tc>
          <w:tcPr>
            <w:tcW w:w="2394" w:type="dxa"/>
            <w:vAlign w:val="center"/>
          </w:tcPr>
          <w:p w14:paraId="182B2E71" w14:textId="09A6B1D0" w:rsidR="009F6BC4" w:rsidRDefault="009F6BC4" w:rsidP="00C25678">
            <w:pPr>
              <w:jc w:val="center"/>
            </w:pPr>
            <w:r>
              <w:t>1.50</w:t>
            </w:r>
          </w:p>
        </w:tc>
        <w:tc>
          <w:tcPr>
            <w:tcW w:w="2394" w:type="dxa"/>
            <w:vAlign w:val="center"/>
          </w:tcPr>
          <w:p w14:paraId="4BA16650" w14:textId="0CA55C13" w:rsidR="009F6BC4" w:rsidRPr="00613598" w:rsidRDefault="00AA2544" w:rsidP="00C25678">
            <w:pPr>
              <w:jc w:val="center"/>
              <w:rPr>
                <w:rFonts w:ascii="Cambria" w:eastAsia="MS Mincho"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1</m:t>
                    </m:r>
                  </m:den>
                </m:f>
              </m:oMath>
            </m:oMathPara>
          </w:p>
        </w:tc>
        <w:tc>
          <w:tcPr>
            <w:tcW w:w="2394" w:type="dxa"/>
            <w:vAlign w:val="center"/>
          </w:tcPr>
          <w:p w14:paraId="09DEECEC" w14:textId="7B82AB26" w:rsidR="009F6BC4" w:rsidRDefault="00C25678" w:rsidP="00C25678">
            <w:pPr>
              <w:jc w:val="center"/>
            </w:pPr>
            <w:r>
              <w:t>Mass and Maintain</w:t>
            </w:r>
          </w:p>
        </w:tc>
        <w:tc>
          <w:tcPr>
            <w:tcW w:w="2394" w:type="dxa"/>
            <w:vAlign w:val="center"/>
          </w:tcPr>
          <w:p w14:paraId="4833D5C0" w14:textId="599B835E" w:rsidR="009F6BC4" w:rsidRDefault="009F6BC4" w:rsidP="00C25678">
            <w:pPr>
              <w:jc w:val="center"/>
            </w:pPr>
            <w:r>
              <w:t>2.</w:t>
            </w:r>
            <w:r w:rsidR="00762252">
              <w:t>2</w:t>
            </w:r>
          </w:p>
        </w:tc>
      </w:tr>
      <w:tr w:rsidR="009F6BC4" w14:paraId="06DC3E38" w14:textId="77777777" w:rsidTr="00C25678">
        <w:tc>
          <w:tcPr>
            <w:tcW w:w="2394" w:type="dxa"/>
            <w:vAlign w:val="center"/>
          </w:tcPr>
          <w:p w14:paraId="707EAE11" w14:textId="4A4B9BA5" w:rsidR="009F6BC4" w:rsidRDefault="009F6BC4" w:rsidP="00C25678">
            <w:pPr>
              <w:jc w:val="center"/>
            </w:pPr>
            <w:r>
              <w:t>2.00</w:t>
            </w:r>
          </w:p>
        </w:tc>
        <w:tc>
          <w:tcPr>
            <w:tcW w:w="2394" w:type="dxa"/>
            <w:vAlign w:val="center"/>
          </w:tcPr>
          <w:p w14:paraId="46E8B856" w14:textId="35FDE3CF" w:rsidR="009F6BC4" w:rsidRPr="00613598" w:rsidRDefault="00AA2544" w:rsidP="00C25678">
            <w:pPr>
              <w:jc w:val="center"/>
              <w:rPr>
                <w:rFonts w:ascii="Cambria" w:eastAsia="MS Mincho"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1</m:t>
                    </m:r>
                  </m:den>
                </m:f>
              </m:oMath>
            </m:oMathPara>
          </w:p>
        </w:tc>
        <w:tc>
          <w:tcPr>
            <w:tcW w:w="2394" w:type="dxa"/>
            <w:vAlign w:val="center"/>
          </w:tcPr>
          <w:p w14:paraId="68F4A650" w14:textId="4DE6D880" w:rsidR="009F6BC4" w:rsidRDefault="00C25678" w:rsidP="00C25678">
            <w:pPr>
              <w:jc w:val="center"/>
            </w:pPr>
            <w:r>
              <w:t>Mass and Maintain</w:t>
            </w:r>
          </w:p>
        </w:tc>
        <w:tc>
          <w:tcPr>
            <w:tcW w:w="2394" w:type="dxa"/>
            <w:vAlign w:val="center"/>
          </w:tcPr>
          <w:p w14:paraId="0C9D3A8F" w14:textId="41BED86B" w:rsidR="009F6BC4" w:rsidRDefault="00C25678" w:rsidP="00C25678">
            <w:pPr>
              <w:jc w:val="center"/>
            </w:pPr>
            <w:r>
              <w:t>1.5</w:t>
            </w:r>
          </w:p>
        </w:tc>
      </w:tr>
      <w:tr w:rsidR="009F6BC4" w14:paraId="325EEA6E" w14:textId="77777777" w:rsidTr="00C25678">
        <w:tc>
          <w:tcPr>
            <w:tcW w:w="2394" w:type="dxa"/>
            <w:vAlign w:val="center"/>
          </w:tcPr>
          <w:p w14:paraId="1069B423" w14:textId="7E5446DD" w:rsidR="009F6BC4" w:rsidRDefault="009F6BC4" w:rsidP="00C25678">
            <w:pPr>
              <w:jc w:val="center"/>
            </w:pPr>
            <w:r>
              <w:t>2.50</w:t>
            </w:r>
          </w:p>
        </w:tc>
        <w:tc>
          <w:tcPr>
            <w:tcW w:w="2394" w:type="dxa"/>
            <w:vAlign w:val="center"/>
          </w:tcPr>
          <w:p w14:paraId="42304D46" w14:textId="34CEBA22" w:rsidR="009F6BC4" w:rsidRPr="00613598" w:rsidRDefault="00AA2544" w:rsidP="00C25678">
            <w:pPr>
              <w:jc w:val="center"/>
              <w:rPr>
                <w:rFonts w:ascii="Cambria" w:eastAsia="MS Mincho"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1</m:t>
                    </m:r>
                  </m:den>
                </m:f>
              </m:oMath>
            </m:oMathPara>
          </w:p>
        </w:tc>
        <w:tc>
          <w:tcPr>
            <w:tcW w:w="2394" w:type="dxa"/>
            <w:vAlign w:val="center"/>
          </w:tcPr>
          <w:p w14:paraId="521156DD" w14:textId="7AF953B0" w:rsidR="009F6BC4" w:rsidRDefault="00C25678" w:rsidP="00C25678">
            <w:pPr>
              <w:jc w:val="center"/>
            </w:pPr>
            <w:r>
              <w:t>Mass and Maintain</w:t>
            </w:r>
          </w:p>
        </w:tc>
        <w:tc>
          <w:tcPr>
            <w:tcW w:w="2394" w:type="dxa"/>
            <w:vAlign w:val="center"/>
          </w:tcPr>
          <w:p w14:paraId="7E3E2D5B" w14:textId="14385DB0" w:rsidR="009F6BC4" w:rsidRDefault="00C25678" w:rsidP="00C25678">
            <w:pPr>
              <w:jc w:val="center"/>
            </w:pPr>
            <w:r>
              <w:t>1.3</w:t>
            </w:r>
          </w:p>
        </w:tc>
      </w:tr>
    </w:tbl>
    <w:p w14:paraId="06B03D6F" w14:textId="3E0BA170" w:rsidR="009F6BC4" w:rsidRDefault="00C25678" w:rsidP="00D60633">
      <w:r>
        <w:t xml:space="preserve">Comparison of the performance of Routine, Mass, and Mass and Maintain vaccination strategies with respect to DHI in a population of size 10,000, a vaccine supply of 30,000 courses, and the following operational parameters: routine vaccination of between 2 and 16 courses per day; mass vaccination coverage between 0 and 100% of susceptible individuals; and mass vaccination frequency between annual and every 3 years. </w:t>
      </w:r>
    </w:p>
    <w:p w14:paraId="67211F64" w14:textId="77777777" w:rsidR="00C72407" w:rsidRDefault="00C72407" w:rsidP="00D60633"/>
    <w:p w14:paraId="6E415ABB" w14:textId="570D263D" w:rsidR="00C72407" w:rsidRPr="007A38D0" w:rsidRDefault="00C72407" w:rsidP="00D60633">
      <w:pPr>
        <w:rPr>
          <w:b/>
        </w:rPr>
      </w:pPr>
      <w:r w:rsidRPr="007A38D0">
        <w:rPr>
          <w:b/>
        </w:rPr>
        <w:t>Table S2. Review of attack rates in select large recent epidemics.</w:t>
      </w:r>
    </w:p>
    <w:tbl>
      <w:tblPr>
        <w:tblStyle w:val="TableGrid"/>
        <w:tblW w:w="9576" w:type="dxa"/>
        <w:tblLook w:val="04A0" w:firstRow="1" w:lastRow="0" w:firstColumn="1" w:lastColumn="0" w:noHBand="0" w:noVBand="1"/>
      </w:tblPr>
      <w:tblGrid>
        <w:gridCol w:w="1624"/>
        <w:gridCol w:w="1367"/>
        <w:gridCol w:w="1524"/>
        <w:gridCol w:w="1702"/>
        <w:gridCol w:w="954"/>
        <w:gridCol w:w="1056"/>
        <w:gridCol w:w="1349"/>
      </w:tblGrid>
      <w:tr w:rsidR="00C72407" w14:paraId="2EFF0D4A" w14:textId="1C17FE1F" w:rsidTr="00C72407">
        <w:tc>
          <w:tcPr>
            <w:tcW w:w="1640" w:type="dxa"/>
            <w:vMerge w:val="restart"/>
            <w:vAlign w:val="center"/>
          </w:tcPr>
          <w:p w14:paraId="3658C853" w14:textId="77777777" w:rsidR="00C72407" w:rsidRDefault="00C72407" w:rsidP="00C72407">
            <w:pPr>
              <w:jc w:val="center"/>
            </w:pPr>
            <w:r>
              <w:t>Country</w:t>
            </w:r>
          </w:p>
        </w:tc>
        <w:tc>
          <w:tcPr>
            <w:tcW w:w="1398" w:type="dxa"/>
            <w:vMerge w:val="restart"/>
            <w:vAlign w:val="center"/>
          </w:tcPr>
          <w:p w14:paraId="0709F37E" w14:textId="77777777" w:rsidR="00C72407" w:rsidRPr="00C63FA5" w:rsidRDefault="00C72407" w:rsidP="00C72407">
            <w:pPr>
              <w:jc w:val="center"/>
              <w:rPr>
                <w:vertAlign w:val="superscript"/>
              </w:rPr>
            </w:pPr>
            <w:r>
              <w:t>Year</w:t>
            </w:r>
          </w:p>
        </w:tc>
        <w:tc>
          <w:tcPr>
            <w:tcW w:w="1537" w:type="dxa"/>
            <w:vMerge w:val="restart"/>
            <w:vAlign w:val="center"/>
          </w:tcPr>
          <w:p w14:paraId="23CEEC5C" w14:textId="725524C2" w:rsidR="00C72407" w:rsidRPr="00C63FA5" w:rsidRDefault="00C72407" w:rsidP="00C72407">
            <w:pPr>
              <w:jc w:val="center"/>
              <w:rPr>
                <w:vertAlign w:val="superscript"/>
              </w:rPr>
            </w:pPr>
            <w:r>
              <w:t>Cases</w:t>
            </w:r>
            <w:r w:rsidR="000C133C">
              <w:t xml:space="preserve"> Reported</w:t>
            </w:r>
            <w:r>
              <w:rPr>
                <w:vertAlign w:val="superscript"/>
              </w:rPr>
              <w:t>1</w:t>
            </w:r>
          </w:p>
        </w:tc>
        <w:tc>
          <w:tcPr>
            <w:tcW w:w="1714" w:type="dxa"/>
            <w:vMerge w:val="restart"/>
            <w:vAlign w:val="center"/>
          </w:tcPr>
          <w:p w14:paraId="544E591E" w14:textId="77777777" w:rsidR="00C72407" w:rsidRDefault="00C72407" w:rsidP="00C72407">
            <w:pPr>
              <w:jc w:val="center"/>
              <w:rPr>
                <w:vertAlign w:val="subscript"/>
              </w:rPr>
            </w:pPr>
            <w:r>
              <w:t>Population</w:t>
            </w:r>
            <w:r>
              <w:rPr>
                <w:vertAlign w:val="superscript"/>
              </w:rPr>
              <w:t>2</w:t>
            </w:r>
          </w:p>
          <w:p w14:paraId="5CBDA99D" w14:textId="77777777" w:rsidR="00C72407" w:rsidRPr="00F36BA8" w:rsidRDefault="00C72407" w:rsidP="00C72407">
            <w:pPr>
              <w:jc w:val="center"/>
            </w:pPr>
            <w:r w:rsidRPr="00C63FA5">
              <w:t>(thousands)</w:t>
            </w:r>
          </w:p>
        </w:tc>
        <w:tc>
          <w:tcPr>
            <w:tcW w:w="1938" w:type="dxa"/>
            <w:gridSpan w:val="2"/>
            <w:vAlign w:val="center"/>
          </w:tcPr>
          <w:p w14:paraId="7320E471" w14:textId="77777777" w:rsidR="00C72407" w:rsidRDefault="00C72407" w:rsidP="00C72407">
            <w:pPr>
              <w:jc w:val="center"/>
            </w:pPr>
            <w:r>
              <w:t>Attack Rate</w:t>
            </w:r>
          </w:p>
          <w:p w14:paraId="4FE8BF48" w14:textId="77777777" w:rsidR="00C72407" w:rsidRDefault="00C72407" w:rsidP="00C72407">
            <w:pPr>
              <w:jc w:val="center"/>
            </w:pPr>
            <w:r>
              <w:t>(per thousand)</w:t>
            </w:r>
          </w:p>
        </w:tc>
        <w:tc>
          <w:tcPr>
            <w:tcW w:w="1349" w:type="dxa"/>
            <w:vMerge w:val="restart"/>
          </w:tcPr>
          <w:p w14:paraId="5F7CA2EF" w14:textId="7A4BDFAA" w:rsidR="00C72407" w:rsidRPr="00C72407" w:rsidRDefault="00C72407" w:rsidP="00C72407">
            <w:pPr>
              <w:jc w:val="center"/>
            </w:pPr>
            <w:r>
              <w:t>Daily Proportion Infectious</w:t>
            </w:r>
            <w:r>
              <w:rPr>
                <w:vertAlign w:val="superscript"/>
              </w:rPr>
              <w:t>3</w:t>
            </w:r>
          </w:p>
        </w:tc>
      </w:tr>
      <w:tr w:rsidR="00C72407" w14:paraId="5FA92EDD" w14:textId="4B838317" w:rsidTr="00C72407">
        <w:tc>
          <w:tcPr>
            <w:tcW w:w="1640" w:type="dxa"/>
            <w:vMerge/>
            <w:vAlign w:val="center"/>
          </w:tcPr>
          <w:p w14:paraId="09ADAB73" w14:textId="77777777" w:rsidR="00C72407" w:rsidRDefault="00C72407" w:rsidP="00C72407">
            <w:pPr>
              <w:jc w:val="center"/>
            </w:pPr>
          </w:p>
        </w:tc>
        <w:tc>
          <w:tcPr>
            <w:tcW w:w="1398" w:type="dxa"/>
            <w:vMerge/>
            <w:vAlign w:val="center"/>
          </w:tcPr>
          <w:p w14:paraId="66970CE7" w14:textId="77777777" w:rsidR="00C72407" w:rsidRDefault="00C72407" w:rsidP="00C72407">
            <w:pPr>
              <w:jc w:val="center"/>
            </w:pPr>
          </w:p>
        </w:tc>
        <w:tc>
          <w:tcPr>
            <w:tcW w:w="1537" w:type="dxa"/>
            <w:vMerge/>
            <w:vAlign w:val="center"/>
          </w:tcPr>
          <w:p w14:paraId="4BD6E79D" w14:textId="77777777" w:rsidR="00C72407" w:rsidRDefault="00C72407" w:rsidP="00C72407">
            <w:pPr>
              <w:jc w:val="center"/>
            </w:pPr>
          </w:p>
        </w:tc>
        <w:tc>
          <w:tcPr>
            <w:tcW w:w="1714" w:type="dxa"/>
            <w:vMerge/>
            <w:vAlign w:val="center"/>
          </w:tcPr>
          <w:p w14:paraId="0E8048E1" w14:textId="77777777" w:rsidR="00C72407" w:rsidRDefault="00C72407" w:rsidP="00C72407">
            <w:pPr>
              <w:jc w:val="center"/>
            </w:pPr>
          </w:p>
        </w:tc>
        <w:tc>
          <w:tcPr>
            <w:tcW w:w="954" w:type="dxa"/>
            <w:vAlign w:val="center"/>
          </w:tcPr>
          <w:p w14:paraId="6A78A738" w14:textId="77777777" w:rsidR="00C72407" w:rsidRDefault="00C72407" w:rsidP="00C72407">
            <w:pPr>
              <w:jc w:val="center"/>
            </w:pPr>
            <w:r>
              <w:t>Annual</w:t>
            </w:r>
          </w:p>
        </w:tc>
        <w:tc>
          <w:tcPr>
            <w:tcW w:w="984" w:type="dxa"/>
            <w:vAlign w:val="center"/>
          </w:tcPr>
          <w:p w14:paraId="31B3F420" w14:textId="260F128B" w:rsidR="00C72407" w:rsidRDefault="00C72407" w:rsidP="00C72407">
            <w:pPr>
              <w:jc w:val="center"/>
            </w:pPr>
            <w:r>
              <w:t>Weekly</w:t>
            </w:r>
            <w:r w:rsidR="007A38D0">
              <w:t xml:space="preserve"> Average</w:t>
            </w:r>
          </w:p>
        </w:tc>
        <w:tc>
          <w:tcPr>
            <w:tcW w:w="1349" w:type="dxa"/>
            <w:vMerge/>
          </w:tcPr>
          <w:p w14:paraId="0F48E226" w14:textId="77777777" w:rsidR="00C72407" w:rsidRDefault="00C72407" w:rsidP="00C72407">
            <w:pPr>
              <w:jc w:val="center"/>
            </w:pPr>
          </w:p>
        </w:tc>
      </w:tr>
      <w:tr w:rsidR="00C72407" w14:paraId="3183D034" w14:textId="7A1888A5" w:rsidTr="007A38D0">
        <w:tc>
          <w:tcPr>
            <w:tcW w:w="1640" w:type="dxa"/>
            <w:vMerge w:val="restart"/>
            <w:vAlign w:val="center"/>
          </w:tcPr>
          <w:p w14:paraId="7877B9CF" w14:textId="77777777" w:rsidR="00C72407" w:rsidRDefault="00C72407" w:rsidP="00C72407">
            <w:pPr>
              <w:jc w:val="center"/>
            </w:pPr>
            <w:r>
              <w:t>Zimbabwe</w:t>
            </w:r>
          </w:p>
        </w:tc>
        <w:tc>
          <w:tcPr>
            <w:tcW w:w="1398" w:type="dxa"/>
            <w:vAlign w:val="center"/>
          </w:tcPr>
          <w:p w14:paraId="24203F20" w14:textId="77777777" w:rsidR="00C72407" w:rsidRDefault="00C72407" w:rsidP="00C72407">
            <w:pPr>
              <w:jc w:val="center"/>
            </w:pPr>
            <w:r>
              <w:t>2008</w:t>
            </w:r>
          </w:p>
        </w:tc>
        <w:tc>
          <w:tcPr>
            <w:tcW w:w="1537" w:type="dxa"/>
            <w:vAlign w:val="center"/>
          </w:tcPr>
          <w:p w14:paraId="04226B19" w14:textId="77777777" w:rsidR="00C72407" w:rsidRDefault="00C72407" w:rsidP="00C72407">
            <w:pPr>
              <w:jc w:val="center"/>
            </w:pPr>
            <w:r>
              <w:t>60,055</w:t>
            </w:r>
          </w:p>
        </w:tc>
        <w:tc>
          <w:tcPr>
            <w:tcW w:w="1714" w:type="dxa"/>
            <w:vAlign w:val="center"/>
          </w:tcPr>
          <w:p w14:paraId="37734199" w14:textId="77777777" w:rsidR="00C72407" w:rsidRDefault="00C72407" w:rsidP="00C72407">
            <w:pPr>
              <w:jc w:val="center"/>
            </w:pPr>
            <w:r>
              <w:t>13,495</w:t>
            </w:r>
          </w:p>
        </w:tc>
        <w:tc>
          <w:tcPr>
            <w:tcW w:w="954" w:type="dxa"/>
            <w:vAlign w:val="center"/>
          </w:tcPr>
          <w:p w14:paraId="5BA8682B" w14:textId="77777777" w:rsidR="00C72407" w:rsidRDefault="00C72407" w:rsidP="00C72407">
            <w:pPr>
              <w:jc w:val="center"/>
            </w:pPr>
            <w:r>
              <w:t>4.45</w:t>
            </w:r>
          </w:p>
        </w:tc>
        <w:tc>
          <w:tcPr>
            <w:tcW w:w="984" w:type="dxa"/>
            <w:vAlign w:val="center"/>
          </w:tcPr>
          <w:p w14:paraId="66B10E70" w14:textId="77777777" w:rsidR="00C72407" w:rsidRDefault="00C72407" w:rsidP="00C72407">
            <w:pPr>
              <w:jc w:val="center"/>
            </w:pPr>
            <w:r>
              <w:t>0.09</w:t>
            </w:r>
          </w:p>
        </w:tc>
        <w:tc>
          <w:tcPr>
            <w:tcW w:w="1349" w:type="dxa"/>
          </w:tcPr>
          <w:p w14:paraId="1A3F0EAA" w14:textId="0FB35729" w:rsidR="00C72407" w:rsidRDefault="007A38D0" w:rsidP="00C72407">
            <w:pPr>
              <w:jc w:val="center"/>
            </w:pPr>
            <w:r>
              <w:t>0.00005</w:t>
            </w:r>
          </w:p>
        </w:tc>
      </w:tr>
      <w:tr w:rsidR="00C72407" w14:paraId="19896D2F" w14:textId="002258D1" w:rsidTr="007A38D0">
        <w:tc>
          <w:tcPr>
            <w:tcW w:w="1640" w:type="dxa"/>
            <w:vMerge/>
            <w:vAlign w:val="center"/>
          </w:tcPr>
          <w:p w14:paraId="28D73BD9" w14:textId="77777777" w:rsidR="00C72407" w:rsidRDefault="00C72407" w:rsidP="00C72407">
            <w:pPr>
              <w:jc w:val="center"/>
            </w:pPr>
          </w:p>
        </w:tc>
        <w:tc>
          <w:tcPr>
            <w:tcW w:w="1398" w:type="dxa"/>
            <w:vAlign w:val="center"/>
          </w:tcPr>
          <w:p w14:paraId="641FCF51" w14:textId="77777777" w:rsidR="00C72407" w:rsidRDefault="00C72407" w:rsidP="00C72407">
            <w:pPr>
              <w:jc w:val="center"/>
            </w:pPr>
            <w:r>
              <w:t>2009</w:t>
            </w:r>
          </w:p>
        </w:tc>
        <w:tc>
          <w:tcPr>
            <w:tcW w:w="1537" w:type="dxa"/>
            <w:vAlign w:val="center"/>
          </w:tcPr>
          <w:p w14:paraId="33614E50" w14:textId="77777777" w:rsidR="00C72407" w:rsidRDefault="00C72407" w:rsidP="00C72407">
            <w:pPr>
              <w:jc w:val="center"/>
            </w:pPr>
            <w:r>
              <w:t>68,151</w:t>
            </w:r>
          </w:p>
        </w:tc>
        <w:tc>
          <w:tcPr>
            <w:tcW w:w="1714" w:type="dxa"/>
            <w:vAlign w:val="center"/>
          </w:tcPr>
          <w:p w14:paraId="37061E84" w14:textId="77777777" w:rsidR="00C72407" w:rsidRDefault="00C72407" w:rsidP="00C72407">
            <w:pPr>
              <w:jc w:val="center"/>
            </w:pPr>
            <w:r>
              <w:t>13,721</w:t>
            </w:r>
          </w:p>
        </w:tc>
        <w:tc>
          <w:tcPr>
            <w:tcW w:w="954" w:type="dxa"/>
            <w:vAlign w:val="center"/>
          </w:tcPr>
          <w:p w14:paraId="00CD846D" w14:textId="77777777" w:rsidR="00C72407" w:rsidRDefault="00C72407" w:rsidP="00C72407">
            <w:pPr>
              <w:jc w:val="center"/>
            </w:pPr>
            <w:r>
              <w:t>4.97</w:t>
            </w:r>
          </w:p>
        </w:tc>
        <w:tc>
          <w:tcPr>
            <w:tcW w:w="984" w:type="dxa"/>
            <w:vAlign w:val="center"/>
          </w:tcPr>
          <w:p w14:paraId="675DEE3C" w14:textId="77777777" w:rsidR="00C72407" w:rsidRDefault="00C72407" w:rsidP="00C72407">
            <w:pPr>
              <w:jc w:val="center"/>
            </w:pPr>
            <w:r>
              <w:t>0.10</w:t>
            </w:r>
          </w:p>
        </w:tc>
        <w:tc>
          <w:tcPr>
            <w:tcW w:w="1349" w:type="dxa"/>
          </w:tcPr>
          <w:p w14:paraId="40B60139" w14:textId="6539ED42" w:rsidR="00C72407" w:rsidRDefault="007A38D0" w:rsidP="00C72407">
            <w:pPr>
              <w:jc w:val="center"/>
            </w:pPr>
            <w:r>
              <w:t>0.00005</w:t>
            </w:r>
          </w:p>
        </w:tc>
      </w:tr>
      <w:tr w:rsidR="00C72407" w14:paraId="3DD71109" w14:textId="2159C37F" w:rsidTr="007A38D0">
        <w:tc>
          <w:tcPr>
            <w:tcW w:w="1640" w:type="dxa"/>
            <w:vMerge w:val="restart"/>
            <w:vAlign w:val="center"/>
          </w:tcPr>
          <w:p w14:paraId="482E6CE8" w14:textId="77777777" w:rsidR="00C72407" w:rsidRDefault="00C72407" w:rsidP="00C72407">
            <w:pPr>
              <w:jc w:val="center"/>
            </w:pPr>
            <w:r>
              <w:t>Haiti</w:t>
            </w:r>
          </w:p>
        </w:tc>
        <w:tc>
          <w:tcPr>
            <w:tcW w:w="1398" w:type="dxa"/>
            <w:vAlign w:val="center"/>
          </w:tcPr>
          <w:p w14:paraId="3814C90A" w14:textId="77777777" w:rsidR="00C72407" w:rsidRDefault="00C72407" w:rsidP="00C72407">
            <w:pPr>
              <w:jc w:val="center"/>
            </w:pPr>
            <w:r>
              <w:t>2010</w:t>
            </w:r>
          </w:p>
        </w:tc>
        <w:tc>
          <w:tcPr>
            <w:tcW w:w="1537" w:type="dxa"/>
            <w:vAlign w:val="center"/>
          </w:tcPr>
          <w:p w14:paraId="1071466C" w14:textId="77777777" w:rsidR="00C72407" w:rsidRDefault="00C72407" w:rsidP="00C72407">
            <w:pPr>
              <w:jc w:val="center"/>
            </w:pPr>
            <w:r>
              <w:t>179,379</w:t>
            </w:r>
          </w:p>
        </w:tc>
        <w:tc>
          <w:tcPr>
            <w:tcW w:w="1714" w:type="dxa"/>
            <w:vAlign w:val="center"/>
          </w:tcPr>
          <w:p w14:paraId="64A76324" w14:textId="77777777" w:rsidR="00C72407" w:rsidRDefault="00C72407" w:rsidP="00C72407">
            <w:pPr>
              <w:jc w:val="center"/>
            </w:pPr>
            <w:r>
              <w:t>10,000</w:t>
            </w:r>
          </w:p>
        </w:tc>
        <w:tc>
          <w:tcPr>
            <w:tcW w:w="954" w:type="dxa"/>
            <w:vAlign w:val="center"/>
          </w:tcPr>
          <w:p w14:paraId="049347FB" w14:textId="77777777" w:rsidR="00C72407" w:rsidRDefault="00C72407" w:rsidP="00C72407">
            <w:pPr>
              <w:jc w:val="center"/>
            </w:pPr>
            <w:r>
              <w:t>17.93</w:t>
            </w:r>
          </w:p>
        </w:tc>
        <w:tc>
          <w:tcPr>
            <w:tcW w:w="984" w:type="dxa"/>
            <w:vAlign w:val="center"/>
          </w:tcPr>
          <w:p w14:paraId="213D0AE1" w14:textId="77777777" w:rsidR="00C72407" w:rsidRDefault="00C72407" w:rsidP="00C72407">
            <w:pPr>
              <w:jc w:val="center"/>
            </w:pPr>
            <w:r>
              <w:t>0.34</w:t>
            </w:r>
          </w:p>
        </w:tc>
        <w:tc>
          <w:tcPr>
            <w:tcW w:w="1349" w:type="dxa"/>
          </w:tcPr>
          <w:p w14:paraId="0BADB48F" w14:textId="6C7AFF38" w:rsidR="00C72407" w:rsidRDefault="007A38D0" w:rsidP="00C72407">
            <w:pPr>
              <w:jc w:val="center"/>
            </w:pPr>
            <w:r>
              <w:t>0.00017</w:t>
            </w:r>
          </w:p>
        </w:tc>
      </w:tr>
      <w:tr w:rsidR="00C72407" w14:paraId="2847AEFF" w14:textId="21F48820" w:rsidTr="007A38D0">
        <w:tc>
          <w:tcPr>
            <w:tcW w:w="1640" w:type="dxa"/>
            <w:vMerge/>
            <w:vAlign w:val="center"/>
          </w:tcPr>
          <w:p w14:paraId="7EB5620E" w14:textId="77777777" w:rsidR="00C72407" w:rsidRDefault="00C72407" w:rsidP="00C72407">
            <w:pPr>
              <w:jc w:val="center"/>
            </w:pPr>
          </w:p>
        </w:tc>
        <w:tc>
          <w:tcPr>
            <w:tcW w:w="1398" w:type="dxa"/>
            <w:vAlign w:val="center"/>
          </w:tcPr>
          <w:p w14:paraId="0F7FA07C" w14:textId="77777777" w:rsidR="00C72407" w:rsidRDefault="00C72407" w:rsidP="00C72407">
            <w:pPr>
              <w:jc w:val="center"/>
            </w:pPr>
            <w:r>
              <w:t>2011</w:t>
            </w:r>
          </w:p>
        </w:tc>
        <w:tc>
          <w:tcPr>
            <w:tcW w:w="1537" w:type="dxa"/>
            <w:vAlign w:val="center"/>
          </w:tcPr>
          <w:p w14:paraId="2E3C7004" w14:textId="77777777" w:rsidR="00C72407" w:rsidRDefault="00C72407" w:rsidP="00C72407">
            <w:pPr>
              <w:jc w:val="center"/>
            </w:pPr>
            <w:r>
              <w:t>340,311</w:t>
            </w:r>
          </w:p>
        </w:tc>
        <w:tc>
          <w:tcPr>
            <w:tcW w:w="1714" w:type="dxa"/>
            <w:vAlign w:val="center"/>
          </w:tcPr>
          <w:p w14:paraId="5FA2216B" w14:textId="77777777" w:rsidR="00C72407" w:rsidRDefault="00C72407" w:rsidP="00C72407">
            <w:pPr>
              <w:jc w:val="center"/>
            </w:pPr>
            <w:r>
              <w:t>10,145</w:t>
            </w:r>
          </w:p>
        </w:tc>
        <w:tc>
          <w:tcPr>
            <w:tcW w:w="954" w:type="dxa"/>
            <w:vAlign w:val="center"/>
          </w:tcPr>
          <w:p w14:paraId="69E8E926" w14:textId="77777777" w:rsidR="00C72407" w:rsidRDefault="00C72407" w:rsidP="00C72407">
            <w:pPr>
              <w:jc w:val="center"/>
            </w:pPr>
            <w:r>
              <w:t>33.54</w:t>
            </w:r>
          </w:p>
        </w:tc>
        <w:tc>
          <w:tcPr>
            <w:tcW w:w="984" w:type="dxa"/>
            <w:vAlign w:val="center"/>
          </w:tcPr>
          <w:p w14:paraId="27454A7F" w14:textId="77777777" w:rsidR="00C72407" w:rsidRDefault="00C72407" w:rsidP="00C72407">
            <w:pPr>
              <w:jc w:val="center"/>
            </w:pPr>
            <w:r>
              <w:t>0.65</w:t>
            </w:r>
          </w:p>
        </w:tc>
        <w:tc>
          <w:tcPr>
            <w:tcW w:w="1349" w:type="dxa"/>
          </w:tcPr>
          <w:p w14:paraId="3D16F39D" w14:textId="14AA1994" w:rsidR="00C72407" w:rsidRDefault="007A38D0" w:rsidP="00C72407">
            <w:pPr>
              <w:jc w:val="center"/>
            </w:pPr>
            <w:r>
              <w:t>0.00033</w:t>
            </w:r>
          </w:p>
        </w:tc>
      </w:tr>
      <w:tr w:rsidR="00C72407" w14:paraId="3B284472" w14:textId="348CAC85" w:rsidTr="007A38D0">
        <w:tc>
          <w:tcPr>
            <w:tcW w:w="1640" w:type="dxa"/>
            <w:vMerge/>
            <w:vAlign w:val="center"/>
          </w:tcPr>
          <w:p w14:paraId="611143B4" w14:textId="77777777" w:rsidR="00C72407" w:rsidRDefault="00C72407" w:rsidP="00C72407">
            <w:pPr>
              <w:jc w:val="center"/>
            </w:pPr>
          </w:p>
        </w:tc>
        <w:tc>
          <w:tcPr>
            <w:tcW w:w="1398" w:type="dxa"/>
            <w:vAlign w:val="center"/>
          </w:tcPr>
          <w:p w14:paraId="6E5F2CC6" w14:textId="77777777" w:rsidR="00C72407" w:rsidRDefault="00C72407" w:rsidP="00C72407">
            <w:pPr>
              <w:jc w:val="center"/>
            </w:pPr>
            <w:r>
              <w:t>2012</w:t>
            </w:r>
          </w:p>
        </w:tc>
        <w:tc>
          <w:tcPr>
            <w:tcW w:w="1537" w:type="dxa"/>
            <w:vAlign w:val="center"/>
          </w:tcPr>
          <w:p w14:paraId="5445A6B5" w14:textId="77777777" w:rsidR="00C72407" w:rsidRDefault="00C72407" w:rsidP="00C72407">
            <w:pPr>
              <w:jc w:val="center"/>
            </w:pPr>
            <w:r>
              <w:t>112,076</w:t>
            </w:r>
          </w:p>
        </w:tc>
        <w:tc>
          <w:tcPr>
            <w:tcW w:w="1714" w:type="dxa"/>
            <w:vAlign w:val="center"/>
          </w:tcPr>
          <w:p w14:paraId="0F19547C" w14:textId="77777777" w:rsidR="00C72407" w:rsidRDefault="00C72407" w:rsidP="00C72407">
            <w:pPr>
              <w:jc w:val="center"/>
            </w:pPr>
            <w:r>
              <w:t>10,289</w:t>
            </w:r>
          </w:p>
        </w:tc>
        <w:tc>
          <w:tcPr>
            <w:tcW w:w="954" w:type="dxa"/>
            <w:vAlign w:val="center"/>
          </w:tcPr>
          <w:p w14:paraId="59CACDA5" w14:textId="77777777" w:rsidR="00C72407" w:rsidRDefault="00C72407" w:rsidP="00C72407">
            <w:pPr>
              <w:jc w:val="center"/>
            </w:pPr>
            <w:r>
              <w:t>10.89</w:t>
            </w:r>
          </w:p>
        </w:tc>
        <w:tc>
          <w:tcPr>
            <w:tcW w:w="984" w:type="dxa"/>
            <w:vAlign w:val="center"/>
          </w:tcPr>
          <w:p w14:paraId="54402069" w14:textId="77777777" w:rsidR="00C72407" w:rsidRDefault="00C72407" w:rsidP="00C72407">
            <w:pPr>
              <w:jc w:val="center"/>
            </w:pPr>
            <w:r>
              <w:t>0.21</w:t>
            </w:r>
          </w:p>
        </w:tc>
        <w:tc>
          <w:tcPr>
            <w:tcW w:w="1349" w:type="dxa"/>
          </w:tcPr>
          <w:p w14:paraId="13C34608" w14:textId="1824237F" w:rsidR="00C72407" w:rsidRDefault="007A38D0" w:rsidP="00C72407">
            <w:pPr>
              <w:jc w:val="center"/>
            </w:pPr>
            <w:r>
              <w:t>0.00011</w:t>
            </w:r>
          </w:p>
        </w:tc>
      </w:tr>
      <w:tr w:rsidR="00C72407" w14:paraId="0DB99D30" w14:textId="456260F8" w:rsidTr="007A38D0">
        <w:tc>
          <w:tcPr>
            <w:tcW w:w="1640" w:type="dxa"/>
            <w:vMerge/>
            <w:vAlign w:val="center"/>
          </w:tcPr>
          <w:p w14:paraId="12D69D43" w14:textId="77777777" w:rsidR="00C72407" w:rsidRDefault="00C72407" w:rsidP="00C72407">
            <w:pPr>
              <w:jc w:val="center"/>
            </w:pPr>
          </w:p>
        </w:tc>
        <w:tc>
          <w:tcPr>
            <w:tcW w:w="1398" w:type="dxa"/>
            <w:vAlign w:val="center"/>
          </w:tcPr>
          <w:p w14:paraId="4E5BD0A1" w14:textId="77777777" w:rsidR="00C72407" w:rsidRDefault="00C72407" w:rsidP="00C72407">
            <w:pPr>
              <w:jc w:val="center"/>
            </w:pPr>
            <w:r>
              <w:t>2013</w:t>
            </w:r>
          </w:p>
        </w:tc>
        <w:tc>
          <w:tcPr>
            <w:tcW w:w="1537" w:type="dxa"/>
            <w:vAlign w:val="center"/>
          </w:tcPr>
          <w:p w14:paraId="335FA0A8" w14:textId="77777777" w:rsidR="00C72407" w:rsidRDefault="00C72407" w:rsidP="00C72407">
            <w:pPr>
              <w:jc w:val="center"/>
            </w:pPr>
            <w:r>
              <w:t>58,809</w:t>
            </w:r>
          </w:p>
        </w:tc>
        <w:tc>
          <w:tcPr>
            <w:tcW w:w="1714" w:type="dxa"/>
            <w:vAlign w:val="center"/>
          </w:tcPr>
          <w:p w14:paraId="76A323A5" w14:textId="77777777" w:rsidR="00C72407" w:rsidRDefault="00C72407" w:rsidP="00C72407">
            <w:pPr>
              <w:jc w:val="center"/>
            </w:pPr>
            <w:r>
              <w:t>10,431</w:t>
            </w:r>
          </w:p>
        </w:tc>
        <w:tc>
          <w:tcPr>
            <w:tcW w:w="954" w:type="dxa"/>
            <w:vAlign w:val="center"/>
          </w:tcPr>
          <w:p w14:paraId="6B9B703E" w14:textId="77777777" w:rsidR="00C72407" w:rsidRDefault="00C72407" w:rsidP="00C72407">
            <w:pPr>
              <w:jc w:val="center"/>
            </w:pPr>
            <w:r>
              <w:t>5.64</w:t>
            </w:r>
          </w:p>
        </w:tc>
        <w:tc>
          <w:tcPr>
            <w:tcW w:w="984" w:type="dxa"/>
            <w:vAlign w:val="center"/>
          </w:tcPr>
          <w:p w14:paraId="452DEBBD" w14:textId="77777777" w:rsidR="00C72407" w:rsidRDefault="00C72407" w:rsidP="00C72407">
            <w:pPr>
              <w:jc w:val="center"/>
            </w:pPr>
            <w:r>
              <w:t>0.11</w:t>
            </w:r>
          </w:p>
        </w:tc>
        <w:tc>
          <w:tcPr>
            <w:tcW w:w="1349" w:type="dxa"/>
          </w:tcPr>
          <w:p w14:paraId="6A2EEF8B" w14:textId="04811729" w:rsidR="00C72407" w:rsidRDefault="007A38D0" w:rsidP="00C72407">
            <w:pPr>
              <w:jc w:val="center"/>
            </w:pPr>
            <w:r>
              <w:t>0.00006</w:t>
            </w:r>
          </w:p>
        </w:tc>
      </w:tr>
      <w:tr w:rsidR="00C72407" w14:paraId="2EA888C2" w14:textId="25A8A574" w:rsidTr="007A38D0">
        <w:tc>
          <w:tcPr>
            <w:tcW w:w="1640" w:type="dxa"/>
            <w:vMerge/>
            <w:vAlign w:val="center"/>
          </w:tcPr>
          <w:p w14:paraId="24CFE0A7" w14:textId="77777777" w:rsidR="00C72407" w:rsidRDefault="00C72407" w:rsidP="00C72407">
            <w:pPr>
              <w:jc w:val="center"/>
            </w:pPr>
          </w:p>
        </w:tc>
        <w:tc>
          <w:tcPr>
            <w:tcW w:w="1398" w:type="dxa"/>
            <w:vAlign w:val="center"/>
          </w:tcPr>
          <w:p w14:paraId="55EA3292" w14:textId="77777777" w:rsidR="00C72407" w:rsidRDefault="00C72407" w:rsidP="00C72407">
            <w:pPr>
              <w:jc w:val="center"/>
            </w:pPr>
            <w:r>
              <w:t>2014</w:t>
            </w:r>
          </w:p>
        </w:tc>
        <w:tc>
          <w:tcPr>
            <w:tcW w:w="1537" w:type="dxa"/>
            <w:vAlign w:val="center"/>
          </w:tcPr>
          <w:p w14:paraId="14A2E4F5" w14:textId="77777777" w:rsidR="00C72407" w:rsidRDefault="00C72407" w:rsidP="00C72407">
            <w:pPr>
              <w:jc w:val="center"/>
            </w:pPr>
            <w:r>
              <w:t>27,753</w:t>
            </w:r>
          </w:p>
        </w:tc>
        <w:tc>
          <w:tcPr>
            <w:tcW w:w="1714" w:type="dxa"/>
            <w:vAlign w:val="center"/>
          </w:tcPr>
          <w:p w14:paraId="48363D48" w14:textId="77777777" w:rsidR="00C72407" w:rsidRDefault="00C72407" w:rsidP="00C72407">
            <w:pPr>
              <w:jc w:val="center"/>
            </w:pPr>
            <w:r>
              <w:t>10,572</w:t>
            </w:r>
          </w:p>
        </w:tc>
        <w:tc>
          <w:tcPr>
            <w:tcW w:w="954" w:type="dxa"/>
            <w:vAlign w:val="center"/>
          </w:tcPr>
          <w:p w14:paraId="63D9C86C" w14:textId="77777777" w:rsidR="00C72407" w:rsidRDefault="00C72407" w:rsidP="00C72407">
            <w:pPr>
              <w:jc w:val="center"/>
            </w:pPr>
            <w:r>
              <w:t>2.62</w:t>
            </w:r>
          </w:p>
        </w:tc>
        <w:tc>
          <w:tcPr>
            <w:tcW w:w="984" w:type="dxa"/>
            <w:vAlign w:val="center"/>
          </w:tcPr>
          <w:p w14:paraId="34EACC33" w14:textId="77777777" w:rsidR="00C72407" w:rsidRDefault="00C72407" w:rsidP="00C72407">
            <w:pPr>
              <w:jc w:val="center"/>
            </w:pPr>
            <w:r>
              <w:t>0.05</w:t>
            </w:r>
          </w:p>
        </w:tc>
        <w:tc>
          <w:tcPr>
            <w:tcW w:w="1349" w:type="dxa"/>
          </w:tcPr>
          <w:p w14:paraId="51E01394" w14:textId="1941C3DA" w:rsidR="00C72407" w:rsidRDefault="007A38D0" w:rsidP="00C72407">
            <w:pPr>
              <w:jc w:val="center"/>
            </w:pPr>
            <w:r>
              <w:t>0.00003</w:t>
            </w:r>
          </w:p>
        </w:tc>
      </w:tr>
      <w:tr w:rsidR="00C72407" w14:paraId="0B041C31" w14:textId="1C5BF6B3" w:rsidTr="007A38D0">
        <w:tc>
          <w:tcPr>
            <w:tcW w:w="1640" w:type="dxa"/>
            <w:vMerge/>
            <w:vAlign w:val="center"/>
          </w:tcPr>
          <w:p w14:paraId="12935837" w14:textId="77777777" w:rsidR="00C72407" w:rsidRDefault="00C72407" w:rsidP="00C72407">
            <w:pPr>
              <w:jc w:val="center"/>
            </w:pPr>
          </w:p>
        </w:tc>
        <w:tc>
          <w:tcPr>
            <w:tcW w:w="1398" w:type="dxa"/>
            <w:vAlign w:val="center"/>
          </w:tcPr>
          <w:p w14:paraId="39ABF260" w14:textId="77777777" w:rsidR="00C72407" w:rsidRDefault="00C72407" w:rsidP="00C72407">
            <w:pPr>
              <w:jc w:val="center"/>
            </w:pPr>
            <w:r>
              <w:t>2015</w:t>
            </w:r>
          </w:p>
        </w:tc>
        <w:tc>
          <w:tcPr>
            <w:tcW w:w="1537" w:type="dxa"/>
            <w:vAlign w:val="center"/>
          </w:tcPr>
          <w:p w14:paraId="147E0FCA" w14:textId="77777777" w:rsidR="00C72407" w:rsidRDefault="00C72407" w:rsidP="00C72407">
            <w:pPr>
              <w:jc w:val="center"/>
            </w:pPr>
            <w:r>
              <w:t>36,045</w:t>
            </w:r>
          </w:p>
        </w:tc>
        <w:tc>
          <w:tcPr>
            <w:tcW w:w="1714" w:type="dxa"/>
            <w:vAlign w:val="center"/>
          </w:tcPr>
          <w:p w14:paraId="433073BA" w14:textId="77777777" w:rsidR="00C72407" w:rsidRDefault="00C72407" w:rsidP="00C72407">
            <w:pPr>
              <w:jc w:val="center"/>
            </w:pPr>
            <w:r>
              <w:t>10,711</w:t>
            </w:r>
          </w:p>
        </w:tc>
        <w:tc>
          <w:tcPr>
            <w:tcW w:w="954" w:type="dxa"/>
            <w:vAlign w:val="center"/>
          </w:tcPr>
          <w:p w14:paraId="34D47B04" w14:textId="77777777" w:rsidR="00C72407" w:rsidRDefault="00C72407" w:rsidP="00C72407">
            <w:pPr>
              <w:jc w:val="center"/>
            </w:pPr>
            <w:r>
              <w:t>3.37</w:t>
            </w:r>
          </w:p>
        </w:tc>
        <w:tc>
          <w:tcPr>
            <w:tcW w:w="984" w:type="dxa"/>
            <w:vAlign w:val="center"/>
          </w:tcPr>
          <w:p w14:paraId="56801720" w14:textId="77777777" w:rsidR="00C72407" w:rsidRDefault="00C72407" w:rsidP="00C72407">
            <w:pPr>
              <w:jc w:val="center"/>
            </w:pPr>
            <w:r>
              <w:t>0.06</w:t>
            </w:r>
          </w:p>
        </w:tc>
        <w:tc>
          <w:tcPr>
            <w:tcW w:w="1349" w:type="dxa"/>
          </w:tcPr>
          <w:p w14:paraId="0F13F404" w14:textId="1AAA9AF0" w:rsidR="00C72407" w:rsidRDefault="007A38D0" w:rsidP="00C72407">
            <w:pPr>
              <w:jc w:val="center"/>
            </w:pPr>
            <w:r>
              <w:t>0.00003</w:t>
            </w:r>
          </w:p>
        </w:tc>
      </w:tr>
      <w:tr w:rsidR="00C72407" w14:paraId="419FD787" w14:textId="0B84FFC5" w:rsidTr="007A38D0">
        <w:tc>
          <w:tcPr>
            <w:tcW w:w="6289" w:type="dxa"/>
            <w:gridSpan w:val="4"/>
            <w:vAlign w:val="center"/>
          </w:tcPr>
          <w:p w14:paraId="37BA370D" w14:textId="77777777" w:rsidR="00C72407" w:rsidRDefault="00C72407" w:rsidP="00C72407">
            <w:pPr>
              <w:jc w:val="center"/>
            </w:pPr>
            <w:r>
              <w:lastRenderedPageBreak/>
              <w:t>Crude Average</w:t>
            </w:r>
          </w:p>
        </w:tc>
        <w:tc>
          <w:tcPr>
            <w:tcW w:w="954" w:type="dxa"/>
            <w:vAlign w:val="center"/>
          </w:tcPr>
          <w:p w14:paraId="7DDED0D9" w14:textId="77777777" w:rsidR="00C72407" w:rsidRDefault="00C72407" w:rsidP="00C72407">
            <w:pPr>
              <w:jc w:val="center"/>
            </w:pPr>
            <w:r>
              <w:t>10.43</w:t>
            </w:r>
          </w:p>
        </w:tc>
        <w:tc>
          <w:tcPr>
            <w:tcW w:w="984" w:type="dxa"/>
            <w:vAlign w:val="center"/>
          </w:tcPr>
          <w:p w14:paraId="67FF20F2" w14:textId="77777777" w:rsidR="00C72407" w:rsidRDefault="00C72407" w:rsidP="00C72407">
            <w:pPr>
              <w:jc w:val="center"/>
            </w:pPr>
            <w:r>
              <w:t>0.20</w:t>
            </w:r>
          </w:p>
        </w:tc>
        <w:tc>
          <w:tcPr>
            <w:tcW w:w="1349" w:type="dxa"/>
          </w:tcPr>
          <w:p w14:paraId="0854D288" w14:textId="1C43F90B" w:rsidR="00C72407" w:rsidRDefault="007A38D0" w:rsidP="00C72407">
            <w:pPr>
              <w:jc w:val="center"/>
            </w:pPr>
            <w:r>
              <w:t>0.00010</w:t>
            </w:r>
          </w:p>
        </w:tc>
      </w:tr>
    </w:tbl>
    <w:p w14:paraId="2C1C3A4C" w14:textId="77777777" w:rsidR="00C72407" w:rsidRPr="00C63FA5" w:rsidRDefault="00C72407" w:rsidP="00C72407">
      <w:pPr>
        <w:rPr>
          <w:vertAlign w:val="superscript"/>
        </w:rPr>
      </w:pPr>
      <w:r>
        <w:rPr>
          <w:vertAlign w:val="superscript"/>
        </w:rPr>
        <w:t>1</w:t>
      </w:r>
      <w:r w:rsidRPr="00103C1E">
        <w:t xml:space="preserve"> </w:t>
      </w:r>
      <w:r w:rsidRPr="00C63FA5">
        <w:t>http://gamapserver.who.int/gho/interactive_charts/cholera/atlas.html</w:t>
      </w:r>
    </w:p>
    <w:p w14:paraId="51F550CC" w14:textId="77777777" w:rsidR="00C72407" w:rsidRDefault="00C72407" w:rsidP="00C72407">
      <w:r>
        <w:rPr>
          <w:vertAlign w:val="superscript"/>
        </w:rPr>
        <w:t xml:space="preserve">2 </w:t>
      </w:r>
      <w:hyperlink r:id="rId15" w:history="1">
        <w:r w:rsidRPr="0050677E">
          <w:rPr>
            <w:rStyle w:val="Hyperlink"/>
          </w:rPr>
          <w:t>https://esa.un.org/unpd/wpp/</w:t>
        </w:r>
      </w:hyperlink>
    </w:p>
    <w:p w14:paraId="127ECD38" w14:textId="46FBCB2D" w:rsidR="00C72407" w:rsidRPr="00C72407" w:rsidRDefault="00C72407" w:rsidP="00C72407">
      <w:r>
        <w:rPr>
          <w:vertAlign w:val="superscript"/>
        </w:rPr>
        <w:t>3</w:t>
      </w:r>
      <w:r>
        <w:t xml:space="preserve"> Assuming an average duration of infectiousness of 3.5 days</w:t>
      </w:r>
      <w:r w:rsidR="007E53EC">
        <w:t>,</w:t>
      </w:r>
      <w:r w:rsidR="00A515E7">
        <w:fldChar w:fldCharType="begin" w:fldLock="1"/>
      </w:r>
      <w:r w:rsidR="00D14C2F">
        <w:instrText>ADDIN CSL_CITATION { "citationItems" : [ { "id" : "ITEM-1",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"ITEM-1",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"[47]", "plainTextFormattedCitation" : "[47]", "previouslyFormattedCitation" : "[47]" }, "properties" : { "noteIndex" : 0 }, "schema" : "https://github.com/citation-style-language/schema/raw/master/csl-citation.json" }</w:instrText>
      </w:r>
      <w:r w:rsidR="00A515E7">
        <w:fldChar w:fldCharType="separate"/>
      </w:r>
      <w:r w:rsidR="00A515E7" w:rsidRPr="00A515E7">
        <w:rPr>
          <w:noProof/>
        </w:rPr>
        <w:t>[47]</w:t>
      </w:r>
      <w:r w:rsidR="00A515E7">
        <w:fldChar w:fldCharType="end"/>
      </w:r>
      <w:r w:rsidR="007A38D0" w:rsidRPr="00C72407">
        <w:t xml:space="preserve"> </w:t>
      </w:r>
      <w:r w:rsidR="007E53EC">
        <w:t>half the weekly average cases would be infectious on a given day.</w:t>
      </w:r>
    </w:p>
    <w:p w14:paraId="557DD3A3" w14:textId="77777777" w:rsidR="00C72407" w:rsidRDefault="00C72407" w:rsidP="00D60633"/>
    <w:p w14:paraId="0C831323" w14:textId="77777777" w:rsidR="00C25678" w:rsidRDefault="00C25678" w:rsidP="00D60633"/>
    <w:p w14:paraId="4FDD4685" w14:textId="13C311FB" w:rsidR="003B5A74" w:rsidRDefault="003B5A74" w:rsidP="00D60633">
      <w:r>
        <w:rPr>
          <w:b/>
        </w:rPr>
        <w:t xml:space="preserve">Fig S1. Final epidemic size </w:t>
      </w:r>
      <w:r w:rsidR="00AD39E5">
        <w:rPr>
          <w:b/>
        </w:rPr>
        <w:t>distribution and choice of cutoff.</w:t>
      </w:r>
    </w:p>
    <w:p w14:paraId="4016E743" w14:textId="76D11054" w:rsidR="00AD39E5" w:rsidRPr="00AD39E5" w:rsidRDefault="00AD39E5" w:rsidP="00D60633">
      <w:r>
        <w:t xml:space="preserve">The </w:t>
      </w:r>
      <w:r w:rsidR="0020319A">
        <w:t>final epidemic size distribution</w:t>
      </w:r>
      <w:r>
        <w:t xml:space="preserve"> in a population of 1000 </w:t>
      </w:r>
      <w:r w:rsidR="00E179AF">
        <w:t xml:space="preserve">is monotonically decreasing when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E179AF">
        <w:t xml:space="preserve"> equals 0.9 (red) and </w:t>
      </w:r>
      <w:r w:rsidR="0020319A">
        <w:t>follows a</w:t>
      </w:r>
      <w:r>
        <w:t xml:space="preserve"> bimodal</w:t>
      </w:r>
      <w:r w:rsidR="0020319A">
        <w:t xml:space="preserve"> distribution</w:t>
      </w:r>
      <w:r>
        <w:t xml:space="preserve"> when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equals 1.2 (yellow), 1.5 (green), 1.8 (blue), and 2.5 (black). The inset shows a cutoff of 10 cases can discriminate large </w:t>
      </w:r>
      <w:r w:rsidR="009F5B05">
        <w:t>and</w:t>
      </w:r>
      <w:r>
        <w:t xml:space="preserve"> small </w:t>
      </w:r>
      <w:r w:rsidR="009F5B05">
        <w:t xml:space="preserve">outbreaks </w:t>
      </w:r>
      <w:r>
        <w:t xml:space="preserve">with high sensitivity, but specificity can be low with low values of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w:t>
      </w:r>
    </w:p>
    <w:p w14:paraId="093CF196" w14:textId="77777777" w:rsidR="00C25678" w:rsidRDefault="00C25678" w:rsidP="00D60633">
      <w:pPr>
        <w:rPr>
          <w:b/>
        </w:rPr>
      </w:pPr>
    </w:p>
    <w:p w14:paraId="21F96D8C" w14:textId="3B2FF70D" w:rsidR="00D60633" w:rsidRDefault="00D60633" w:rsidP="00D60633">
      <w:pPr>
        <w:rPr>
          <w:b/>
        </w:rPr>
      </w:pPr>
      <w:r>
        <w:rPr>
          <w:b/>
        </w:rPr>
        <w:t>Fig S</w:t>
      </w:r>
      <w:r w:rsidR="003B5A74">
        <w:rPr>
          <w:b/>
        </w:rPr>
        <w:t>2</w:t>
      </w:r>
      <w:r>
        <w:rPr>
          <w:b/>
        </w:rPr>
        <w:t xml:space="preserve">. </w:t>
      </w:r>
      <w:proofErr w:type="spellStart"/>
      <w:r>
        <w:rPr>
          <w:b/>
        </w:rPr>
        <w:t>Bentiu</w:t>
      </w:r>
      <w:proofErr w:type="spellEnd"/>
      <w:r>
        <w:rPr>
          <w:b/>
        </w:rPr>
        <w:t xml:space="preserve"> </w:t>
      </w:r>
      <w:proofErr w:type="spellStart"/>
      <w:r>
        <w:rPr>
          <w:b/>
        </w:rPr>
        <w:t>PoC</w:t>
      </w:r>
      <w:proofErr w:type="spellEnd"/>
      <w:r>
        <w:rPr>
          <w:b/>
        </w:rPr>
        <w:t xml:space="preserve"> Camp population estimates over time. </w:t>
      </w:r>
    </w:p>
    <w:p w14:paraId="78EC51D2" w14:textId="783643F6" w:rsidR="00D60633" w:rsidRDefault="00D60633" w:rsidP="00D60633">
      <w:r>
        <w:t xml:space="preserve">In order to simulate the </w:t>
      </w:r>
      <w:proofErr w:type="spellStart"/>
      <w:r>
        <w:t>Bentiu</w:t>
      </w:r>
      <w:proofErr w:type="spellEnd"/>
      <w:r>
        <w:t xml:space="preserve"> </w:t>
      </w:r>
      <w:proofErr w:type="spellStart"/>
      <w:r>
        <w:t>PoC</w:t>
      </w:r>
      <w:proofErr w:type="spellEnd"/>
      <w:r>
        <w:t xml:space="preserve"> Camp, we separated the IOM population estimates (black line) into four segments </w:t>
      </w:r>
      <w:r w:rsidR="00F757DB">
        <w:t xml:space="preserve">(separated by </w:t>
      </w:r>
      <w:r>
        <w:t>vertical dashed lines). During the first segment from February 2014 to June 2014, we assumed linear</w:t>
      </w:r>
      <w:r w:rsidR="00F757DB">
        <w:t xml:space="preserve"> population</w:t>
      </w:r>
      <w:r>
        <w:t xml:space="preserve"> growth (blue line). During the second segment from June 2014 to December 2015, we simulated exponential growth at a rate of </w:t>
      </w:r>
      <m:oMath>
        <m:f>
          <m:fPr>
            <m:ctrlPr>
              <w:rPr>
                <w:rFonts w:ascii="Cambria Math" w:hAnsi="Cambria Math"/>
                <w:i/>
              </w:rPr>
            </m:ctrlPr>
          </m:fPr>
          <m:num>
            <m:r>
              <w:rPr>
                <w:rFonts w:ascii="Cambria Math" w:hAnsi="Cambria Math"/>
              </w:rPr>
              <m:t>1</m:t>
            </m:r>
          </m:num>
          <m:den>
            <m:r>
              <w:rPr>
                <w:rFonts w:ascii="Cambria Math" w:hAnsi="Cambria Math"/>
              </w:rPr>
              <m:t>1.21 years</m:t>
            </m:r>
          </m:den>
        </m:f>
      </m:oMath>
      <w:r>
        <w:t xml:space="preserve">. During the third segment from December 2015 to May 2015, we assumed exponential decay at a rate of </w:t>
      </w:r>
      <m:oMath>
        <m:f>
          <m:fPr>
            <m:ctrlPr>
              <w:rPr>
                <w:rFonts w:ascii="Cambria Math" w:hAnsi="Cambria Math"/>
                <w:i/>
              </w:rPr>
            </m:ctrlPr>
          </m:fPr>
          <m:num>
            <m:r>
              <w:rPr>
                <w:rFonts w:ascii="Cambria Math" w:hAnsi="Cambria Math"/>
              </w:rPr>
              <m:t>1</m:t>
            </m:r>
          </m:num>
          <m:den>
            <m:r>
              <w:rPr>
                <w:rFonts w:ascii="Cambria Math" w:hAnsi="Cambria Math"/>
              </w:rPr>
              <m:t>1.21 years</m:t>
            </m:r>
          </m:den>
        </m:f>
      </m:oMath>
      <w:r>
        <w:t xml:space="preserve">. During the fourth and final segment beginning May 2015, we assumed population size was constant. The use of exponential and constant </w:t>
      </w:r>
      <w:r w:rsidR="009F5B05">
        <w:t xml:space="preserve">segments </w:t>
      </w:r>
      <w:r>
        <w:t xml:space="preserve">allowed for population size to change dynamically within a compartmental model framework, and provided population estimates that were visually reasonable. Our </w:t>
      </w:r>
      <w:r w:rsidR="009F5B05">
        <w:t xml:space="preserve">model </w:t>
      </w:r>
      <w:r>
        <w:t xml:space="preserve">simulations began on June 15, when vaccination first occurred.  </w:t>
      </w:r>
    </w:p>
    <w:p w14:paraId="2D849925" w14:textId="77777777" w:rsidR="00D60633" w:rsidRDefault="00D60633" w:rsidP="00754E2D"/>
    <w:p w14:paraId="6F2D9990" w14:textId="47BA741D" w:rsidR="003B6D69" w:rsidRDefault="00055B77" w:rsidP="00754E2D">
      <w:r>
        <w:rPr>
          <w:b/>
        </w:rPr>
        <w:t xml:space="preserve">Figure </w:t>
      </w:r>
      <w:r w:rsidR="00D60633">
        <w:rPr>
          <w:b/>
        </w:rPr>
        <w:t>S</w:t>
      </w:r>
      <w:r w:rsidR="003B5A74">
        <w:rPr>
          <w:b/>
        </w:rPr>
        <w:t>3</w:t>
      </w:r>
      <w:r>
        <w:rPr>
          <w:b/>
        </w:rPr>
        <w:t xml:space="preserve">. </w:t>
      </w:r>
      <w:r w:rsidRPr="00700D43">
        <w:rPr>
          <w:b/>
        </w:rPr>
        <w:t>Changes in the proportion of the population susceptible (</w:t>
      </w:r>
      <m:oMath>
        <m:r>
          <m:rPr>
            <m:sty m:val="bi"/>
          </m:rPr>
          <w:rPr>
            <w:rFonts w:ascii="Cambria Math" w:hAnsi="Cambria Math"/>
          </w:rPr>
          <m:t>X(t)</m:t>
        </m:r>
      </m:oMath>
      <w:r w:rsidRPr="00700D43">
        <w:rPr>
          <w:b/>
        </w:rPr>
        <w:t>) as a function of years since vaccination</w:t>
      </w:r>
      <w:r w:rsidR="00F97B12">
        <w:rPr>
          <w:b/>
        </w:rPr>
        <w:t xml:space="preserve"> in the presence of non-zero birth rates</w:t>
      </w:r>
      <w:r>
        <w:rPr>
          <w:b/>
        </w:rPr>
        <w:t>.</w:t>
      </w:r>
      <w:r>
        <w:t xml:space="preserve"> </w:t>
      </w:r>
    </w:p>
    <w:p w14:paraId="08FA7EE1" w14:textId="2A4792D3" w:rsidR="00055B77" w:rsidRDefault="00D60633" w:rsidP="00754E2D">
      <w:r>
        <w:t>As per Fig 2</w:t>
      </w:r>
      <w:r w:rsidR="00F97B12">
        <w:t>A-B</w:t>
      </w:r>
      <w:r w:rsidR="00055B77">
        <w:t xml:space="preserve">, but </w:t>
      </w:r>
      <w:r w:rsidR="00FE5066">
        <w:t>with the addition of high birth/death rates (</w:t>
      </w:r>
      <m:oMath>
        <m:f>
          <m:fPr>
            <m:ctrlPr>
              <w:rPr>
                <w:rFonts w:ascii="Cambria Math" w:hAnsi="Cambria Math"/>
                <w:i/>
              </w:rPr>
            </m:ctrlPr>
          </m:fPr>
          <m:num>
            <m:r>
              <w:rPr>
                <w:rFonts w:ascii="Cambria Math" w:hAnsi="Cambria Math"/>
              </w:rPr>
              <m:t>1</m:t>
            </m:r>
          </m:num>
          <m:den>
            <m:r>
              <w:rPr>
                <w:rFonts w:ascii="Cambria Math" w:hAnsi="Cambria Math"/>
              </w:rPr>
              <m:t>40 years</m:t>
            </m:r>
          </m:den>
        </m:f>
      </m:oMath>
      <w:r w:rsidR="00FE5066">
        <w:t>) and the Whole Cell vaccine profile</w:t>
      </w:r>
      <w:r w:rsidR="009F5B05">
        <w:t xml:space="preserve"> (without the B-subunit)</w:t>
      </w:r>
      <w:r w:rsidR="00FE5066">
        <w:t>.</w:t>
      </w:r>
      <w:r w:rsidR="00F97B12">
        <w:t xml:space="preserve"> Even conservatively fast rates of birth and death</w:t>
      </w:r>
      <w:r w:rsidR="009F5B05">
        <w:t xml:space="preserve"> (</w:t>
      </w:r>
      <m:oMath>
        <m:f>
          <m:fPr>
            <m:ctrlPr>
              <w:rPr>
                <w:rFonts w:ascii="Cambria Math" w:hAnsi="Cambria Math"/>
                <w:i/>
              </w:rPr>
            </m:ctrlPr>
          </m:fPr>
          <m:num>
            <m:r>
              <w:rPr>
                <w:rFonts w:ascii="Cambria Math" w:hAnsi="Cambria Math"/>
              </w:rPr>
              <m:t>1</m:t>
            </m:r>
          </m:num>
          <m:den>
            <m:r>
              <w:rPr>
                <w:rFonts w:ascii="Cambria Math" w:hAnsi="Cambria Math"/>
              </w:rPr>
              <m:t>40 years</m:t>
            </m:r>
          </m:den>
        </m:f>
        <m:r>
          <w:rPr>
            <w:rFonts w:ascii="Cambria Math" w:hAnsi="Cambria Math"/>
          </w:rPr>
          <m:t>)</m:t>
        </m:r>
      </m:oMath>
      <w:r w:rsidR="00F97B12">
        <w:t xml:space="preserve"> are slow compared to the rates of vaccine efficacy waning and </w:t>
      </w:r>
      <w:r w:rsidR="009F5B05">
        <w:t>high (</w:t>
      </w:r>
      <m:oMath>
        <m:f>
          <m:fPr>
            <m:ctrlPr>
              <w:rPr>
                <w:rFonts w:ascii="Cambria Math" w:hAnsi="Cambria Math"/>
                <w:i/>
              </w:rPr>
            </m:ctrlPr>
          </m:fPr>
          <m:num>
            <m:r>
              <w:rPr>
                <w:rFonts w:ascii="Cambria Math" w:hAnsi="Cambria Math"/>
              </w:rPr>
              <m:t>1</m:t>
            </m:r>
          </m:num>
          <m:den>
            <m:r>
              <w:rPr>
                <w:rFonts w:ascii="Cambria Math" w:hAnsi="Cambria Math"/>
              </w:rPr>
              <m:t>2 years</m:t>
            </m:r>
          </m:den>
        </m:f>
        <m:r>
          <w:rPr>
            <w:rFonts w:ascii="Cambria Math" w:hAnsi="Cambria Math"/>
          </w:rPr>
          <m:t>)</m:t>
        </m:r>
      </m:oMath>
      <w:r w:rsidR="009F5B05">
        <w:t xml:space="preserve"> or low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9F5B05">
        <w:t xml:space="preserve">) </w:t>
      </w:r>
      <w:r w:rsidR="00F97B12">
        <w:t>migration, and therefore have little impact.</w:t>
      </w:r>
    </w:p>
    <w:p w14:paraId="3D424263" w14:textId="77777777" w:rsidR="00002C0D" w:rsidRDefault="00002C0D" w:rsidP="00754E2D"/>
    <w:p w14:paraId="1CD7E5DC" w14:textId="675A46C9" w:rsidR="00002C0D" w:rsidRDefault="00002C0D" w:rsidP="00002C0D">
      <w:r>
        <w:rPr>
          <w:b/>
        </w:rPr>
        <w:t>Fig S</w:t>
      </w:r>
      <w:r w:rsidR="003B5A74">
        <w:rPr>
          <w:b/>
        </w:rPr>
        <w:t>4</w:t>
      </w:r>
      <w:r>
        <w:t>.</w:t>
      </w:r>
      <w:r>
        <w:rPr>
          <w:b/>
        </w:rPr>
        <w:t xml:space="preserve"> Duration of </w:t>
      </w:r>
      <w:r w:rsidR="009539A9">
        <w:rPr>
          <w:b/>
        </w:rPr>
        <w:t>h</w:t>
      </w:r>
      <w:r>
        <w:rPr>
          <w:b/>
        </w:rPr>
        <w:t xml:space="preserve">erd </w:t>
      </w:r>
      <w:r w:rsidR="009539A9">
        <w:rPr>
          <w:b/>
        </w:rPr>
        <w:t>i</w:t>
      </w:r>
      <w:r>
        <w:rPr>
          <w:b/>
        </w:rPr>
        <w:t>mmunity (DHI) as a function of vaccine coverage and basic reproductive number.</w:t>
      </w:r>
      <w:r>
        <w:t xml:space="preserve"> </w:t>
      </w:r>
    </w:p>
    <w:p w14:paraId="38ACEC9E" w14:textId="5C77670A" w:rsidR="003640B7" w:rsidRDefault="00F97B12" w:rsidP="00754E2D">
      <w:r>
        <w:t xml:space="preserve">For both the whole cell and whole cell (with B-subunit) </w:t>
      </w:r>
      <w:proofErr w:type="spellStart"/>
      <w:r>
        <w:t>kOCVs</w:t>
      </w:r>
      <w:proofErr w:type="spellEnd"/>
      <w:r>
        <w:t xml:space="preserve">, </w:t>
      </w:r>
      <w:r w:rsidR="00002C0D">
        <w:t>DHI is maximized in settings with high vaccine coverage and low basic reproductive numbers. Migration rates are set to zero. Uncolored regions never obtain herd immunity.</w:t>
      </w:r>
    </w:p>
    <w:p w14:paraId="4D34B393" w14:textId="77777777" w:rsidR="00B9791D" w:rsidRDefault="00B9791D" w:rsidP="00B9791D"/>
    <w:p w14:paraId="79D9E5FE" w14:textId="3FB25A77" w:rsidR="00B9791D" w:rsidRDefault="00B9791D" w:rsidP="00B9791D">
      <w:r>
        <w:rPr>
          <w:b/>
        </w:rPr>
        <w:t xml:space="preserve">Fig S5. Vaccine targeting sensitivity </w:t>
      </w:r>
      <w:r w:rsidR="009539A9">
        <w:rPr>
          <w:b/>
        </w:rPr>
        <w:t>to</w:t>
      </w:r>
      <w:r>
        <w:rPr>
          <w:b/>
        </w:rPr>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0</m:t>
            </m:r>
          </m:sub>
        </m:sSub>
      </m:oMath>
      <w:r>
        <w:rPr>
          <w:b/>
        </w:rPr>
        <w:t xml:space="preserve"> and the fraction of migrants infected, </w:t>
      </w:r>
      <m:oMath>
        <m:r>
          <m:rPr>
            <m:sty m:val="bi"/>
          </m:rPr>
          <w:rPr>
            <w:rFonts w:ascii="Cambria Math" w:hAnsi="Cambria Math"/>
          </w:rPr>
          <m:t>μ</m:t>
        </m:r>
      </m:oMath>
      <w:r>
        <w:rPr>
          <w:b/>
        </w:rPr>
        <w:t>.</w:t>
      </w:r>
    </w:p>
    <w:p w14:paraId="0EDEC799" w14:textId="5AF9E692" w:rsidR="006A0A82" w:rsidRDefault="00B9791D" w:rsidP="00B9791D">
      <w:r>
        <w:lastRenderedPageBreak/>
        <w:t>With increases in</w:t>
      </w:r>
      <w:r w:rsidRPr="003764F2">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or the fraction of migrants infected, </w:t>
      </w:r>
      <m:oMath>
        <m:r>
          <w:rPr>
            <w:rFonts w:ascii="Cambria Math" w:hAnsi="Cambria Math"/>
          </w:rPr>
          <m:t>μ</m:t>
        </m:r>
      </m:oMath>
      <w:r>
        <w:t xml:space="preserve">, the optimal migration rate decreases from the </w:t>
      </w:r>
      <w:r w:rsidR="009539A9">
        <w:t xml:space="preserve">fastest </w:t>
      </w:r>
      <w:r>
        <w:t xml:space="preserve">tested rate, </w:t>
      </w:r>
      <m:oMath>
        <m:f>
          <m:fPr>
            <m:ctrlPr>
              <w:rPr>
                <w:rFonts w:ascii="Cambria Math" w:hAnsi="Cambria Math"/>
                <w:i/>
              </w:rPr>
            </m:ctrlPr>
          </m:fPr>
          <m:num>
            <m:r>
              <w:rPr>
                <w:rFonts w:ascii="Cambria Math" w:hAnsi="Cambria Math"/>
              </w:rPr>
              <m:t>1</m:t>
            </m:r>
          </m:num>
          <m:den>
            <m:r>
              <w:rPr>
                <w:rFonts w:ascii="Cambria Math" w:hAnsi="Cambria Math"/>
              </w:rPr>
              <m:t>1 year</m:t>
            </m:r>
          </m:den>
        </m:f>
      </m:oMath>
      <w:r>
        <w:t xml:space="preserve"> (red), to the </w:t>
      </w:r>
      <w:r w:rsidR="009539A9">
        <w:t xml:space="preserve">slowest </w:t>
      </w:r>
      <w:r>
        <w:t xml:space="preserve">tested rate, </w:t>
      </w:r>
      <m:oMath>
        <m:f>
          <m:fPr>
            <m:ctrlPr>
              <w:rPr>
                <w:rFonts w:ascii="Cambria Math" w:hAnsi="Cambria Math"/>
                <w:i/>
              </w:rPr>
            </m:ctrlPr>
          </m:fPr>
          <m:num>
            <m:r>
              <w:rPr>
                <w:rFonts w:ascii="Cambria Math" w:hAnsi="Cambria Math"/>
              </w:rPr>
              <m:t>1</m:t>
            </m:r>
          </m:num>
          <m:den>
            <m:r>
              <w:rPr>
                <w:rFonts w:ascii="Cambria Math" w:hAnsi="Cambria Math"/>
              </w:rPr>
              <m:t>40 years</m:t>
            </m:r>
          </m:den>
        </m:f>
      </m:oMath>
      <w:r>
        <w:t xml:space="preserve"> (blue). Contour lines denote average residence time in years from case studies in Dhaka (2), </w:t>
      </w:r>
      <w:proofErr w:type="spellStart"/>
      <w:r>
        <w:t>Bentiu</w:t>
      </w:r>
      <w:proofErr w:type="spellEnd"/>
      <w:r>
        <w:t xml:space="preserve"> (4.3), and Calcutta (20). For each simulation, the population size, </w:t>
      </w:r>
      <m:oMath>
        <m:r>
          <w:rPr>
            <w:rFonts w:ascii="Cambria Math" w:hAnsi="Cambria Math"/>
          </w:rPr>
          <m:t>N</m:t>
        </m:r>
      </m:oMath>
      <w:r>
        <w:t>, is set to 10,000.</w:t>
      </w:r>
    </w:p>
    <w:p w14:paraId="573D6EAF" w14:textId="77777777" w:rsidR="00B9791D" w:rsidRDefault="00B9791D" w:rsidP="00B9791D"/>
    <w:p w14:paraId="3965790A" w14:textId="400F437C" w:rsidR="006A0A82" w:rsidRDefault="006A0A82" w:rsidP="00754E2D">
      <w:r>
        <w:rPr>
          <w:b/>
        </w:rPr>
        <w:t>Fig S</w:t>
      </w:r>
      <w:r w:rsidR="00B9791D">
        <w:rPr>
          <w:b/>
        </w:rPr>
        <w:t>6</w:t>
      </w:r>
      <w:r>
        <w:rPr>
          <w:b/>
        </w:rPr>
        <w:t xml:space="preserve">. Time-dependent proportion susceptibility, X(t), in the </w:t>
      </w:r>
      <w:proofErr w:type="spellStart"/>
      <w:r>
        <w:rPr>
          <w:b/>
        </w:rPr>
        <w:t>Bentiu</w:t>
      </w:r>
      <w:proofErr w:type="spellEnd"/>
      <w:r>
        <w:rPr>
          <w:b/>
        </w:rPr>
        <w:t xml:space="preserve"> </w:t>
      </w:r>
      <w:proofErr w:type="spellStart"/>
      <w:r>
        <w:rPr>
          <w:b/>
        </w:rPr>
        <w:t>PoC</w:t>
      </w:r>
      <w:proofErr w:type="spellEnd"/>
      <w:r>
        <w:rPr>
          <w:b/>
        </w:rPr>
        <w:t xml:space="preserve"> Camp in the presence of a Mass and Maintain vaccination strategy.</w:t>
      </w:r>
    </w:p>
    <w:p w14:paraId="01898C41" w14:textId="51AF2F8D" w:rsidR="006A0A82" w:rsidRPr="006A0A82" w:rsidRDefault="00F97B12" w:rsidP="00754E2D">
      <w:r>
        <w:t>As per Fig 5B</w:t>
      </w:r>
      <w:r w:rsidR="006A0A82">
        <w:t>, with an additional dashed line indicating a counterfactual scenario whereby</w:t>
      </w:r>
      <w:r w:rsidR="007C7CCC">
        <w:t xml:space="preserve"> vaccines were administered to</w:t>
      </w:r>
      <w:r w:rsidR="006A0A82">
        <w:t xml:space="preserve"> 100% of </w:t>
      </w:r>
      <w:r w:rsidR="007C7CCC">
        <w:t xml:space="preserve">the estimated 55,628 </w:t>
      </w:r>
      <w:r w:rsidR="009539A9">
        <w:t>new entries to</w:t>
      </w:r>
      <w:r w:rsidR="006A0A82">
        <w:t xml:space="preserve"> the camp </w:t>
      </w:r>
      <w:r>
        <w:t>after</w:t>
      </w:r>
      <w:r w:rsidR="006A0A82">
        <w:t xml:space="preserve"> the second mass vaccination campaign. </w:t>
      </w:r>
      <w:r w:rsidR="007C7CCC">
        <w:t>With this strategy, p</w:t>
      </w:r>
      <w:r w:rsidR="006A0A82">
        <w:t xml:space="preserve">opulation susceptibility on October 16, 2016 is </w:t>
      </w:r>
      <w:r>
        <w:t>0.</w:t>
      </w:r>
      <w:r w:rsidR="00EE2BB3">
        <w:t xml:space="preserve">52 </w:t>
      </w:r>
      <w:r>
        <w:t>(dashed line), as compared to 0.81</w:t>
      </w:r>
      <w:r w:rsidR="006A0A82">
        <w:t xml:space="preserve"> in the absence of the Mass and Maintain strategy (solid green line).</w:t>
      </w:r>
    </w:p>
    <w:p w14:paraId="037FC54F" w14:textId="77777777" w:rsidR="00002C0D" w:rsidRPr="00055B77" w:rsidRDefault="00002C0D" w:rsidP="00754E2D"/>
    <w:p w14:paraId="1C0E7451" w14:textId="19D84CE4" w:rsidR="00002C0D" w:rsidRDefault="006A0A82" w:rsidP="00002C0D">
      <w:pPr>
        <w:rPr>
          <w:b/>
        </w:rPr>
      </w:pPr>
      <w:r>
        <w:rPr>
          <w:b/>
        </w:rPr>
        <w:t>Fig S</w:t>
      </w:r>
      <w:r w:rsidR="00B9791D">
        <w:rPr>
          <w:b/>
        </w:rPr>
        <w:t>7</w:t>
      </w:r>
      <w:r w:rsidR="00002C0D">
        <w:rPr>
          <w:b/>
        </w:rPr>
        <w:t>. Time-dependent reproductive number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oMath>
      <w:r w:rsidR="00002C0D">
        <w:rPr>
          <w:b/>
        </w:rPr>
        <w:t xml:space="preserve">) and daily cholera case counts in Bentiu PoC </w:t>
      </w:r>
      <w:r w:rsidR="00170538">
        <w:rPr>
          <w:b/>
        </w:rPr>
        <w:t xml:space="preserve">Camp </w:t>
      </w:r>
      <w:r w:rsidR="00002C0D">
        <w:rPr>
          <w:b/>
        </w:rPr>
        <w:t>between October</w:t>
      </w:r>
      <w:r w:rsidR="00F97B12">
        <w:rPr>
          <w:b/>
        </w:rPr>
        <w:t>, 2016,</w:t>
      </w:r>
      <w:r w:rsidR="00002C0D">
        <w:rPr>
          <w:b/>
        </w:rPr>
        <w:t xml:space="preserve"> and</w:t>
      </w:r>
      <w:r w:rsidR="00F97B12">
        <w:rPr>
          <w:b/>
        </w:rPr>
        <w:t xml:space="preserve"> January, 2017</w:t>
      </w:r>
      <w:r w:rsidR="00002C0D">
        <w:rPr>
          <w:b/>
        </w:rPr>
        <w:t xml:space="preserve">. </w:t>
      </w:r>
    </w:p>
    <w:p w14:paraId="719104F0" w14:textId="49BEEE85" w:rsidR="00002C0D" w:rsidRDefault="00170538" w:rsidP="00002C0D">
      <w:r>
        <w:t>Using the daily case counts (</w:t>
      </w:r>
      <w:r w:rsidR="00EE12D3">
        <w:t xml:space="preserve">grey </w:t>
      </w:r>
      <w:r>
        <w:t xml:space="preserve">bars) and </w:t>
      </w:r>
      <w:r w:rsidR="00002C0D">
        <w:t xml:space="preserve">a generation interval with </w:t>
      </w:r>
      <w:r w:rsidR="00EE12D3">
        <w:t xml:space="preserve">median </w:t>
      </w:r>
      <w:r w:rsidR="00002C0D">
        <w:t xml:space="preserve">of 5 days and following a gamma distribution with shape=0.5 and rate=0.1 as per </w:t>
      </w:r>
      <w:r w:rsidR="00800170">
        <w:t>ref</w:t>
      </w:r>
      <w:r w:rsidR="00FC2CCF">
        <w:t xml:space="preserve"> </w:t>
      </w:r>
      <w:r w:rsidR="00002C0D">
        <w:fldChar w:fldCharType="begin" w:fldLock="1"/>
      </w:r>
      <w:r w:rsidR="00C72407">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"[30]", "plainTextFormattedCitation" : "[30]", "previouslyFormattedCitation" : "[30]" }, "properties" : { "noteIndex" : 0 }, "schema" : "https://github.com/citation-style-language/schema/raw/master/csl-citation.json" }</w:instrText>
      </w:r>
      <w:r w:rsidR="00002C0D">
        <w:fldChar w:fldCharType="separate"/>
      </w:r>
      <w:r w:rsidR="00C72407" w:rsidRPr="00C72407">
        <w:rPr>
          <w:noProof/>
        </w:rPr>
        <w:t>[30]</w:t>
      </w:r>
      <w:r w:rsidR="00002C0D">
        <w:fldChar w:fldCharType="end"/>
      </w:r>
      <w:r>
        <w:t>, we report a</w:t>
      </w:r>
      <w:r w:rsidR="00F97B12">
        <w:t xml:space="preserve"> mean</w:t>
      </w:r>
      <w:r>
        <w:t xml:space="preserve"> time-dependent reproductive number (red line) </w:t>
      </w:r>
      <w:r w:rsidR="00F97B12">
        <w:t>above unity for nearly two months. 95% confidence interval</w:t>
      </w:r>
      <w:r w:rsidR="00EE12D3">
        <w:t>s are</w:t>
      </w:r>
      <w:r w:rsidR="00F97B12">
        <w:t xml:space="preserve"> shown in pink</w:t>
      </w:r>
      <w:r>
        <w:t>.</w:t>
      </w:r>
    </w:p>
    <w:p w14:paraId="2CC15BD7" w14:textId="77777777" w:rsidR="00C06A72" w:rsidRDefault="00C06A72" w:rsidP="00002C0D"/>
    <w:p w14:paraId="7C0C2E1F" w14:textId="16C617D9" w:rsidR="00C06A72" w:rsidRDefault="006A0A82" w:rsidP="00002C0D">
      <w:r>
        <w:rPr>
          <w:b/>
        </w:rPr>
        <w:t>Fig S</w:t>
      </w:r>
      <w:r w:rsidR="00B9791D">
        <w:rPr>
          <w:b/>
        </w:rPr>
        <w:t>8</w:t>
      </w:r>
      <w:r w:rsidR="007304DE">
        <w:rPr>
          <w:b/>
        </w:rPr>
        <w:t>. Calculation of</w:t>
      </w:r>
      <m:oMath>
        <m:r>
          <m:rPr>
            <m:sty m:val="bi"/>
          </m:rPr>
          <w:rPr>
            <w:rFonts w:ascii="Cambria Math" w:hAnsi="Cambria Math"/>
          </w:rPr>
          <m:t xml:space="preserve"> X(t)</m:t>
        </m:r>
      </m:oMath>
      <w:r w:rsidR="007304DE">
        <w:rPr>
          <w:b/>
        </w:rPr>
        <w:t xml:space="preserve"> </w:t>
      </w:r>
      <w:r w:rsidR="00CD56B4">
        <w:rPr>
          <w:b/>
        </w:rPr>
        <w:t xml:space="preserve">is </w:t>
      </w:r>
      <w:r w:rsidR="007304DE">
        <w:rPr>
          <w:b/>
        </w:rPr>
        <w:t xml:space="preserve">robust to </w:t>
      </w:r>
      <w:r w:rsidR="007B0B58">
        <w:rPr>
          <w:b/>
        </w:rPr>
        <w:t>vaccine efficacy waning due to time-dependent failure</w:t>
      </w:r>
      <w:r w:rsidR="00EE12D3">
        <w:rPr>
          <w:b/>
        </w:rPr>
        <w:t>s</w:t>
      </w:r>
      <w:r w:rsidR="007B0B58">
        <w:rPr>
          <w:b/>
        </w:rPr>
        <w:t xml:space="preserve"> in “take” or “degree.”</w:t>
      </w:r>
    </w:p>
    <w:p w14:paraId="7E5A9BF3" w14:textId="30BF12A3" w:rsidR="007304DE" w:rsidRDefault="00EE12D3" w:rsidP="00002C0D">
      <w:r>
        <w:t>V</w:t>
      </w:r>
      <w:r w:rsidR="007B0B58">
        <w:t xml:space="preserve">accine efficacy waning that is due to a time-dependent failure in “take” (i.e., </w:t>
      </w:r>
      <w:r w:rsidR="007304DE">
        <w:t xml:space="preserve">an </w:t>
      </w:r>
      <w:r w:rsidR="00CD56B4">
        <w:t>“</w:t>
      </w:r>
      <w:r w:rsidR="007304DE">
        <w:t>All or Nothing</w:t>
      </w:r>
      <w:r w:rsidR="00CD56B4">
        <w:t>”</w:t>
      </w:r>
      <w:r w:rsidR="007304DE">
        <w:t xml:space="preserve"> vaccine </w:t>
      </w:r>
      <w:r w:rsidR="007B0B58">
        <w:t>waning)</w:t>
      </w:r>
      <w:r w:rsidR="007304DE">
        <w:t xml:space="preserve"> (left panel) retains a constant </w:t>
      </w:r>
      <m:oMath>
        <m:r>
          <w:rPr>
            <w:rFonts w:ascii="Cambria Math" w:hAnsi="Cambria Math"/>
          </w:rPr>
          <m:t>VE(t)</m:t>
        </m:r>
      </m:oMath>
      <w:r w:rsidR="007304DE">
        <w:t xml:space="preserve"> (dashed line</w:t>
      </w:r>
      <w:r>
        <w:t>s</w:t>
      </w:r>
      <w:r w:rsidR="007304DE">
        <w:t xml:space="preserve">) while the number of individuals in the </w:t>
      </w:r>
      <m:oMath>
        <m:r>
          <w:rPr>
            <w:rFonts w:ascii="Cambria Math" w:hAnsi="Cambria Math"/>
          </w:rPr>
          <m:t>V(t)</m:t>
        </m:r>
      </m:oMath>
      <w:r w:rsidR="007304DE">
        <w:t xml:space="preserve"> </w:t>
      </w:r>
      <w:r w:rsidR="00CD56B4">
        <w:t>ensemble</w:t>
      </w:r>
      <w:r w:rsidR="007304DE">
        <w:t xml:space="preserve"> decreases ov</w:t>
      </w:r>
      <w:r w:rsidR="00CD56B4">
        <w:t>er time (dotted line</w:t>
      </w:r>
      <w:r>
        <w:t>s</w:t>
      </w:r>
      <w:r w:rsidR="00CD56B4">
        <w:t>)</w:t>
      </w:r>
      <w:r w:rsidR="0028284E">
        <w:t xml:space="preserve"> from 75% to 0%</w:t>
      </w:r>
      <w:r>
        <w:t xml:space="preserve"> using a theoretical example vaccine</w:t>
      </w:r>
      <w:r w:rsidR="00CD56B4">
        <w:t>. For</w:t>
      </w:r>
      <w:r w:rsidR="007B0B58">
        <w:t xml:space="preserve"> a time-dependent failure in “degree</w:t>
      </w:r>
      <w:r w:rsidR="00CD56B4">
        <w:t xml:space="preserve"> </w:t>
      </w:r>
      <w:r w:rsidR="007B0B58">
        <w:t xml:space="preserve">(i.e., a </w:t>
      </w:r>
      <w:r w:rsidR="00CD56B4">
        <w:t>l</w:t>
      </w:r>
      <w:r w:rsidR="007304DE">
        <w:t>eaky vaccine</w:t>
      </w:r>
      <w:r w:rsidR="007B0B58">
        <w:t xml:space="preserve"> waning)</w:t>
      </w:r>
      <w:r w:rsidR="007304DE">
        <w:t xml:space="preserve"> (right panel), individuals </w:t>
      </w:r>
      <w:r w:rsidR="00CD56B4">
        <w:t>remain</w:t>
      </w:r>
      <w:r w:rsidR="007304DE">
        <w:t xml:space="preserve"> in the </w:t>
      </w:r>
      <m:oMath>
        <m:r>
          <w:rPr>
            <w:rFonts w:ascii="Cambria Math" w:hAnsi="Cambria Math"/>
          </w:rPr>
          <m:t>V(t)</m:t>
        </m:r>
      </m:oMath>
      <w:r w:rsidR="007304DE">
        <w:t xml:space="preserve"> </w:t>
      </w:r>
      <w:r w:rsidR="00CD56B4">
        <w:t>ensemble</w:t>
      </w:r>
      <w:r w:rsidR="007304DE">
        <w:t xml:space="preserve">, but </w:t>
      </w:r>
      <w:r w:rsidR="00CD56B4">
        <w:t xml:space="preserve">vaccine efficacy </w:t>
      </w:r>
      <w:r w:rsidR="007304DE">
        <w:t>wanes</w:t>
      </w:r>
      <w:r w:rsidR="0028284E">
        <w:t xml:space="preserve"> from 75% to 0%</w:t>
      </w:r>
      <w:r w:rsidR="007304DE">
        <w:t xml:space="preserve">. </w:t>
      </w:r>
      <w:r>
        <w:t>T</w:t>
      </w:r>
      <w:r w:rsidR="007304DE">
        <w:t>he proportion susceptible</w:t>
      </w:r>
      <w:r>
        <w:t xml:space="preserve"> over time</w:t>
      </w:r>
      <m:oMath>
        <m:r>
          <w:rPr>
            <w:rFonts w:ascii="Cambria Math" w:hAnsi="Cambria Math"/>
          </w:rPr>
          <m:t>, X(t)</m:t>
        </m:r>
      </m:oMath>
      <w:r>
        <w:t>, calculated by Equation 5 is identical for both modes of action</w:t>
      </w:r>
      <w:r w:rsidR="007304DE">
        <w:t xml:space="preserve"> </w:t>
      </w:r>
      <w:r>
        <w:t>(solid lines).</w:t>
      </w:r>
    </w:p>
    <w:p w14:paraId="4A246F53" w14:textId="140A8E3D" w:rsidR="00002C0D" w:rsidRDefault="003D0342">
      <w:r w:rsidRPr="002C5E5F">
        <w:t xml:space="preserve"> </w:t>
      </w:r>
    </w:p>
    <w:p w14:paraId="3E70F1E6" w14:textId="6E44100C" w:rsidR="00E206D5" w:rsidRDefault="003D0342">
      <w:pPr>
        <w:rPr>
          <w:b/>
        </w:rPr>
      </w:pPr>
      <w:r>
        <w:rPr>
          <w:b/>
        </w:rPr>
        <w:t>Fig S</w:t>
      </w:r>
      <w:r w:rsidR="001F458B">
        <w:rPr>
          <w:b/>
        </w:rPr>
        <w:t>9</w:t>
      </w:r>
      <w:r w:rsidR="00ED74E8">
        <w:rPr>
          <w:b/>
        </w:rPr>
        <w:t xml:space="preserve">. Demonstration of </w:t>
      </w:r>
      <w:r w:rsidR="00EE12D3">
        <w:rPr>
          <w:b/>
        </w:rPr>
        <w:t>l</w:t>
      </w:r>
      <w:r w:rsidR="00511BFA">
        <w:rPr>
          <w:b/>
        </w:rPr>
        <w:t>ogarithmic adjustment for</w:t>
      </w:r>
      <w:r w:rsidR="00ED74E8">
        <w:rPr>
          <w:b/>
        </w:rPr>
        <w:t xml:space="preserve"> transition rates.</w:t>
      </w:r>
    </w:p>
    <w:p w14:paraId="2B2DC409" w14:textId="1618F96E" w:rsidR="00511BFA" w:rsidRDefault="00511BFA">
      <w:r>
        <w:t>As the desired fraction of individuals to be vaccinated in a single day increases</w:t>
      </w:r>
      <w:r w:rsidR="00EE12D3">
        <w:t xml:space="preserve"> (x axis)</w:t>
      </w:r>
      <w:r>
        <w:t xml:space="preserve">, the vaccination transition rate with the logarithmic adjustment (see </w:t>
      </w:r>
      <w:r w:rsidR="00EE12D3">
        <w:t>s</w:t>
      </w:r>
      <w:r>
        <w:t>upplement</w:t>
      </w:r>
      <w:r w:rsidR="00EE12D3">
        <w:t>ary materials</w:t>
      </w:r>
      <w:r>
        <w:t xml:space="preserve">) moves the accurate fraction of the population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compartment (solid line) while a transition rate that is</w:t>
      </w:r>
      <w:r w:rsidR="00EE12D3">
        <w:t xml:space="preserve"> simply</w:t>
      </w:r>
      <w:r>
        <w:t xml:space="preserve"> equal to just the number of vaccines to be used (dashed line) does not move enough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w:t>
      </w:r>
    </w:p>
    <w:p w14:paraId="502D6ACF" w14:textId="00B754EB" w:rsidR="003764F2" w:rsidRPr="003764F2" w:rsidRDefault="003764F2"/>
    <w:p w14:paraId="24FD55D1" w14:textId="77777777" w:rsidR="00E206D5" w:rsidRDefault="00E206D5"/>
    <w:p w14:paraId="77FFCBC8" w14:textId="07148A1C" w:rsidR="00ED26C7" w:rsidRPr="00E206D5" w:rsidRDefault="00ED26C7">
      <w:pPr>
        <w:rPr>
          <w:b/>
        </w:rPr>
      </w:pPr>
      <w:r w:rsidRPr="00E206D5">
        <w:rPr>
          <w:b/>
        </w:rPr>
        <w:t xml:space="preserve">Supplemental </w:t>
      </w:r>
      <w:r w:rsidR="00E206D5">
        <w:rPr>
          <w:b/>
        </w:rPr>
        <w:t>Text</w:t>
      </w:r>
      <w:r w:rsidRPr="00E206D5">
        <w:rPr>
          <w:b/>
        </w:rPr>
        <w:t>:</w:t>
      </w:r>
    </w:p>
    <w:p w14:paraId="5CA3D42D" w14:textId="77777777" w:rsidR="00ED26C7" w:rsidRDefault="00ED26C7"/>
    <w:p w14:paraId="60B7FBBD" w14:textId="3C4E6143" w:rsidR="00ED26C7" w:rsidRPr="00ED26C7" w:rsidRDefault="00767349">
      <w:pPr>
        <w:rPr>
          <w:i/>
        </w:rPr>
      </w:pPr>
      <w:r>
        <w:rPr>
          <w:i/>
        </w:rPr>
        <w:t>V</w:t>
      </w:r>
      <w:r w:rsidR="00ED26C7" w:rsidRPr="00E206D5">
        <w:rPr>
          <w:i/>
        </w:rPr>
        <w:t>accination transition rate</w:t>
      </w:r>
      <w:r>
        <w:rPr>
          <w:i/>
        </w:rPr>
        <w:t xml:space="preserve"> calculation</w:t>
      </w:r>
    </w:p>
    <w:p w14:paraId="5C8E3C09" w14:textId="5D91050D" w:rsidR="00066F8B" w:rsidRDefault="00904088" w:rsidP="00AB630E">
      <w:r>
        <w:t xml:space="preserve">In the simplest case whereby vaccination occurs at the onset of the study, we initialize the model with compartment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equal to the number of vaccine recipients and subtract these from the </w:t>
      </w:r>
      <m:oMath>
        <m:r>
          <w:rPr>
            <w:rFonts w:ascii="Cambria Math" w:hAnsi="Cambria Math"/>
          </w:rPr>
          <m:t>S</m:t>
        </m:r>
      </m:oMath>
      <w:r>
        <w:t xml:space="preserve"> compartment</w:t>
      </w:r>
      <w:r w:rsidR="00EC352D">
        <w:t xml:space="preserve">. This approach suffices for one-time mass vaccination, but we must explicitly model vaccination transition rates for recurrent mass vaccination and </w:t>
      </w:r>
      <w:r w:rsidR="00EC352D">
        <w:lastRenderedPageBreak/>
        <w:t xml:space="preserve">routine vaccine. </w:t>
      </w:r>
      <w:r w:rsidR="00E065CC">
        <w:t xml:space="preserve">Assuming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sidR="00E065CC">
        <w:t xml:space="preserve"> vaccines are available for use on a given day, t</w:t>
      </w:r>
      <w:r w:rsidR="00ED26C7">
        <w:t>he transition rate</w:t>
      </w:r>
      <w:r w:rsidR="00066F8B">
        <w:t xml:space="preserv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rsidR="00066F8B">
        <w:t xml:space="preserve">) from </w:t>
      </w:r>
      <m:oMath>
        <m:r>
          <w:rPr>
            <w:rFonts w:ascii="Cambria Math" w:hAnsi="Cambria Math"/>
          </w:rPr>
          <m:t>S</m:t>
        </m:r>
      </m:oMath>
      <w:r w:rsidR="00ED26C7">
        <w:t xml:space="preserve"> </w:t>
      </w:r>
      <w:r w:rsidR="00066F8B">
        <w:t xml:space="preserve">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066F8B">
        <w:t xml:space="preserve"> is calculated by:</w:t>
      </w:r>
    </w:p>
    <w:p w14:paraId="7AE67CC1" w14:textId="77777777" w:rsidR="00066F8B" w:rsidRDefault="00066F8B" w:rsidP="00AB630E"/>
    <w:p w14:paraId="5891E438" w14:textId="70ACF030" w:rsidR="00066F8B" w:rsidRPr="00371749" w:rsidRDefault="00AA2544" w:rsidP="00066F8B">
      <w:pPr>
        <w:ind w:left="720"/>
      </w:pPr>
      <m:oMathPara>
        <m:oMathParaPr>
          <m:jc m:val="left"/>
        </m:oMathParaPr>
        <m:oMath>
          <m:sSub>
            <m:sSubPr>
              <m:ctrlPr>
                <w:rPr>
                  <w:rFonts w:ascii="Cambria Math" w:hAnsi="Cambria Math"/>
                  <w:i/>
                </w:rPr>
              </m:ctrlPr>
            </m:sSubPr>
            <m:e>
              <m:r>
                <w:rPr>
                  <w:rFonts w:ascii="Cambria Math" w:hAnsi="Cambria Math"/>
                </w:rPr>
                <m:t>ν</m:t>
              </m:r>
            </m:e>
            <m:sub>
              <m:r>
                <w:rPr>
                  <w:rFonts w:ascii="Cambria Math" w:hAnsi="Cambria Math"/>
                </w:rPr>
                <m:t>S</m:t>
              </m:r>
            </m:sub>
          </m:sSub>
          <m:r>
            <w:rPr>
              <w:rFonts w:ascii="Cambria Math" w:hAnsi="Cambria Math"/>
            </w:rPr>
            <m:t>=S*-</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r>
            <w:rPr>
              <w:rFonts w:ascii="Cambria Math" w:hAnsi="Cambria Math"/>
            </w:rPr>
            <m:t>.</m:t>
          </m:r>
        </m:oMath>
      </m:oMathPara>
    </w:p>
    <w:p w14:paraId="628A62C5" w14:textId="77777777" w:rsidR="00371749" w:rsidRPr="00066F8B" w:rsidRDefault="00371749" w:rsidP="00066F8B">
      <w:pPr>
        <w:ind w:left="720"/>
      </w:pPr>
    </w:p>
    <w:p w14:paraId="65105F0A" w14:textId="768A8158" w:rsidR="00066F8B" w:rsidRDefault="00066F8B" w:rsidP="00066F8B">
      <w:r>
        <w:t xml:space="preserve">When the number of vaccines allocated on a given day is much smaller than the number of susceptible individuals eligible to receive vaccination (e.g.,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r>
          <w:rPr>
            <w:rFonts w:ascii="Cambria Math" w:hAnsi="Cambria Math"/>
          </w:rPr>
          <m:t>&lt;0.1</m:t>
        </m:r>
      </m:oMath>
      <w:r>
        <w:t xml:space="preserve">), then the </w:t>
      </w:r>
      <w:r w:rsidR="00371749">
        <w:t xml:space="preserve">logarithmic adjustment </w:t>
      </w:r>
      <w:r>
        <w:t xml:space="preserve">term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oMath>
      <w:r w:rsidR="00BC21BE">
        <w:t xml:space="preserve"> </w:t>
      </w:r>
      <w:r>
        <w:t xml:space="preserve">will approach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oMath>
      <w:r>
        <w:t xml:space="preserve"> and therefore the transition rate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t xml:space="preserve"> will approximately equal the number of vaccine courses available (i.e., </w:t>
      </w:r>
      <m:oMath>
        <m:sSub>
          <m:sSubPr>
            <m:ctrlPr>
              <w:rPr>
                <w:rFonts w:ascii="Cambria Math" w:hAnsi="Cambria Math"/>
                <w:i/>
              </w:rPr>
            </m:ctrlPr>
          </m:sSubPr>
          <m:e>
            <m:r>
              <w:rPr>
                <w:rFonts w:ascii="Cambria Math" w:hAnsi="Cambria Math"/>
              </w:rPr>
              <m:t>ν</m:t>
            </m:r>
          </m:e>
          <m:sub>
            <m:r>
              <w:rPr>
                <w:rFonts w:ascii="Cambria Math" w:hAnsi="Cambria Math"/>
              </w:rPr>
              <m:t>S</m:t>
            </m:r>
          </m:sub>
        </m:sSub>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oMath>
      <w:r w:rsidR="00371749">
        <w:t>) (Fig S</w:t>
      </w:r>
      <w:r w:rsidR="001F458B">
        <w:t>9</w:t>
      </w:r>
      <w:r>
        <w:t xml:space="preserve">, dashed line). </w:t>
      </w:r>
    </w:p>
    <w:p w14:paraId="401AF187" w14:textId="77777777" w:rsidR="00066F8B" w:rsidRDefault="00066F8B" w:rsidP="00066F8B"/>
    <w:p w14:paraId="2E77BF14" w14:textId="196FC3B1" w:rsidR="00066F8B" w:rsidRDefault="00066F8B" w:rsidP="00066F8B">
      <w:r>
        <w:t xml:space="preserve">However, when a substantial fraction of the population is to receive mass vaccination on a single day (e.g., </w:t>
      </w:r>
      <m:oMath>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&gt;0.1*S</m:t>
        </m:r>
      </m:oMath>
      <w:r>
        <w:t>), the</w:t>
      </w:r>
      <w:r w:rsidR="00A433D9">
        <w:t xml:space="preserve"> number of vaccine courses available,</w:t>
      </w:r>
      <w:r>
        <w:t xml:space="preserve">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sidR="00A433D9">
        <w:t>,</w:t>
      </w:r>
      <w:r>
        <w:t xml:space="preserve"> increasingly becomes a poor estimate for the transition rate</w:t>
      </w:r>
      <w:r w:rsidR="00A433D9">
        <w:t>,</w:t>
      </w:r>
      <w:r>
        <w:t xml:space="preserv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rsidR="00A433D9">
        <w:t>,</w:t>
      </w:r>
      <w:r>
        <w:t xml:space="preserve"> needed to move the appropriate number of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A433D9">
        <w:t xml:space="preserve">. </w:t>
      </w:r>
      <w:r>
        <w:t xml:space="preserve">Therefore, the </w:t>
      </w:r>
      <w:r w:rsidR="00371749">
        <w:t xml:space="preserve">logarithmic adjustment </w:t>
      </w:r>
      <w:r>
        <w:t xml:space="preserve">term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oMath>
      <w:r>
        <w:t xml:space="preserve"> inflates the transition rate and allows the deterministic solver to move the desired number of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371749">
        <w:t xml:space="preserve"> (Fig S</w:t>
      </w:r>
      <w:r w:rsidR="001F458B">
        <w:t>9</w:t>
      </w:r>
      <w:r w:rsidR="00A433D9">
        <w:t>, solid line)</w:t>
      </w:r>
      <w:r>
        <w:t>.</w:t>
      </w:r>
      <w:r w:rsidRPr="00066F8B">
        <w:t xml:space="preserve"> </w:t>
      </w:r>
      <w:r>
        <w:t xml:space="preserve">For computational tractability, we assume the </w:t>
      </w:r>
      <w:r w:rsidR="00BC21BE">
        <w:t xml:space="preserve">vaccine campaign </w:t>
      </w:r>
      <w:r>
        <w:t xml:space="preserve">coverage,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oMath>
      <w:r>
        <w:t>, does not exceed 99%.</w:t>
      </w:r>
    </w:p>
    <w:p w14:paraId="7AA2A050" w14:textId="77777777" w:rsidR="00A433D9" w:rsidRDefault="00A433D9" w:rsidP="00066F8B"/>
    <w:p w14:paraId="4A747D3B" w14:textId="1C1D36D4" w:rsidR="00AD6CB1" w:rsidRDefault="00A433D9" w:rsidP="00AB630E">
      <w:r>
        <w:t xml:space="preserve">When the number of available vaccine,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t xml:space="preserve">, exceeds the number of individuals in the </w:t>
      </w:r>
      <m:oMath>
        <m:r>
          <w:rPr>
            <w:rFonts w:ascii="Cambria Math" w:hAnsi="Cambria Math"/>
          </w:rPr>
          <m:t>S</m:t>
        </m:r>
      </m:oMath>
      <w:r>
        <w:t xml:space="preserve"> compartment, then vaccines are given first to those who were vaccinated the longest time ago (i.e., </w:t>
      </w:r>
      <m:oMath>
        <m:sSub>
          <m:sSubPr>
            <m:ctrlPr>
              <w:rPr>
                <w:rFonts w:ascii="Cambria Math" w:hAnsi="Cambria Math"/>
                <w:i/>
              </w:rPr>
            </m:ctrlPr>
          </m:sSubPr>
          <m:e>
            <m:r>
              <w:rPr>
                <w:rFonts w:ascii="Cambria Math" w:hAnsi="Cambria Math"/>
              </w:rPr>
              <m:t>V</m:t>
            </m:r>
          </m:e>
          <m:sub>
            <m:r>
              <w:rPr>
                <w:rFonts w:ascii="Cambria Math" w:hAnsi="Cambria Math"/>
              </w:rPr>
              <m:t>48</m:t>
            </m:r>
          </m:sub>
        </m:sSub>
      </m:oMath>
      <w:r>
        <w:t xml:space="preserve"> first, then </w:t>
      </w:r>
      <m:oMath>
        <m:sSub>
          <m:sSubPr>
            <m:ctrlPr>
              <w:rPr>
                <w:rFonts w:ascii="Cambria Math" w:hAnsi="Cambria Math"/>
                <w:i/>
              </w:rPr>
            </m:ctrlPr>
          </m:sSubPr>
          <m:e>
            <m:r>
              <w:rPr>
                <w:rFonts w:ascii="Cambria Math" w:hAnsi="Cambria Math"/>
              </w:rPr>
              <m:t>V</m:t>
            </m:r>
          </m:e>
          <m:sub>
            <m:r>
              <w:rPr>
                <w:rFonts w:ascii="Cambria Math" w:hAnsi="Cambria Math"/>
              </w:rPr>
              <m:t>47</m:t>
            </m:r>
          </m:sub>
        </m:sSub>
      </m:oMath>
      <w:r>
        <w:t xml:space="preserve">, and so on). </w:t>
      </w:r>
    </w:p>
    <w:p w14:paraId="4B4BF1B4" w14:textId="77777777" w:rsidR="00CF3380" w:rsidRDefault="00CF3380" w:rsidP="00AB630E"/>
    <w:p w14:paraId="67195B30" w14:textId="329F4B2F" w:rsidR="00CF3380" w:rsidRDefault="00CF3380" w:rsidP="00AB630E">
      <w:r>
        <w:rPr>
          <w:i/>
        </w:rPr>
        <w:t>Vaccination Targeting in Intermediate Mobility Settings</w:t>
      </w:r>
    </w:p>
    <w:p w14:paraId="2F9A5446" w14:textId="4CEA9536" w:rsidR="005B3F4E" w:rsidRDefault="00CF3380" w:rsidP="005B3F4E">
      <w:r>
        <w:t xml:space="preserve">In order to calculate the expected impact of vaccination on reducing the probability of an outbreak sparked by an imported case, we must assume </w:t>
      </w:r>
      <w:r w:rsidR="00BC21BE">
        <w:t xml:space="preserve">individuals migrating into the population are </w:t>
      </w:r>
      <w:r>
        <w:t>infected with cholera</w:t>
      </w:r>
      <w:r w:rsidR="00BC21BE">
        <w:t xml:space="preserve"> with a certain probability</w:t>
      </w:r>
      <w:r>
        <w:t xml:space="preserve"> (</w:t>
      </w:r>
      <m:oMath>
        <m:r>
          <w:rPr>
            <w:rFonts w:ascii="Cambria Math" w:hAnsi="Cambria Math"/>
          </w:rPr>
          <m:t>π</m:t>
        </m:r>
      </m:oMath>
      <w:r>
        <w:t>). As desc</w:t>
      </w:r>
      <w:r w:rsidR="00F54C3A">
        <w:t>ribed in Methods and Materials</w:t>
      </w:r>
      <w:r>
        <w:t xml:space="preserve">, we set </w:t>
      </w:r>
      <m:oMath>
        <m:r>
          <w:rPr>
            <w:rFonts w:ascii="Cambria Math" w:hAnsi="Cambria Math"/>
          </w:rPr>
          <m:t xml:space="preserve">π </m:t>
        </m:r>
      </m:oMath>
      <w:r>
        <w:t xml:space="preserve">equal to </w:t>
      </w:r>
      <m:oMath>
        <m:f>
          <m:fPr>
            <m:ctrlPr>
              <w:rPr>
                <w:rFonts w:ascii="Cambria Math" w:hAnsi="Cambria Math"/>
                <w:i/>
              </w:rPr>
            </m:ctrlPr>
          </m:fPr>
          <m:num>
            <m:r>
              <w:rPr>
                <w:rFonts w:ascii="Cambria Math" w:hAnsi="Cambria Math"/>
              </w:rPr>
              <m:t>1</m:t>
            </m:r>
          </m:num>
          <m:den>
            <m:r>
              <w:rPr>
                <w:rFonts w:ascii="Cambria Math" w:hAnsi="Cambria Math"/>
              </w:rPr>
              <m:t>N</m:t>
            </m:r>
          </m:den>
        </m:f>
      </m:oMath>
      <w:r w:rsidR="00F54C3A">
        <w:t xml:space="preserve"> for our main results</w:t>
      </w:r>
      <w:r>
        <w:t xml:space="preserve">, which simplifies Equation 5 to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mig</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m:t>
                </m:r>
              </m:sup>
            </m:sSup>
          </m:e>
        </m:d>
        <m:r>
          <w:rPr>
            <w:rFonts w:ascii="Cambria Math" w:hAnsi="Cambria Math"/>
          </w:rPr>
          <m:t>.</m:t>
        </m:r>
      </m:oMath>
      <w:r w:rsidR="00F54C3A">
        <w:t xml:space="preserve"> </w:t>
      </w:r>
      <w:r w:rsidR="007A38D0">
        <w:t>For main text Figure 4</w:t>
      </w:r>
      <w:r w:rsidR="00F54C3A">
        <w:t xml:space="preserve">, we consider a population of size 10,000 and </w:t>
      </w:r>
      <w:r w:rsidR="00C72407">
        <w:t xml:space="preserve">therefore </w:t>
      </w:r>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10,000</m:t>
            </m:r>
          </m:den>
        </m:f>
        <m:r>
          <w:rPr>
            <w:rFonts w:ascii="Cambria Math" w:hAnsi="Cambria Math"/>
          </w:rPr>
          <m:t>=0.0001</m:t>
        </m:r>
      </m:oMath>
      <w:r w:rsidR="00C72407">
        <w:t>. This value</w:t>
      </w:r>
      <w:r w:rsidR="00CB372F">
        <w:t xml:space="preserve"> for </w:t>
      </w:r>
      <m:oMath>
        <m:r>
          <w:rPr>
            <w:rFonts w:ascii="Cambria Math" w:hAnsi="Cambria Math"/>
          </w:rPr>
          <m:t>π</m:t>
        </m:r>
      </m:oMath>
      <w:r w:rsidR="00C72407">
        <w:t xml:space="preserve"> is consistent with a rough estimate of the </w:t>
      </w:r>
      <w:r w:rsidR="00793181">
        <w:t xml:space="preserve">average fraction </w:t>
      </w:r>
      <w:r w:rsidR="00C72407">
        <w:t>of the population infectious on a given day during large recent epidemics in Zimbabwe (2008-2009) and Haiti (2010-2015) (Table S2</w:t>
      </w:r>
      <w:r w:rsidR="0071324D">
        <w:t>)</w:t>
      </w:r>
      <w:r w:rsidR="000C133C">
        <w:t>.</w:t>
      </w:r>
      <w:r w:rsidR="00CB372F">
        <w:t xml:space="preserve"> </w:t>
      </w:r>
    </w:p>
    <w:p w14:paraId="619E3BCE" w14:textId="77777777" w:rsidR="005B3F4E" w:rsidRDefault="005B3F4E" w:rsidP="005B3F4E"/>
    <w:p w14:paraId="09DF3812" w14:textId="472CB2BA" w:rsidR="000C133C" w:rsidRPr="005B3F4E" w:rsidRDefault="0071324D" w:rsidP="005B3F4E">
      <w:r>
        <w:t xml:space="preserve">We present a sensitivity analysis of the optimal migration rate with values of </w:t>
      </w:r>
      <m:oMath>
        <m:r>
          <w:rPr>
            <w:rFonts w:ascii="Cambria Math" w:hAnsi="Cambria Math"/>
          </w:rPr>
          <m:t>π</m:t>
        </m:r>
      </m:oMath>
      <w:r>
        <w:t xml:space="preserve"> between 0.00001 and 0.001 (an order of magnitude larger and smaller than the main result presented) and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ranging from 0.75 to 3.</w:t>
      </w:r>
      <w:r w:rsidR="005B3F4E">
        <w:t xml:space="preserve"> We find when R</w:t>
      </w:r>
      <w:r w:rsidR="005B3F4E">
        <w:rPr>
          <w:vertAlign w:val="subscript"/>
        </w:rPr>
        <w:t>0</w:t>
      </w:r>
      <w:r w:rsidR="005B3F4E">
        <w:t xml:space="preserve"> and </w:t>
      </w:r>
      <m:oMath>
        <m:r>
          <w:rPr>
            <w:rFonts w:ascii="Cambria Math" w:hAnsi="Cambria Math"/>
          </w:rPr>
          <m:t>π</m:t>
        </m:r>
      </m:oMath>
      <w:r w:rsidR="005B3F4E">
        <w:t xml:space="preserve"> are large, representing a setting that has high transmission potential and </w:t>
      </w:r>
      <w:r w:rsidR="000B197B">
        <w:t>a high</w:t>
      </w:r>
      <w:r w:rsidR="000317F3">
        <w:t xml:space="preserve"> influx of migration from</w:t>
      </w:r>
      <w:r w:rsidR="00527225">
        <w:t xml:space="preserve"> cholera-affected neighbors,</w:t>
      </w:r>
      <w:r w:rsidR="005B3F4E">
        <w:t xml:space="preserve"> the impact of vaccination over a 4-year time horizon </w:t>
      </w:r>
      <w:r w:rsidR="00527225">
        <w:t>is optimized when migration is slow</w:t>
      </w:r>
      <w:r w:rsidR="000B197B">
        <w:t xml:space="preserve"> </w:t>
      </w:r>
      <w:r w:rsidR="00A515E7">
        <w:t xml:space="preserve">(i.e., the average residence time increases) </w:t>
      </w:r>
      <w:r w:rsidR="000B197B">
        <w:t>(Fig S</w:t>
      </w:r>
      <w:r w:rsidR="00B9791D">
        <w:t>5</w:t>
      </w:r>
      <w:r w:rsidR="00793181">
        <w:t>, blue</w:t>
      </w:r>
      <w:r w:rsidR="000B197B">
        <w:t xml:space="preserve">). Conversely, high migration rates will tend to optimize the impact of vaccination in settings </w:t>
      </w:r>
      <w:r w:rsidR="00793181">
        <w:t xml:space="preserve">where </w:t>
      </w:r>
      <w:r w:rsidR="000B197B">
        <w:t>transmission potential</w:t>
      </w:r>
      <w:r w:rsidR="00793181">
        <w:t xml:space="preserve"> is low</w:t>
      </w:r>
      <w:r w:rsidR="000B197B">
        <w:t xml:space="preserve"> and a small proportion of migrants are infected (Fig S</w:t>
      </w:r>
      <w:r w:rsidR="00B9791D">
        <w:t>5</w:t>
      </w:r>
      <w:r w:rsidR="00793181">
        <w:t>, red</w:t>
      </w:r>
      <w:r w:rsidR="000B197B">
        <w:t>).</w:t>
      </w:r>
      <w:r w:rsidR="00D1341E">
        <w:t xml:space="preserve"> </w:t>
      </w:r>
      <w:r w:rsidR="00D1341E">
        <w:lastRenderedPageBreak/>
        <w:t xml:space="preserve">Because the population size, </w:t>
      </w:r>
      <m:oMath>
        <m:r>
          <w:rPr>
            <w:rFonts w:ascii="Cambria Math" w:hAnsi="Cambria Math"/>
          </w:rPr>
          <m:t>N</m:t>
        </m:r>
      </m:oMath>
      <w:r w:rsidR="00D1341E">
        <w:t xml:space="preserve">, and the fraction of migrants infected, </w:t>
      </w:r>
      <m:oMath>
        <m:r>
          <w:rPr>
            <w:rFonts w:ascii="Cambria Math" w:hAnsi="Cambria Math"/>
          </w:rPr>
          <m:t>π</m:t>
        </m:r>
      </m:oMath>
      <w:r w:rsidR="00D1341E">
        <w:t xml:space="preserve">, are </w:t>
      </w:r>
      <w:commentRangeStart w:id="18"/>
      <w:commentRangeStart w:id="19"/>
      <w:r w:rsidR="00D1341E">
        <w:t xml:space="preserve">coupled </w:t>
      </w:r>
      <w:commentRangeEnd w:id="18"/>
      <w:r w:rsidR="00793181">
        <w:rPr>
          <w:rStyle w:val="CommentReference"/>
        </w:rPr>
        <w:commentReference w:id="18"/>
      </w:r>
      <w:commentRangeEnd w:id="19"/>
      <w:r w:rsidR="00B6099D">
        <w:rPr>
          <w:rStyle w:val="CommentReference"/>
        </w:rPr>
        <w:commentReference w:id="19"/>
      </w:r>
      <w:r w:rsidR="00D1341E">
        <w:t xml:space="preserve">in Equation 5, </w:t>
      </w:r>
      <w:r w:rsidR="00A515E7">
        <w:t>the variables behave similarly and therefore the optimal migration rate tends to decrease as the population size increases.</w:t>
      </w:r>
    </w:p>
    <w:p w14:paraId="022B75F0" w14:textId="77777777" w:rsidR="00B7144F" w:rsidRDefault="00B7144F" w:rsidP="00B7144F"/>
    <w:p w14:paraId="6FF34711" w14:textId="778B2AE1" w:rsidR="00C01BE6" w:rsidRDefault="004D3805" w:rsidP="004D3805">
      <w:r>
        <w:rPr>
          <w:i/>
        </w:rPr>
        <w:t>Interactive Online Supplement</w:t>
      </w:r>
    </w:p>
    <w:p w14:paraId="62FA4CBD" w14:textId="65D295F7" w:rsidR="00C01BE6" w:rsidRDefault="004D3805" w:rsidP="00AB630E">
      <w:r>
        <w:t xml:space="preserve">The interactive online supplement (found at: </w:t>
      </w:r>
      <w:r w:rsidR="00D73FCE">
        <w:t xml:space="preserve"> ,</w:t>
      </w:r>
      <w:hyperlink r:id="rId16" w:history="1">
        <w:r w:rsidRPr="001C5656">
          <w:rPr>
            <w:rStyle w:val="Hyperlink"/>
          </w:rPr>
          <w:t>https://coreypeak.shinyapps.io/herd_protection_estimator/</w:t>
        </w:r>
      </w:hyperlink>
      <w:r>
        <w:t>) includes additional features as follows.</w:t>
      </w:r>
      <w:r w:rsidR="00C01BE6">
        <w:t xml:space="preserve"> </w:t>
      </w:r>
    </w:p>
    <w:p w14:paraId="017EB16E" w14:textId="77777777" w:rsidR="00AB630E" w:rsidRDefault="00AB630E" w:rsidP="00AB630E"/>
    <w:p w14:paraId="375EC85A" w14:textId="2DCEB869" w:rsidR="00C01BE6" w:rsidRDefault="00C01BE6" w:rsidP="00AB630E">
      <w:r>
        <w:t xml:space="preserve">To account for seasonal forcing, the transmission parameter </w:t>
      </w:r>
      <w:r w:rsidR="00793181">
        <w:t>(</w:t>
      </w:r>
      <m:oMath>
        <m:r>
          <w:rPr>
            <w:rFonts w:ascii="Cambria Math" w:hAnsi="Cambria Math"/>
          </w:rPr>
          <m:t>β</m:t>
        </m:r>
      </m:oMath>
      <w:r w:rsidR="00793181">
        <w:t>)</w:t>
      </w:r>
      <w:r>
        <w:t xml:space="preserve"> is allowed to vary with each day (t) 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transmission season). Therefore, we assume an annual cycle, but note that some regions such as Dhaka may exhibit biannual cycles.</w:t>
      </w:r>
      <w:r w:rsidR="00793181">
        <w:fldChar w:fldCharType="begin" w:fldLock="1"/>
      </w:r>
      <w:r w:rsidR="00793181">
        <w:instrText>ADDIN CSL_CITATION { "citationItems" : [ { "id" : "ITEM-1", "itemData" : { "DOI" : "10.1086/341206", "ISSN" : "0022-1899", "PMID" : "12134262", "abstract" : "Despite nearly 200 years of study, the mechanisms contributing to the maintenance of endemic cholera and the causes of periodic epidemics remain poorly understood. To investigate these patterns, cholera data collected over 33 years (1966-1998) in Matlab, Bangladesh, were analyzed. Time-lagged autocorrelations were stratified by Vibrio cholerae serogroup, serotype, and biotype. Both classical and El Tor biotypes alternated and persisted between 1966 and 1988; the classical biotype disappeared by 1988, and the O139 serogroup first appeared in 1993. Both the Ogawa and Inaba serotypes circulated the entire time. The autocorrelations revealed that both Inaba and Ogawa epidemics were followed 12 months later by epidemics of the same serotype. Ogawa epidemics, however, were also followed by further Ogawa epidemics only 6 months later. Thus, epidemics of Inaba may selectively confer short-term population-level immunity for a longer period than those of Ogawa. These observations suggest that the Inaba antigen should be maximized in cholera vaccine designs.", "author" : [ { "dropping-particle" : "", "family" : "Longini", "given" : "Ira M", "non-dropping-particle" : "", "parse-names" : false, "suffix" : "" }, { "dropping-particle" : "", "family" : "Yunus", "given" : "Mohammed", "non-dropping-particle" : "", "parse-names" : false, "suffix" : "" }, { "dropping-particle" : "", "family" : "Zaman", "given" : "K", "non-dropping-particle" : "", "parse-names" : false, "suffix" : "" }, { "dropping-particle" : "", "family" : "Siddique", "given" : "a K", "non-dropping-particle" : "", "parse-names" : false, "suffix" : "" }, { "dropping-particle" : "", "family" : "Sack", "given" : "R Bradley", "non-dropping-particle" : "", "parse-names" : false, "suffix" : "" }, { "dropping-particle" : "", "family" : "Nizam", "given" : "Azhar", "non-dropping-particle" : "", "parse-names" : false, "suffix" : "" } ], "container-title" : "The Journal of infectious diseases", "id" : "ITEM-1", "issue" : "2", "issued" : { "date-parts" : [ [ "2002", "7", "15" ] ] }, "page" : "246-51", "title" : "Epidemic and endemic cholera trends over a 33-year period in Bangladesh.", "type" : "article-journal", "volume" : "186" }, "uris" : [ "http://www.mendeley.com/documents/?uuid=e93cfb9e-0947-4eda-90fd-e9844e775c21" ] } ], "mendeley" : { "formattedCitation" : "[48]", "plainTextFormattedCitation" : "[48]" }, "properties" : { "noteIndex" : 0 }, "schema" : "https://github.com/citation-style-language/schema/raw/master/csl-citation.json" }</w:instrText>
      </w:r>
      <w:r w:rsidR="00793181">
        <w:fldChar w:fldCharType="separate"/>
      </w:r>
      <w:r w:rsidR="00793181" w:rsidRPr="00793181">
        <w:rPr>
          <w:noProof/>
        </w:rPr>
        <w:t>[48]</w:t>
      </w:r>
      <w:r w:rsidR="00793181">
        <w:fldChar w:fldCharType="end"/>
      </w:r>
    </w:p>
    <w:p w14:paraId="4373A2C9" w14:textId="77777777" w:rsidR="004D3805" w:rsidRDefault="004D3805" w:rsidP="004D3805">
      <w:pPr>
        <w:rPr>
          <w:b/>
        </w:rPr>
      </w:pPr>
    </w:p>
    <w:p w14:paraId="1D4F3F09" w14:textId="5E2C5ABD" w:rsidR="004679C6" w:rsidRDefault="00C01BE6">
      <w:r>
        <w:t>During simulations with disease transmission, we utilize compartments for individuals who are exposed but not yet infectious (</w:t>
      </w:r>
      <m:oMath>
        <m:r>
          <w:rPr>
            <w:rFonts w:ascii="Cambria Math" w:hAnsi="Cambria Math"/>
          </w:rPr>
          <m:t>E</m:t>
        </m:r>
      </m:oMath>
      <w:r>
        <w:t>), infectious (</w:t>
      </w:r>
      <m:oMath>
        <m:r>
          <w:rPr>
            <w:rFonts w:ascii="Cambria Math" w:hAnsi="Cambria Math"/>
          </w:rPr>
          <m:t>I</m:t>
        </m:r>
      </m:oMath>
      <w:r>
        <w:t>), and recovered and immune (</w:t>
      </w:r>
      <m:oMath>
        <m:r>
          <w:rPr>
            <w:rFonts w:ascii="Cambria Math" w:hAnsi="Cambria Math"/>
          </w:rPr>
          <m:t>R</m:t>
        </m:r>
      </m:oMath>
      <w:r>
        <w:t xml:space="preserve">) (Fig 1). Mean transition rates between these compartments are defined as following: </w:t>
      </w:r>
      <m:oMath>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1.4 days</m:t>
            </m:r>
          </m:den>
        </m:f>
      </m:oMath>
      <w:r>
        <w:t xml:space="preserve"> for the incubation period (</w:t>
      </w:r>
      <m:oMath>
        <m:r>
          <w:rPr>
            <w:rFonts w:ascii="Cambria Math" w:hAnsi="Cambria Math"/>
          </w:rPr>
          <m:t>E→I</m:t>
        </m:r>
      </m:oMath>
      <w:r>
        <w:t>);</w:t>
      </w:r>
      <w:r>
        <w:fldChar w:fldCharType="begin" w:fldLock="1"/>
      </w:r>
      <w:r w:rsidR="00793181">
        <w:instrText>ADDIN CSL_CITATION { "citationItems" : [ { "id" : "ITEM-1", "itemData" : { "DOI" : "10.1016/j.jinf.2012.11.013", "ISSN" : "1532-2742", "PMID" : "23201968", "abstract" : "Recent large cholera outbreaks highlight the need for improved understanding of the pathogenesis and epidemiology of cholera. The incubation period of cholera has important implications for clinical and public health decision-making, yet statements of the incubation period of cholera are often imprecise. Here we characterize the distribution of cholera's incubation period.", "author" : [ { "dropping-particle" : "", "family" : "Azman", "given" : "Andrew S", "non-dropping-particle" : "", "parse-names" : false, "suffix" : "" }, { "dropping-particle" : "", "family" : "Rudolph", "given" : "Kara E", "non-dropping-particle" : "", "parse-names" : false, "suffix" : "" }, { "dropping-particle" : "", "family" : "Cummings", "given" : "Derek a T", "non-dropping-particle" : "", "parse-names" : false, "suffix" : "" }, { "dropping-particle" : "", "family" : "Lessler", "given" : "Justin", "non-dropping-particle" : "", "parse-names" : false, "suffix" : "" } ], "container-title" : "The Journal of infection", "id" : "ITEM-1", "issue" : "5", "issued" : { "date-parts" : [ [ "2013", "5" ] ] }, "page" : "432-8", "publisher" : "Elsevier Ltd", "title" : "The incubation period of cholera: a systematic review.", "type" : "article-journal", "volume" : "66" }, "uris" : [ "http://www.mendeley.com/documents/?uuid=066674ee-e23a-4040-af3a-b6307b7f31bd" ] } ], "mendeley" : { "formattedCitation" : "[49]", "plainTextFormattedCitation" : "[49]", "previouslyFormattedCitation" : "[48]" }, "properties" : { "noteIndex" : 0 }, "schema" : "https://github.com/citation-style-language/schema/raw/master/csl-citation.json" }</w:instrText>
      </w:r>
      <w:r>
        <w:fldChar w:fldCharType="separate"/>
      </w:r>
      <w:r w:rsidR="00793181" w:rsidRPr="00793181">
        <w:rPr>
          <w:noProof/>
        </w:rPr>
        <w:t>[49]</w:t>
      </w:r>
      <w:r>
        <w:fldChar w:fldCharType="end"/>
      </w:r>
      <w:r>
        <w:t xml:space="preserve">  </w:t>
      </w:r>
      <m:oMath>
        <m:r>
          <w:rPr>
            <w:rFonts w:ascii="Cambria Math" w:hAnsi="Cambria Math" w:cs="Lucida Grande"/>
          </w:rPr>
          <m:t>γ</m:t>
        </m:r>
        <m:r>
          <w:rPr>
            <w:rFonts w:ascii="Lucida Grande" w:hAnsi="Lucida Grande" w:cs="Lucida Grande"/>
          </w:rPr>
          <m:t>=</m:t>
        </m:r>
        <m:f>
          <m:fPr>
            <m:ctrlPr>
              <w:rPr>
                <w:rFonts w:ascii="Cambria Math" w:hAnsi="Cambria Math"/>
                <w:i/>
              </w:rPr>
            </m:ctrlPr>
          </m:fPr>
          <m:num>
            <m:r>
              <w:rPr>
                <w:rFonts w:ascii="Cambria Math" w:hAnsi="Cambria Math"/>
              </w:rPr>
              <m:t>1</m:t>
            </m:r>
          </m:num>
          <m:den>
            <m:r>
              <w:rPr>
                <w:rFonts w:ascii="Cambria Math" w:hAnsi="Cambria Math"/>
              </w:rPr>
              <m:t>3.5 days</m:t>
            </m:r>
          </m:den>
        </m:f>
      </m:oMath>
      <w:r>
        <w:t xml:space="preserve"> for the duration of infectiousness (</w:t>
      </w:r>
      <m:oMath>
        <m:r>
          <w:rPr>
            <w:rFonts w:ascii="Cambria Math" w:hAnsi="Cambria Math"/>
          </w:rPr>
          <m:t>I→R</m:t>
        </m:r>
      </m:oMath>
      <w:r>
        <w:t>);</w:t>
      </w:r>
      <w:r>
        <w:fldChar w:fldCharType="begin" w:fldLock="1"/>
      </w:r>
      <w:r w:rsidR="00A515E7">
        <w:instrText>ADDIN CSL_CITATION { "citationItems" : [ { "id" : "ITEM-1", "itemData" : { "DOI" : "10.1098/rspb.2014.1341", "ISSN" : "0962-8452", "PMID" : "25392464", "abstract" : "Reactive vaccination has recently been adopted as an outbreak response tool for cholera and other infectious diseases. Owing to the global shortage of oral cholera vaccine, health officials must quickly decide who and where to distribute limited vaccine. Targeted vaccination in transmission hotspots (i.e. areas with high transmission efficiency) may be a potential approach to efficiently allocate vaccine, however its effectiveness will likely be context-dependent. We compared strategies for allocating vaccine across multiple areas with heterogeneous transmission efficiency. We constructed metapopulation models of a cholera-like disease and compared simulated epidemics where: vaccine is targeted at areas of high or low transmission efficiency, where vaccine is distributed across the population, and where no vaccine is used. We find that connectivity between populations, transmission efficiency, vaccination timing and the amount of vaccine available all shape the performance of different allocation strategies. In highly connected settings (e.g. cities) when vaccinating early in the epidemic, targeting limited vaccine at transmission hotspots is often optimal. Once vaccination is delayed, targeting the hotspot is rarely optimal, and strategies that either spread vaccine between areas or those targeted at non-hotspots will avert more cases. Although hotspots may be an intuitive outbreak control target, we show that, in many situations, the hotspot-epidemic proceeds so fast that hotspot-targeted reactive vaccination will prevent relatively few cases, and vaccination shared across areas where transmission can be sustained is often best.", "author" : [ { "dropping-particle" : "", "family" : "Azman", "given" : "Andrew S", "non-dropping-particle" : "", "parse-names" : false, "suffix" : "" }, { "dropping-particle" : "", "family" : "Lessler", "given" : "Justin", "non-dropping-particle" : "", "parse-names" : false, "suffix" : "" } ], "container-title" : "Proceedings of the Royal Society B: Biological Sciences", "id" : "ITEM-1", "issue" : "1798", "issued" : { "date-parts" : [ [ "2015", "11", "12" ] ] }, "note" : "Assumes perfect and immediate vaccination.\nDoes not consider one-dose campaigns\nDeterministic model\nDoes not capture one-way connectivity.\nVaccination timing is unclear", "page" : "20141341-20141341", "title" : "Reactive vaccination in the presence of disease hotspots", "type" : "article-journal", "volume" : "282" }, "uris" : [ "http://www.mendeley.com/documents/?uuid=f24e52d8-e8db-49b4-b25c-5bc6f5c4ce2c" ] }, { "id" : "ITEM-2",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"ITEM-2",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"[38,47]", "plainTextFormattedCitation" : "[38,47]", "previouslyFormattedCitation" : "[38,47]" }, "properties" : { "noteIndex" : 0 }, "schema" : "https://github.com/citation-style-language/schema/raw/master/csl-citation.json" }</w:instrText>
      </w:r>
      <w:r>
        <w:fldChar w:fldCharType="separate"/>
      </w:r>
      <w:r w:rsidR="007A38D0" w:rsidRPr="007A38D0">
        <w:rPr>
          <w:noProof/>
        </w:rPr>
        <w:t>[38,47]</w:t>
      </w:r>
      <w:r>
        <w:fldChar w:fldCharType="end"/>
      </w:r>
      <w:r>
        <w:t xml:space="preserve"> and </w:t>
      </w:r>
      <m:oMath>
        <m:f>
          <m:fPr>
            <m:ctrlPr>
              <w:rPr>
                <w:rFonts w:ascii="Cambria Math" w:hAnsi="Cambria Math"/>
                <w:i/>
              </w:rPr>
            </m:ctrlPr>
          </m:fPr>
          <m:num>
            <m:r>
              <w:rPr>
                <w:rFonts w:ascii="Cambria Math" w:hAnsi="Cambria Math"/>
              </w:rPr>
              <m:t>1</m:t>
            </m:r>
          </m:num>
          <m:den>
            <m:r>
              <w:rPr>
                <w:rFonts w:ascii="Cambria Math" w:hAnsi="Cambria Math"/>
              </w:rPr>
              <m:t>5 years</m:t>
            </m:r>
          </m:den>
        </m:f>
      </m:oMath>
      <w:r>
        <w:t xml:space="preserve"> for the duration of natural immunity (</w:t>
      </w:r>
      <m:oMath>
        <m:r>
          <w:rPr>
            <w:rFonts w:ascii="Cambria Math" w:hAnsi="Cambria Math"/>
          </w:rPr>
          <m:t>R→S</m:t>
        </m:r>
      </m:oMath>
      <w:r>
        <w:t>).</w:t>
      </w:r>
      <w:r>
        <w:fldChar w:fldCharType="begin" w:fldLock="1"/>
      </w:r>
      <w:r w:rsidR="00793181">
        <w:instrText>ADDIN CSL_CITATION { "citationItems" : [ { "id" : "ITEM-1", "itemData" : { "author" : [ { "dropping-particle" : "", "family" : "Moore", "given" : "SM", "non-dropping-particle" : "", "parse-names" : false, "suffix" : "" }, { "dropping-particle" : "", "family" : "Lessler", "given" : "J", "non-dropping-particle" : "", "parse-names" : false, "suffix" : "" } ], "container-title" : "Journal of The Royal Society \u2026", "id" : "ITEM-1", "issued" : { "date-parts" : [ [ "2015" ] ] }, "note" : "Cites duration of natural and vaccine derived immunity\ncites serological data for naivitie of epidemic settings", "title" : "Optimal allocation of the limited oral cholera vaccine supply between endemic and epidemic settings", "type" : "article-journal" }, "uris" : [ "http://www.mendeley.com/documents/?uuid=38245bb6-ed13-47b5-a03f-837e5d24a746" ] }, { "id" : "ITEM-2", "itemData" : { "DOI" : "10.1016/S1473-3099(13)70273-1", "ISSN" : "1474-4457", "PMID" : "24140390", "abstract" : "BACKGROUND: Efficacy and safety of a two-dose regimen of bivalent killed whole-cell oral cholera vaccine (Shantha Biotechnics, Hyderabad, India) to 3 years is established, but long-term efficacy is not. We aimed to assess protective efficacy up to 5 years in a slum area of Kolkata, India.\n\nMETHODS: In our double-blind, cluster-randomised, placebo-controlled trial, we assessed incidence of cholera in non-pregnant individuals older than 1 year residing in 3933 dwellings (clusters) in Kolkata, India. We randomly allocated participants, by dwelling, to receive two oral doses of modified killed bivalent whole-cell cholera vaccine or heat-killed Escherichia coli K12 placebo, 14 days apart. Randomisation was done by use of a computer-generated sequence in blocks of four. The primary endpoint was prevention of episodes of culture-confirmed Vibrio cholerae O1 diarrhoea severe enough for patients to seek treatment in a health-care facility. We identified culture-confirmed cholera cases among participants seeking treatment for diarrhoea at a study clinic or government hospital between 14 days and 1825 days after receipt of the second dose. We assessed vaccine protection in a per-protocol population of participants who had completely ingested two doses of assigned study treatment.\n\nFINDINGS: 69 of 31\u2008932 recipients of vaccine and 219 of 34\u2008968 recipients of placebo developed cholera during 5 year follow-up (incidence 2\u00b72 per 1000 in the vaccine group and 6\u00b73 per 1000 in the placebo group). Cumulative protective efficacy of the vaccine at 5 years was 65% (95% CI 52-74; p&lt;0\u00b70001), and point estimates by year of follow-up suggested no evidence of decline in protective efficacy.\n\nINTERPRETATION: Sustained protection for 5 years at the level we reported has not been noted previously with other oral cholera vaccines. Established long-term efficacy of this vaccine could assist policy makers formulate rational vaccination strategies to reduce overall cholera burden in endemic settings.\n\nFUNDING: Bill &amp; Melinda Gates Foundation and the governments of South Korea and Sweden.", "author" : [ { "dropping-particle" : "", "family" : "Bhattacharya", "given" : "Sujit K", "non-dropping-particle" : "", "parse-names" : false, "suffix" : "" }, { "dropping-particle" : "", "family" : "Sur", "given" : "Dipika", "non-dropping-particle" : "", "parse-names" : false, "suffix" : "" }, { "dropping-particle" : "", "family" : "Ali", "given" : "Mohammad", "non-dropping-particle" : "", "parse-names" : false, "suffix" : "" }, { "dropping-particle" : "", "family" : "Kanungo", "given" : "Suman", "non-dropping-particle" : "", "parse-names" : false, "suffix" : "" }, { "dropping-particle" : "", "family" : "You", "given" : "Young Ae", "non-dropping-particle" : "", "parse-names" : false, "suffix" : "" }, { "dropping-particle" : "", "family" : "Manna", "given" : "Byomkesh", "non-dropping-particle" : "", "parse-names" : false, "suffix" : "" }, { "dropping-particle" : "", "family" : "Sah", "given" : "Binod",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"Dhingra", "given" : "Mandeep Singh", "non-dropping-particle" : "", "parse-names" : false, "suffix" : "" }, { "dropping-particle" : "", "family" : "Donner", "given" : "Allan", "non-dropping-particle" : "", "parse-names" : false, "suffix" : "" }, { "dropping-particle" : "", "family" : "Nair", "given" : "G Balakrish", "non-dropping-particle" : "", "parse-names" : false, "suffix" : "" }, { "dropping-particle" : "", "family" : "Lopez", "given" : "Anna Lena", "non-dropping-particle" : "", "parse-names" : false, "suffix" : "" }, { "dropping-particle" : "", "family" : "Wierzba", "given" : "Thomas F", "non-dropping-particle" : "", "parse-names" : false, "suffix" : "" }, { "dropping-particle" : "", "family" : "Clemens", "given" : "John D", "non-dropping-particle" : "", "parse-names" : false, "suffix" : "" } ], "container-title" : "Lancet Infectious Diseases", "id" : "ITEM-2", "issue" : "12", "issued" : { "date-parts" : [ [ "2013", "12" ] ] }, "note" : "Cited by Moore 2015 for a 5 year waning vaccine derived immunity\n\nThere was a large outbreak of cholera around year 3.5 which may have boosted immunity?\n\nSurprisingly low population turnover.", "page" : "1050-6", "publisher" : "Elsevier Ltd", "title" : "5 year efficacy of a bivalent killed whole-cell oral cholera vaccine in Kolkata, India: a cluster-randomised, double-blind, placebo-controlled trial.", "type" : "article-journal", "volume" : "13" }, "uris" : [ "http://www.mendeley.com/documents/?uuid=d65495b6-058e-4f5f-83b6-2cf7e09d566e" ] }, { "id" : "ITEM-3", "itemData" : { "DOI" : "10.1016/0264-410X(95)00122-H", "ISBN" : "0264-410X", "ISSN" : "0264410X", "PMID" : "8852414", "abstract" : "To determine the protective efficacy (PE) of three doses of oral B subunit-killed whole cell (BS-WC) or killed whole cell-only (WC) vaccines against cholera, a clinical trial was conducted among 62285 children over 2 years and adult women in rural Bangladesh. During 5 years of follow-up, there were 144 cases of cholera in the BS-WC group (PE = 49%; P &lt; 0.001), 150 in the WC group (PE = 47%; P &lt; 0.001), and 283 in the K12 group. Protection by each vaccine was evident only during the first three years of follow-up; long-term protection of young children was observed only against classical but not El Tor cholera; 3-year protection against both cholera biotypes occurred among older persons, but at a higher level against classical cholera.", "author" : [ { "dropping-particle" : "", "family" : "Loon", "given" : "F. P L", "non-dropping-particle" : "Van", "parse-names" : false, "suffix" : "" }, { "dropping-particle" : "", "family" : "Clemens", "given" : "J. D.", "non-dropping-particle" : "", "parse-names" : false, "suffix" : "" }, { "dropping-particle" : "", "family" : "Chakraborty", "given" : "J.", "non-dropping-particle" : "", "parse-names" : false, "suffix" : "" }, { "dropping-particle" : "", "family" : "Rao", "given" : "M. R.", "non-dropping-particle" : "", "parse-names" : false, "suffix" : "" }, { "dropping-particle" : "", "family" : "Kay", "given" : "B. a.", "non-dropping-particle" : "", "parse-names" : false, "suffix" : "" }, { "dropping-particle" : "", "family" : "Sack", "given" : "D. a.", "non-dropping-particle" : "", "parse-names" : false, "suffix" : "" }, { "dropping-particle" : "", "family" : "Yunus", "given" : "Md", "non-dropping-particle" : "", "parse-names" : false, "suffix" : "" }, { "dropping-particle" : "", "family" : "Ali", "given" : "Md", "non-dropping-particle" : "", "parse-names" : false, "suffix" : "" }, { "dropping-particle" : "", "family" : "Svennerholm", "given" : "a. M.", "non-dropping-particle" : "", "parse-names" : false, "suffix" : "" }, { "dropping-particle" : "", "family" : "Holmgren", "given" : "J.", "non-dropping-particle" : "", "parse-names" : false, "suffix" : "" } ], "container-title" : "Vaccine", "id" : "ITEM-3", "issue" : "2", "issued" : { "date-parts" : [ [ "1996" ] ] }, "page" : "162-166", "title" : "Field trial of inactivated oral cholera vaccines in Bangladesh: Results from 5 years of follow-up", "type" : "article-journal", "volume" : "14" }, "uris" : [ "http://www.mendeley.com/documents/?uuid=cc520c70-b724-4ff6-a672-74b8182d452f" ] } ], "mendeley" : { "formattedCitation" : "[50\u201352]", "plainTextFormattedCitation" : "[50\u201352]", "previouslyFormattedCitation" : "[49\u201351]" }, "properties" : { "noteIndex" : 0 }, "schema" : "https://github.com/citation-style-language/schema/raw/master/csl-citation.json" }</w:instrText>
      </w:r>
      <w:r>
        <w:fldChar w:fldCharType="separate"/>
      </w:r>
      <w:r w:rsidR="00793181" w:rsidRPr="00793181">
        <w:rPr>
          <w:noProof/>
        </w:rPr>
        <w:t>[50–52]</w:t>
      </w:r>
      <w:r>
        <w:fldChar w:fldCharType="end"/>
      </w:r>
      <w:r>
        <w:t xml:space="preserve"> Infection of susceptible individuals (</w:t>
      </w:r>
      <m:oMath>
        <m:r>
          <w:rPr>
            <w:rFonts w:ascii="Cambria Math" w:hAnsi="Cambria Math"/>
          </w:rPr>
          <m:t>S→I</m:t>
        </m:r>
      </m:oMath>
      <w:r>
        <w:t xml:space="preserve">) is driven by a density-dependent force of infection </w:t>
      </w:r>
      <m:oMath>
        <m:r>
          <w:rPr>
            <w:rFonts w:ascii="Cambria Math" w:hAnsi="Cambria Math"/>
          </w:rPr>
          <m:t>λ=βSI</m:t>
        </m:r>
      </m:oMath>
      <w:r>
        <w:t xml:space="preserve"> </w:t>
      </w:r>
      <w:r>
        <w:rPr>
          <w:rFonts w:ascii="Cambria" w:hAnsi="Cambria"/>
        </w:rPr>
        <w:t>such that R</w:t>
      </w:r>
      <w:r>
        <w:rPr>
          <w:rFonts w:ascii="Cambria" w:hAnsi="Cambria"/>
          <w:vertAlign w:val="subscript"/>
        </w:rPr>
        <w:t>0</w:t>
      </w:r>
      <w:r>
        <w:rPr>
          <w:rFonts w:ascii="Cambria" w:hAnsi="Cambria"/>
        </w:rPr>
        <w:t xml:space="preserve"> = </w:t>
      </w:r>
      <m:oMath>
        <m:f>
          <m:fPr>
            <m:ctrlPr>
              <w:rPr>
                <w:rFonts w:ascii="Cambria Math" w:hAnsi="Cambria Math"/>
                <w:i/>
              </w:rPr>
            </m:ctrlPr>
          </m:fPr>
          <m:num>
            <m:r>
              <w:rPr>
                <w:rFonts w:ascii="Cambria Math" w:hAnsi="Cambria Math"/>
              </w:rPr>
              <m:t>β</m:t>
            </m:r>
          </m:num>
          <m:den>
            <m:r>
              <w:rPr>
                <w:rFonts w:ascii="Cambria Math" w:hAnsi="Cambria Math"/>
              </w:rPr>
              <m:t>γ</m:t>
            </m:r>
          </m:den>
        </m:f>
      </m:oMath>
      <w:r>
        <w:rPr>
          <w:rFonts w:ascii="Cambria" w:hAnsi="Cambria"/>
        </w:rPr>
        <w:t>. The force of infection on vaccinated individuals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→I</m:t>
        </m:r>
      </m:oMath>
      <w:r>
        <w:rPr>
          <w:rFonts w:ascii="Cambria" w:hAnsi="Cambria"/>
        </w:rPr>
        <w:t xml:space="preserve">) is scaled by </w:t>
      </w:r>
      <m:oMath>
        <m:r>
          <w:rPr>
            <w:rFonts w:ascii="Cambria Math" w:hAnsi="Cambria Math"/>
          </w:rPr>
          <m:t>(1-VE</m:t>
        </m:r>
        <m:d>
          <m:dPr>
            <m:ctrlPr>
              <w:rPr>
                <w:rFonts w:ascii="Cambria Math" w:hAnsi="Cambria Math"/>
                <w:i/>
              </w:rPr>
            </m:ctrlPr>
          </m:dPr>
          <m:e>
            <m:r>
              <w:rPr>
                <w:rFonts w:ascii="Cambria Math" w:hAnsi="Cambria Math"/>
              </w:rPr>
              <m:t>i</m:t>
            </m:r>
          </m:e>
        </m:d>
        <m:r>
          <w:rPr>
            <w:rFonts w:ascii="Cambria Math" w:hAnsi="Cambria Math"/>
          </w:rPr>
          <m:t>)</m:t>
        </m:r>
      </m:oMath>
      <w:r>
        <w:rPr>
          <w:rFonts w:ascii="Cambria" w:hAnsi="Cambria"/>
        </w:rPr>
        <w:t>.</w:t>
      </w:r>
    </w:p>
    <w:sectPr w:rsidR="004679C6" w:rsidSect="0033354D">
      <w:footerReference w:type="even" r:id="rId17"/>
      <w:footerReference w:type="default" r:id="rId18"/>
      <w:pgSz w:w="12240" w:h="15840"/>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manda Reilly" w:date="2017-02-09T22:40:00Z" w:initials="AR">
    <w:p w14:paraId="3D174964" w14:textId="3BB67C47" w:rsidR="00D17C9E" w:rsidRDefault="00D17C9E">
      <w:pPr>
        <w:pStyle w:val="CommentText"/>
      </w:pPr>
      <w:r>
        <w:rPr>
          <w:rStyle w:val="CommentReference"/>
        </w:rPr>
        <w:annotationRef/>
      </w:r>
      <w:r>
        <w:t>Both good, but I like Title B a bit better because it feels like a positive spin</w:t>
      </w:r>
    </w:p>
  </w:comment>
  <w:comment w:id="7" w:author="Amanda Reilly" w:date="2017-02-09T22:45:00Z" w:initials="AR">
    <w:p w14:paraId="397863D4" w14:textId="53D6DD07" w:rsidR="00D17C9E" w:rsidRDefault="00D17C9E">
      <w:pPr>
        <w:pStyle w:val="CommentText"/>
      </w:pPr>
      <w:r>
        <w:rPr>
          <w:rStyle w:val="CommentReference"/>
        </w:rPr>
        <w:annotationRef/>
      </w:r>
      <w:r>
        <w:t>Will check official wording and get back to you</w:t>
      </w:r>
    </w:p>
  </w:comment>
  <w:comment w:id="8" w:author="Corey Peak" w:date="2017-02-09T07:08:00Z" w:initials="CP">
    <w:p w14:paraId="70AEC979" w14:textId="529743E7" w:rsidR="00AA2544" w:rsidRDefault="00AA2544">
      <w:pPr>
        <w:pStyle w:val="CommentText"/>
      </w:pPr>
      <w:r>
        <w:rPr>
          <w:rStyle w:val="CommentReference"/>
        </w:rPr>
        <w:annotationRef/>
      </w:r>
      <w:r>
        <w:t>To Do list:</w:t>
      </w:r>
    </w:p>
    <w:p w14:paraId="5196A2C8" w14:textId="77777777" w:rsidR="00AA2544" w:rsidRDefault="00AA2544">
      <w:pPr>
        <w:pStyle w:val="CommentText"/>
      </w:pPr>
    </w:p>
    <w:p w14:paraId="46CE06CE" w14:textId="3FC7DBC8" w:rsidR="00AA2544" w:rsidRPr="00E90A82" w:rsidRDefault="00AA2544">
      <w:pPr>
        <w:pStyle w:val="CommentText"/>
        <w:rPr>
          <w:b/>
        </w:rPr>
      </w:pPr>
      <w:r w:rsidRPr="00E90A82">
        <w:rPr>
          <w:b/>
        </w:rPr>
        <w:t>Sensitivity analyses</w:t>
      </w:r>
    </w:p>
    <w:p w14:paraId="5FEA6F97" w14:textId="5FE5F055" w:rsidR="00AA2544" w:rsidRDefault="00AA2544">
      <w:pPr>
        <w:pStyle w:val="CommentText"/>
      </w:pPr>
      <w:r>
        <w:tab/>
        <w:t>Age structure</w:t>
      </w:r>
    </w:p>
    <w:p w14:paraId="1645BD02" w14:textId="7E5C72D8" w:rsidR="00AA2544" w:rsidRDefault="00AA2544">
      <w:pPr>
        <w:pStyle w:val="CommentText"/>
      </w:pPr>
      <w:r>
        <w:tab/>
        <w:t>vaccinated or immune migrants</w:t>
      </w:r>
    </w:p>
    <w:p w14:paraId="7A35A9BD" w14:textId="07070295" w:rsidR="00AA2544" w:rsidRDefault="00AA2544">
      <w:pPr>
        <w:pStyle w:val="CommentText"/>
      </w:pPr>
      <w:r>
        <w:tab/>
      </w:r>
      <w:proofErr w:type="spellStart"/>
      <w:r>
        <w:t>Wallinga</w:t>
      </w:r>
      <w:proofErr w:type="spellEnd"/>
      <w:r>
        <w:t xml:space="preserve"> </w:t>
      </w:r>
      <w:proofErr w:type="spellStart"/>
      <w:r>
        <w:t>Teunis</w:t>
      </w:r>
      <w:proofErr w:type="spellEnd"/>
      <w:r>
        <w:t xml:space="preserve"> method</w:t>
      </w:r>
    </w:p>
    <w:p w14:paraId="1A1732DD" w14:textId="7F3A2864" w:rsidR="00AA2544" w:rsidRDefault="00AA2544">
      <w:pPr>
        <w:pStyle w:val="CommentText"/>
      </w:pPr>
      <w:r>
        <w:tab/>
      </w:r>
      <w:r>
        <w:tab/>
        <w:t>assumed generation interval</w:t>
      </w:r>
    </w:p>
    <w:p w14:paraId="0BDF5ADA" w14:textId="4C85030F" w:rsidR="00AA2544" w:rsidRDefault="00AA2544" w:rsidP="00FC53DB">
      <w:pPr>
        <w:pStyle w:val="CommentText"/>
      </w:pPr>
      <w:r>
        <w:tab/>
      </w:r>
      <w:r>
        <w:tab/>
        <w:t>missing data</w:t>
      </w:r>
    </w:p>
  </w:comment>
  <w:comment w:id="10" w:author="Amanda Reilly" w:date="2017-02-09T22:49:00Z" w:initials="AR">
    <w:p w14:paraId="69895654" w14:textId="2E9A6CE2" w:rsidR="00253AAC" w:rsidRDefault="00253AAC">
      <w:pPr>
        <w:pStyle w:val="CommentText"/>
      </w:pPr>
      <w:r>
        <w:rPr>
          <w:rStyle w:val="CommentReference"/>
        </w:rPr>
        <w:annotationRef/>
      </w:r>
      <w:r>
        <w:t>I think “herd immunity” is the noun here and is modified by population-level, not “immunity” as the noun modified by herd and population-level. If the former, no comma necessary. If the latter, leave the comma</w:t>
      </w:r>
    </w:p>
  </w:comment>
  <w:comment w:id="9" w:author="Amanda Reilly" w:date="2017-02-09T22:52:00Z" w:initials="AR">
    <w:p w14:paraId="488D017A" w14:textId="0C4210A7" w:rsidR="00253AAC" w:rsidRDefault="00253AAC">
      <w:pPr>
        <w:pStyle w:val="CommentText"/>
      </w:pPr>
      <w:r>
        <w:rPr>
          <w:rStyle w:val="CommentReference"/>
        </w:rPr>
        <w:annotationRef/>
      </w:r>
      <w:r>
        <w:t>Main points:</w:t>
      </w:r>
    </w:p>
    <w:p w14:paraId="5D85887E" w14:textId="41BA7531" w:rsidR="00253AAC" w:rsidRDefault="00253AAC" w:rsidP="00253AAC">
      <w:pPr>
        <w:pStyle w:val="CommentText"/>
        <w:numPr>
          <w:ilvl w:val="0"/>
          <w:numId w:val="6"/>
        </w:numPr>
      </w:pPr>
      <w:r>
        <w:t xml:space="preserve"> Simulated mass OCV</w:t>
      </w:r>
    </w:p>
    <w:p w14:paraId="292EA42E" w14:textId="022D4E29" w:rsidR="00253AAC" w:rsidRDefault="00253AAC" w:rsidP="00253AAC">
      <w:pPr>
        <w:pStyle w:val="CommentText"/>
        <w:numPr>
          <w:ilvl w:val="0"/>
          <w:numId w:val="6"/>
        </w:numPr>
      </w:pPr>
      <w:r>
        <w:t xml:space="preserve"> Migration/waning = strong; birth/death = weak</w:t>
      </w:r>
    </w:p>
    <w:p w14:paraId="1F1C236F" w14:textId="6544BFF4" w:rsidR="00253AAC" w:rsidRDefault="00253AAC" w:rsidP="00253AAC">
      <w:pPr>
        <w:pStyle w:val="CommentText"/>
        <w:numPr>
          <w:ilvl w:val="0"/>
          <w:numId w:val="6"/>
        </w:numPr>
      </w:pPr>
      <w:r>
        <w:t>Mass and Maintain = longest protection</w:t>
      </w:r>
    </w:p>
    <w:p w14:paraId="1984E755" w14:textId="0664D794" w:rsidR="00253AAC" w:rsidRDefault="00253AAC" w:rsidP="00253AAC">
      <w:pPr>
        <w:pStyle w:val="CommentText"/>
        <w:numPr>
          <w:ilvl w:val="0"/>
          <w:numId w:val="6"/>
        </w:numPr>
      </w:pPr>
      <w:r>
        <w:t xml:space="preserve"> Intermediate &gt; High/Low turnover</w:t>
      </w:r>
    </w:p>
    <w:p w14:paraId="65AF053B" w14:textId="2C5063E9" w:rsidR="00253AAC" w:rsidRDefault="00253AAC" w:rsidP="00253AAC">
      <w:pPr>
        <w:pStyle w:val="CommentText"/>
        <w:numPr>
          <w:ilvl w:val="0"/>
          <w:numId w:val="6"/>
        </w:numPr>
      </w:pPr>
      <w:r>
        <w:t xml:space="preserve"> </w:t>
      </w:r>
      <w:proofErr w:type="spellStart"/>
      <w:r>
        <w:t>Bentiu</w:t>
      </w:r>
      <w:proofErr w:type="spellEnd"/>
      <w:r>
        <w:t xml:space="preserve"> was 80% susceptible despite 2 dose</w:t>
      </w:r>
    </w:p>
  </w:comment>
  <w:comment w:id="11" w:author="Amanda Reilly" w:date="2017-02-09T23:09:00Z" w:initials="AR">
    <w:p w14:paraId="781F7599" w14:textId="037F56A6" w:rsidR="000B7BC8" w:rsidRDefault="000B7BC8">
      <w:pPr>
        <w:pStyle w:val="CommentText"/>
      </w:pPr>
      <w:r>
        <w:rPr>
          <w:rStyle w:val="CommentReference"/>
        </w:rPr>
        <w:annotationRef/>
      </w:r>
      <w:r>
        <w:t>Citat</w:t>
      </w:r>
      <w:r>
        <w:t>i</w:t>
      </w:r>
      <w:r>
        <w:t>on?</w:t>
      </w:r>
    </w:p>
  </w:comment>
  <w:comment w:id="14" w:author="Amanda Reilly" w:date="2017-02-09T23:16:00Z" w:initials="AR">
    <w:p w14:paraId="5CA2D085" w14:textId="2C46226A" w:rsidR="000B7BC8" w:rsidRDefault="000B7BC8">
      <w:pPr>
        <w:pStyle w:val="CommentText"/>
      </w:pPr>
      <w:r>
        <w:rPr>
          <w:rStyle w:val="CommentReference"/>
        </w:rPr>
        <w:annotationRef/>
      </w:r>
      <w:r>
        <w:t xml:space="preserve">Is “N” so commonly accepted as a variable that you don’t need to define it </w:t>
      </w:r>
      <w:r w:rsidR="00406564">
        <w:t>before use?</w:t>
      </w:r>
    </w:p>
  </w:comment>
  <w:comment w:id="16" w:author="Amanda Reilly" w:date="2017-02-09T23:34:00Z" w:initials="AR">
    <w:p w14:paraId="6ADE1516" w14:textId="57B895C1" w:rsidR="005342DE" w:rsidRDefault="005342DE">
      <w:pPr>
        <w:pStyle w:val="CommentText"/>
      </w:pPr>
      <w:r>
        <w:rPr>
          <w:rStyle w:val="CommentReference"/>
        </w:rPr>
        <w:annotationRef/>
      </w:r>
      <w:r>
        <w:t>Aha! You define N here after you use it on the page above</w:t>
      </w:r>
    </w:p>
  </w:comment>
  <w:comment w:id="18" w:author="Corey Peak" w:date="2017-02-09T11:04:00Z" w:initials="CP">
    <w:p w14:paraId="5CF83177" w14:textId="2F518311" w:rsidR="00AA2544" w:rsidRDefault="00AA2544">
      <w:pPr>
        <w:pStyle w:val="CommentText"/>
      </w:pPr>
      <w:r>
        <w:rPr>
          <w:rStyle w:val="CommentReference"/>
        </w:rPr>
        <w:annotationRef/>
      </w:r>
      <w:r>
        <w:t>Amanda, is there an appropriate mathematical term for this?</w:t>
      </w:r>
    </w:p>
  </w:comment>
  <w:comment w:id="19" w:author="Amanda Reilly" w:date="2017-02-10T00:42:00Z" w:initials="AR">
    <w:p w14:paraId="2A6352CB" w14:textId="5F33777F" w:rsidR="00B6099D" w:rsidRDefault="00B6099D">
      <w:pPr>
        <w:pStyle w:val="CommentText"/>
      </w:pPr>
      <w:r>
        <w:rPr>
          <w:rStyle w:val="CommentReference"/>
        </w:rPr>
        <w:annotationRef/>
      </w:r>
      <w:r>
        <w:t>I might say “defined as reciprocals”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174964" w15:done="0"/>
  <w15:commentEx w15:paraId="397863D4" w15:done="0"/>
  <w15:commentEx w15:paraId="0BDF5ADA" w15:done="0"/>
  <w15:commentEx w15:paraId="69895654" w15:done="0"/>
  <w15:commentEx w15:paraId="65AF053B" w15:done="0"/>
  <w15:commentEx w15:paraId="781F7599" w15:done="0"/>
  <w15:commentEx w15:paraId="5CA2D085" w15:done="0"/>
  <w15:commentEx w15:paraId="6ADE1516" w15:done="0"/>
  <w15:commentEx w15:paraId="5CF83177" w15:done="0"/>
  <w15:commentEx w15:paraId="2A6352CB" w15:paraIdParent="5CF8317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C73DAD" w14:textId="77777777" w:rsidR="00317CE8" w:rsidRDefault="00317CE8" w:rsidP="001850C4">
      <w:r>
        <w:separator/>
      </w:r>
    </w:p>
  </w:endnote>
  <w:endnote w:type="continuationSeparator" w:id="0">
    <w:p w14:paraId="412B1D62" w14:textId="77777777" w:rsidR="00317CE8" w:rsidRDefault="00317CE8"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Segoe UI"/>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Papyrus">
    <w:panose1 w:val="03070502060502030205"/>
    <w:charset w:val="00"/>
    <w:family w:val="script"/>
    <w:pitch w:val="variable"/>
    <w:sig w:usb0="A000007F" w:usb1="4000205B" w:usb2="00000000" w:usb3="00000000" w:csb0="00000193"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08A34" w14:textId="77777777" w:rsidR="00AA2544" w:rsidRDefault="00AA2544"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AA2544" w:rsidRDefault="00AA2544" w:rsidP="003335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D7F1" w14:textId="59E81EB3" w:rsidR="00AA2544" w:rsidRDefault="00AA2544"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4640">
      <w:rPr>
        <w:rStyle w:val="PageNumber"/>
        <w:noProof/>
      </w:rPr>
      <w:t>20</w:t>
    </w:r>
    <w:r>
      <w:rPr>
        <w:rStyle w:val="PageNumber"/>
      </w:rPr>
      <w:fldChar w:fldCharType="end"/>
    </w:r>
  </w:p>
  <w:p w14:paraId="08A4DC5F" w14:textId="77777777" w:rsidR="00AA2544" w:rsidRDefault="00AA2544" w:rsidP="003335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1C11B1" w14:textId="77777777" w:rsidR="00317CE8" w:rsidRDefault="00317CE8" w:rsidP="001850C4">
      <w:r>
        <w:separator/>
      </w:r>
    </w:p>
  </w:footnote>
  <w:footnote w:type="continuationSeparator" w:id="0">
    <w:p w14:paraId="6AE9ACCA" w14:textId="77777777" w:rsidR="00317CE8" w:rsidRDefault="00317CE8" w:rsidP="001850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7743"/>
    <w:multiLevelType w:val="hybridMultilevel"/>
    <w:tmpl w:val="07A8F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F3CDF"/>
    <w:multiLevelType w:val="hybridMultilevel"/>
    <w:tmpl w:val="B0763E80"/>
    <w:lvl w:ilvl="0" w:tplc="4094F932">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46628"/>
    <w:multiLevelType w:val="hybridMultilevel"/>
    <w:tmpl w:val="FAD428D4"/>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502B3"/>
    <w:multiLevelType w:val="hybridMultilevel"/>
    <w:tmpl w:val="8594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121CB"/>
    <w:multiLevelType w:val="hybridMultilevel"/>
    <w:tmpl w:val="03BECCCC"/>
    <w:lvl w:ilvl="0" w:tplc="83E8CD8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73090B"/>
    <w:multiLevelType w:val="hybridMultilevel"/>
    <w:tmpl w:val="16F66326"/>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anda Reilly">
    <w15:presenceInfo w15:providerId="Windows Live" w15:userId="70a7013732180c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2C0D"/>
    <w:rsid w:val="00003D44"/>
    <w:rsid w:val="00004066"/>
    <w:rsid w:val="00006508"/>
    <w:rsid w:val="00014111"/>
    <w:rsid w:val="0001538B"/>
    <w:rsid w:val="00023416"/>
    <w:rsid w:val="00023E37"/>
    <w:rsid w:val="000317F3"/>
    <w:rsid w:val="00033542"/>
    <w:rsid w:val="0003435B"/>
    <w:rsid w:val="00041293"/>
    <w:rsid w:val="00041F90"/>
    <w:rsid w:val="00043F86"/>
    <w:rsid w:val="00044C95"/>
    <w:rsid w:val="00046563"/>
    <w:rsid w:val="00046565"/>
    <w:rsid w:val="00052949"/>
    <w:rsid w:val="00055B77"/>
    <w:rsid w:val="00057595"/>
    <w:rsid w:val="00061EB0"/>
    <w:rsid w:val="000626DE"/>
    <w:rsid w:val="000630EB"/>
    <w:rsid w:val="00063B8A"/>
    <w:rsid w:val="00064ED7"/>
    <w:rsid w:val="00066F8B"/>
    <w:rsid w:val="000679D4"/>
    <w:rsid w:val="00072529"/>
    <w:rsid w:val="000728B5"/>
    <w:rsid w:val="00077B6C"/>
    <w:rsid w:val="0009137F"/>
    <w:rsid w:val="00092D82"/>
    <w:rsid w:val="00097E51"/>
    <w:rsid w:val="000A06E9"/>
    <w:rsid w:val="000A51A6"/>
    <w:rsid w:val="000A64FB"/>
    <w:rsid w:val="000B197B"/>
    <w:rsid w:val="000B41CB"/>
    <w:rsid w:val="000B7013"/>
    <w:rsid w:val="000B7BC8"/>
    <w:rsid w:val="000C133C"/>
    <w:rsid w:val="000C2BED"/>
    <w:rsid w:val="000C3E32"/>
    <w:rsid w:val="000C7355"/>
    <w:rsid w:val="000D19EC"/>
    <w:rsid w:val="000D3B19"/>
    <w:rsid w:val="000D43E0"/>
    <w:rsid w:val="000D703C"/>
    <w:rsid w:val="000E5266"/>
    <w:rsid w:val="000E5D49"/>
    <w:rsid w:val="000E73B9"/>
    <w:rsid w:val="000E7967"/>
    <w:rsid w:val="000F175B"/>
    <w:rsid w:val="000F6CC0"/>
    <w:rsid w:val="00100825"/>
    <w:rsid w:val="00101669"/>
    <w:rsid w:val="00103784"/>
    <w:rsid w:val="00103C1E"/>
    <w:rsid w:val="00103CAF"/>
    <w:rsid w:val="00104461"/>
    <w:rsid w:val="001107BD"/>
    <w:rsid w:val="00113161"/>
    <w:rsid w:val="00125545"/>
    <w:rsid w:val="001301A1"/>
    <w:rsid w:val="00132F54"/>
    <w:rsid w:val="00135B7C"/>
    <w:rsid w:val="00135EB3"/>
    <w:rsid w:val="00142B0A"/>
    <w:rsid w:val="00146272"/>
    <w:rsid w:val="00147394"/>
    <w:rsid w:val="001579B5"/>
    <w:rsid w:val="001602F5"/>
    <w:rsid w:val="0016567C"/>
    <w:rsid w:val="00167FD3"/>
    <w:rsid w:val="00170538"/>
    <w:rsid w:val="00170BC3"/>
    <w:rsid w:val="0017181D"/>
    <w:rsid w:val="00173AD3"/>
    <w:rsid w:val="00174499"/>
    <w:rsid w:val="00176FEC"/>
    <w:rsid w:val="001804B3"/>
    <w:rsid w:val="00183BEB"/>
    <w:rsid w:val="001850C4"/>
    <w:rsid w:val="00193DD0"/>
    <w:rsid w:val="00194DF1"/>
    <w:rsid w:val="00195461"/>
    <w:rsid w:val="00196391"/>
    <w:rsid w:val="001A3411"/>
    <w:rsid w:val="001A3613"/>
    <w:rsid w:val="001A3E37"/>
    <w:rsid w:val="001A43F0"/>
    <w:rsid w:val="001A5F8D"/>
    <w:rsid w:val="001B1D1A"/>
    <w:rsid w:val="001B3F77"/>
    <w:rsid w:val="001B4288"/>
    <w:rsid w:val="001B42D3"/>
    <w:rsid w:val="001B7EF5"/>
    <w:rsid w:val="001C0256"/>
    <w:rsid w:val="001C1289"/>
    <w:rsid w:val="001C4B5E"/>
    <w:rsid w:val="001C5C20"/>
    <w:rsid w:val="001C65FE"/>
    <w:rsid w:val="001D3B79"/>
    <w:rsid w:val="001D4990"/>
    <w:rsid w:val="001D6A65"/>
    <w:rsid w:val="001E049A"/>
    <w:rsid w:val="001E0C33"/>
    <w:rsid w:val="001E6C5D"/>
    <w:rsid w:val="001E7E1A"/>
    <w:rsid w:val="001F435D"/>
    <w:rsid w:val="001F458B"/>
    <w:rsid w:val="001F73FC"/>
    <w:rsid w:val="00202A22"/>
    <w:rsid w:val="0020319A"/>
    <w:rsid w:val="00204221"/>
    <w:rsid w:val="00207B44"/>
    <w:rsid w:val="002112FC"/>
    <w:rsid w:val="00212835"/>
    <w:rsid w:val="00215957"/>
    <w:rsid w:val="00217019"/>
    <w:rsid w:val="002222F4"/>
    <w:rsid w:val="002246FB"/>
    <w:rsid w:val="002256CE"/>
    <w:rsid w:val="00226BF1"/>
    <w:rsid w:val="002312CE"/>
    <w:rsid w:val="00234583"/>
    <w:rsid w:val="00234649"/>
    <w:rsid w:val="002347AA"/>
    <w:rsid w:val="00235741"/>
    <w:rsid w:val="00235B05"/>
    <w:rsid w:val="00237B2A"/>
    <w:rsid w:val="0024402D"/>
    <w:rsid w:val="00245BED"/>
    <w:rsid w:val="00246BDD"/>
    <w:rsid w:val="002525B8"/>
    <w:rsid w:val="00253AAC"/>
    <w:rsid w:val="00256F14"/>
    <w:rsid w:val="002603D6"/>
    <w:rsid w:val="00261545"/>
    <w:rsid w:val="0026228E"/>
    <w:rsid w:val="0026554C"/>
    <w:rsid w:val="00266303"/>
    <w:rsid w:val="0027127B"/>
    <w:rsid w:val="002752CF"/>
    <w:rsid w:val="00275AE8"/>
    <w:rsid w:val="00275E47"/>
    <w:rsid w:val="00281AFF"/>
    <w:rsid w:val="0028276D"/>
    <w:rsid w:val="0028284E"/>
    <w:rsid w:val="00284FDC"/>
    <w:rsid w:val="00286A28"/>
    <w:rsid w:val="00287B54"/>
    <w:rsid w:val="00290EDB"/>
    <w:rsid w:val="00291518"/>
    <w:rsid w:val="00294C76"/>
    <w:rsid w:val="002A1306"/>
    <w:rsid w:val="002A4FEA"/>
    <w:rsid w:val="002A611F"/>
    <w:rsid w:val="002B0917"/>
    <w:rsid w:val="002B1D6D"/>
    <w:rsid w:val="002B3E01"/>
    <w:rsid w:val="002B44C8"/>
    <w:rsid w:val="002B71D7"/>
    <w:rsid w:val="002C24BA"/>
    <w:rsid w:val="002C37EC"/>
    <w:rsid w:val="002C409D"/>
    <w:rsid w:val="002C5104"/>
    <w:rsid w:val="002C5E5F"/>
    <w:rsid w:val="002E1A5F"/>
    <w:rsid w:val="002E6C5E"/>
    <w:rsid w:val="002E6F64"/>
    <w:rsid w:val="002F0050"/>
    <w:rsid w:val="002F22F3"/>
    <w:rsid w:val="002F2F2F"/>
    <w:rsid w:val="0030265A"/>
    <w:rsid w:val="00302F9C"/>
    <w:rsid w:val="00305A04"/>
    <w:rsid w:val="00311518"/>
    <w:rsid w:val="00316672"/>
    <w:rsid w:val="00317CE8"/>
    <w:rsid w:val="003210F2"/>
    <w:rsid w:val="00321F30"/>
    <w:rsid w:val="00324900"/>
    <w:rsid w:val="003264EE"/>
    <w:rsid w:val="00330F90"/>
    <w:rsid w:val="0033354D"/>
    <w:rsid w:val="00334DB8"/>
    <w:rsid w:val="00334E92"/>
    <w:rsid w:val="003355EB"/>
    <w:rsid w:val="00341AFC"/>
    <w:rsid w:val="0034238E"/>
    <w:rsid w:val="00346E81"/>
    <w:rsid w:val="00351361"/>
    <w:rsid w:val="003542BB"/>
    <w:rsid w:val="0035631B"/>
    <w:rsid w:val="00357465"/>
    <w:rsid w:val="003640B7"/>
    <w:rsid w:val="0036435E"/>
    <w:rsid w:val="00367292"/>
    <w:rsid w:val="00371749"/>
    <w:rsid w:val="003764F2"/>
    <w:rsid w:val="00380271"/>
    <w:rsid w:val="00380776"/>
    <w:rsid w:val="00382598"/>
    <w:rsid w:val="0039043F"/>
    <w:rsid w:val="00393A59"/>
    <w:rsid w:val="003956CB"/>
    <w:rsid w:val="003A0477"/>
    <w:rsid w:val="003A5593"/>
    <w:rsid w:val="003A567D"/>
    <w:rsid w:val="003B1022"/>
    <w:rsid w:val="003B3505"/>
    <w:rsid w:val="003B50B6"/>
    <w:rsid w:val="003B5A74"/>
    <w:rsid w:val="003B63A2"/>
    <w:rsid w:val="003B6D69"/>
    <w:rsid w:val="003C643A"/>
    <w:rsid w:val="003D0342"/>
    <w:rsid w:val="003D3632"/>
    <w:rsid w:val="003D39B4"/>
    <w:rsid w:val="003D3BBD"/>
    <w:rsid w:val="003D6BAF"/>
    <w:rsid w:val="003D7EC4"/>
    <w:rsid w:val="003E13B5"/>
    <w:rsid w:val="003E2D6F"/>
    <w:rsid w:val="003E3CA9"/>
    <w:rsid w:val="003E7E0B"/>
    <w:rsid w:val="0040245D"/>
    <w:rsid w:val="00403CC2"/>
    <w:rsid w:val="00403D15"/>
    <w:rsid w:val="0040551F"/>
    <w:rsid w:val="00406564"/>
    <w:rsid w:val="00410998"/>
    <w:rsid w:val="00410A03"/>
    <w:rsid w:val="00413510"/>
    <w:rsid w:val="00417BC4"/>
    <w:rsid w:val="004203D1"/>
    <w:rsid w:val="00421649"/>
    <w:rsid w:val="00423090"/>
    <w:rsid w:val="00423F80"/>
    <w:rsid w:val="0042502C"/>
    <w:rsid w:val="004312B8"/>
    <w:rsid w:val="0043162F"/>
    <w:rsid w:val="00437A54"/>
    <w:rsid w:val="00441D19"/>
    <w:rsid w:val="00456D57"/>
    <w:rsid w:val="00460C59"/>
    <w:rsid w:val="00461617"/>
    <w:rsid w:val="00463D05"/>
    <w:rsid w:val="004646E2"/>
    <w:rsid w:val="004679C6"/>
    <w:rsid w:val="004711D7"/>
    <w:rsid w:val="0047120A"/>
    <w:rsid w:val="00471EDF"/>
    <w:rsid w:val="004737E0"/>
    <w:rsid w:val="00476306"/>
    <w:rsid w:val="00490C09"/>
    <w:rsid w:val="00490C8F"/>
    <w:rsid w:val="0049199E"/>
    <w:rsid w:val="00491C4A"/>
    <w:rsid w:val="00493178"/>
    <w:rsid w:val="004938BA"/>
    <w:rsid w:val="00497717"/>
    <w:rsid w:val="004A550D"/>
    <w:rsid w:val="004B689C"/>
    <w:rsid w:val="004C064A"/>
    <w:rsid w:val="004C2699"/>
    <w:rsid w:val="004C3907"/>
    <w:rsid w:val="004C5CC0"/>
    <w:rsid w:val="004C7F69"/>
    <w:rsid w:val="004D3805"/>
    <w:rsid w:val="004D3F96"/>
    <w:rsid w:val="004D4A6E"/>
    <w:rsid w:val="004D5C37"/>
    <w:rsid w:val="004D6579"/>
    <w:rsid w:val="004D6F07"/>
    <w:rsid w:val="004E0107"/>
    <w:rsid w:val="004E5254"/>
    <w:rsid w:val="004F145A"/>
    <w:rsid w:val="004F17B6"/>
    <w:rsid w:val="004F4FF7"/>
    <w:rsid w:val="004F60A8"/>
    <w:rsid w:val="004F662A"/>
    <w:rsid w:val="004F7D02"/>
    <w:rsid w:val="004F7F9E"/>
    <w:rsid w:val="00501AFA"/>
    <w:rsid w:val="00501B43"/>
    <w:rsid w:val="005033C2"/>
    <w:rsid w:val="005033C5"/>
    <w:rsid w:val="00503C7E"/>
    <w:rsid w:val="00503E17"/>
    <w:rsid w:val="00505B2E"/>
    <w:rsid w:val="00510C52"/>
    <w:rsid w:val="00511BFA"/>
    <w:rsid w:val="00512F47"/>
    <w:rsid w:val="005157F8"/>
    <w:rsid w:val="00516F76"/>
    <w:rsid w:val="00517478"/>
    <w:rsid w:val="00520DD4"/>
    <w:rsid w:val="005258AD"/>
    <w:rsid w:val="00527225"/>
    <w:rsid w:val="00527DCB"/>
    <w:rsid w:val="005325D5"/>
    <w:rsid w:val="00532C52"/>
    <w:rsid w:val="005342DE"/>
    <w:rsid w:val="005367F3"/>
    <w:rsid w:val="00537BAE"/>
    <w:rsid w:val="00541512"/>
    <w:rsid w:val="0054259D"/>
    <w:rsid w:val="005426F4"/>
    <w:rsid w:val="005438BB"/>
    <w:rsid w:val="00545E7A"/>
    <w:rsid w:val="00546529"/>
    <w:rsid w:val="00551453"/>
    <w:rsid w:val="00554997"/>
    <w:rsid w:val="0055665B"/>
    <w:rsid w:val="00560843"/>
    <w:rsid w:val="00561BAD"/>
    <w:rsid w:val="0056395C"/>
    <w:rsid w:val="00564BE0"/>
    <w:rsid w:val="00570BE7"/>
    <w:rsid w:val="0057282C"/>
    <w:rsid w:val="00572DA9"/>
    <w:rsid w:val="00575970"/>
    <w:rsid w:val="00575C99"/>
    <w:rsid w:val="00575CD5"/>
    <w:rsid w:val="00581754"/>
    <w:rsid w:val="00581C67"/>
    <w:rsid w:val="00586F75"/>
    <w:rsid w:val="005950CA"/>
    <w:rsid w:val="00596D3C"/>
    <w:rsid w:val="00597617"/>
    <w:rsid w:val="005A7770"/>
    <w:rsid w:val="005B3DD3"/>
    <w:rsid w:val="005B3F4E"/>
    <w:rsid w:val="005B7291"/>
    <w:rsid w:val="005C033C"/>
    <w:rsid w:val="005C0BCB"/>
    <w:rsid w:val="005C0C25"/>
    <w:rsid w:val="005C2518"/>
    <w:rsid w:val="005C53CB"/>
    <w:rsid w:val="005C7B32"/>
    <w:rsid w:val="005D6069"/>
    <w:rsid w:val="005E298F"/>
    <w:rsid w:val="005E4650"/>
    <w:rsid w:val="005E48B4"/>
    <w:rsid w:val="005E4FB9"/>
    <w:rsid w:val="005E6674"/>
    <w:rsid w:val="005E7286"/>
    <w:rsid w:val="005F2BA7"/>
    <w:rsid w:val="005F3AAD"/>
    <w:rsid w:val="006000DB"/>
    <w:rsid w:val="00601E61"/>
    <w:rsid w:val="006037E5"/>
    <w:rsid w:val="00611687"/>
    <w:rsid w:val="006118CA"/>
    <w:rsid w:val="00612D10"/>
    <w:rsid w:val="0061359D"/>
    <w:rsid w:val="00613778"/>
    <w:rsid w:val="00613B08"/>
    <w:rsid w:val="0061434F"/>
    <w:rsid w:val="0061518F"/>
    <w:rsid w:val="006168CB"/>
    <w:rsid w:val="006173F9"/>
    <w:rsid w:val="00621FC5"/>
    <w:rsid w:val="00623DA9"/>
    <w:rsid w:val="00624556"/>
    <w:rsid w:val="0063094A"/>
    <w:rsid w:val="0063712F"/>
    <w:rsid w:val="0064247B"/>
    <w:rsid w:val="00642CB4"/>
    <w:rsid w:val="006456F2"/>
    <w:rsid w:val="00647480"/>
    <w:rsid w:val="00647CD9"/>
    <w:rsid w:val="00647EAB"/>
    <w:rsid w:val="0065101F"/>
    <w:rsid w:val="006561B7"/>
    <w:rsid w:val="00665521"/>
    <w:rsid w:val="006721EF"/>
    <w:rsid w:val="006758E0"/>
    <w:rsid w:val="0067629D"/>
    <w:rsid w:val="00684008"/>
    <w:rsid w:val="00686822"/>
    <w:rsid w:val="0069321D"/>
    <w:rsid w:val="00693926"/>
    <w:rsid w:val="006A0A82"/>
    <w:rsid w:val="006A18E2"/>
    <w:rsid w:val="006A2C28"/>
    <w:rsid w:val="006A4AA9"/>
    <w:rsid w:val="006A6916"/>
    <w:rsid w:val="006A691F"/>
    <w:rsid w:val="006A7644"/>
    <w:rsid w:val="006B2078"/>
    <w:rsid w:val="006B4B6A"/>
    <w:rsid w:val="006B582E"/>
    <w:rsid w:val="006C0D92"/>
    <w:rsid w:val="006C5E7F"/>
    <w:rsid w:val="006D4CD9"/>
    <w:rsid w:val="006D6B6D"/>
    <w:rsid w:val="006F2CC8"/>
    <w:rsid w:val="006F3BBC"/>
    <w:rsid w:val="006F603D"/>
    <w:rsid w:val="006F7535"/>
    <w:rsid w:val="00700D43"/>
    <w:rsid w:val="00701D21"/>
    <w:rsid w:val="00702948"/>
    <w:rsid w:val="007059D1"/>
    <w:rsid w:val="0071157B"/>
    <w:rsid w:val="0071291D"/>
    <w:rsid w:val="0071324D"/>
    <w:rsid w:val="007203E9"/>
    <w:rsid w:val="00722B8E"/>
    <w:rsid w:val="00726209"/>
    <w:rsid w:val="007268E2"/>
    <w:rsid w:val="007304DE"/>
    <w:rsid w:val="00733412"/>
    <w:rsid w:val="007353D3"/>
    <w:rsid w:val="00736BC3"/>
    <w:rsid w:val="00737D26"/>
    <w:rsid w:val="007400CA"/>
    <w:rsid w:val="00741E57"/>
    <w:rsid w:val="00742212"/>
    <w:rsid w:val="00743C7D"/>
    <w:rsid w:val="00744CD9"/>
    <w:rsid w:val="007520A1"/>
    <w:rsid w:val="00754E2D"/>
    <w:rsid w:val="00755E78"/>
    <w:rsid w:val="00760C8D"/>
    <w:rsid w:val="00762252"/>
    <w:rsid w:val="007625C8"/>
    <w:rsid w:val="0076479C"/>
    <w:rsid w:val="007651CC"/>
    <w:rsid w:val="007665E7"/>
    <w:rsid w:val="00767349"/>
    <w:rsid w:val="00767EE4"/>
    <w:rsid w:val="00770127"/>
    <w:rsid w:val="0077266E"/>
    <w:rsid w:val="00773DF1"/>
    <w:rsid w:val="007766B0"/>
    <w:rsid w:val="00777AAD"/>
    <w:rsid w:val="00785CDE"/>
    <w:rsid w:val="00786B9B"/>
    <w:rsid w:val="007914F5"/>
    <w:rsid w:val="00793181"/>
    <w:rsid w:val="007972B0"/>
    <w:rsid w:val="007A099A"/>
    <w:rsid w:val="007A1907"/>
    <w:rsid w:val="007A38D0"/>
    <w:rsid w:val="007A6AEE"/>
    <w:rsid w:val="007A7F3D"/>
    <w:rsid w:val="007B0B58"/>
    <w:rsid w:val="007B13B2"/>
    <w:rsid w:val="007B1C07"/>
    <w:rsid w:val="007B280D"/>
    <w:rsid w:val="007C15E6"/>
    <w:rsid w:val="007C2E1D"/>
    <w:rsid w:val="007C416E"/>
    <w:rsid w:val="007C5881"/>
    <w:rsid w:val="007C7CCC"/>
    <w:rsid w:val="007D6A6E"/>
    <w:rsid w:val="007E20EF"/>
    <w:rsid w:val="007E53EC"/>
    <w:rsid w:val="007F3DC4"/>
    <w:rsid w:val="007F460D"/>
    <w:rsid w:val="007F6748"/>
    <w:rsid w:val="00800170"/>
    <w:rsid w:val="00800616"/>
    <w:rsid w:val="008032A5"/>
    <w:rsid w:val="00807B3E"/>
    <w:rsid w:val="00811CA3"/>
    <w:rsid w:val="008218F0"/>
    <w:rsid w:val="00831679"/>
    <w:rsid w:val="0083178D"/>
    <w:rsid w:val="00831DED"/>
    <w:rsid w:val="00837827"/>
    <w:rsid w:val="00841525"/>
    <w:rsid w:val="00843066"/>
    <w:rsid w:val="00874653"/>
    <w:rsid w:val="008861F0"/>
    <w:rsid w:val="0088685D"/>
    <w:rsid w:val="00890B56"/>
    <w:rsid w:val="00894C01"/>
    <w:rsid w:val="008B07D1"/>
    <w:rsid w:val="008B0F31"/>
    <w:rsid w:val="008B1462"/>
    <w:rsid w:val="008B1E11"/>
    <w:rsid w:val="008C2A63"/>
    <w:rsid w:val="008C332F"/>
    <w:rsid w:val="008D533B"/>
    <w:rsid w:val="008E58D5"/>
    <w:rsid w:val="008E5ADF"/>
    <w:rsid w:val="00904088"/>
    <w:rsid w:val="009058D6"/>
    <w:rsid w:val="00907BF9"/>
    <w:rsid w:val="00913592"/>
    <w:rsid w:val="0091548E"/>
    <w:rsid w:val="00917D0C"/>
    <w:rsid w:val="0092522A"/>
    <w:rsid w:val="00925B89"/>
    <w:rsid w:val="00926ADF"/>
    <w:rsid w:val="00931F2D"/>
    <w:rsid w:val="00933BF3"/>
    <w:rsid w:val="00936B69"/>
    <w:rsid w:val="0094157E"/>
    <w:rsid w:val="00944310"/>
    <w:rsid w:val="00944864"/>
    <w:rsid w:val="009474FC"/>
    <w:rsid w:val="009539A9"/>
    <w:rsid w:val="009549C9"/>
    <w:rsid w:val="00956C4C"/>
    <w:rsid w:val="009611BC"/>
    <w:rsid w:val="00961AF5"/>
    <w:rsid w:val="0096229A"/>
    <w:rsid w:val="00966387"/>
    <w:rsid w:val="009664C9"/>
    <w:rsid w:val="00971F99"/>
    <w:rsid w:val="00982F70"/>
    <w:rsid w:val="00985C27"/>
    <w:rsid w:val="00985F21"/>
    <w:rsid w:val="009863E5"/>
    <w:rsid w:val="00990BB5"/>
    <w:rsid w:val="0099113E"/>
    <w:rsid w:val="0099479A"/>
    <w:rsid w:val="00995404"/>
    <w:rsid w:val="009955D9"/>
    <w:rsid w:val="00995706"/>
    <w:rsid w:val="009975BB"/>
    <w:rsid w:val="009A3CE6"/>
    <w:rsid w:val="009A4537"/>
    <w:rsid w:val="009B1E00"/>
    <w:rsid w:val="009C482B"/>
    <w:rsid w:val="009C4C8D"/>
    <w:rsid w:val="009C5323"/>
    <w:rsid w:val="009D0774"/>
    <w:rsid w:val="009D1224"/>
    <w:rsid w:val="009D2EF0"/>
    <w:rsid w:val="009D356C"/>
    <w:rsid w:val="009E3002"/>
    <w:rsid w:val="009E402B"/>
    <w:rsid w:val="009E526A"/>
    <w:rsid w:val="009E6CA0"/>
    <w:rsid w:val="009F48AA"/>
    <w:rsid w:val="009F5643"/>
    <w:rsid w:val="009F5B05"/>
    <w:rsid w:val="009F6BC4"/>
    <w:rsid w:val="009F7CBF"/>
    <w:rsid w:val="00A065FB"/>
    <w:rsid w:val="00A06C37"/>
    <w:rsid w:val="00A11F23"/>
    <w:rsid w:val="00A12181"/>
    <w:rsid w:val="00A12927"/>
    <w:rsid w:val="00A13B26"/>
    <w:rsid w:val="00A14640"/>
    <w:rsid w:val="00A16E22"/>
    <w:rsid w:val="00A21E90"/>
    <w:rsid w:val="00A22B93"/>
    <w:rsid w:val="00A26E68"/>
    <w:rsid w:val="00A30A5D"/>
    <w:rsid w:val="00A33106"/>
    <w:rsid w:val="00A433D9"/>
    <w:rsid w:val="00A43FB0"/>
    <w:rsid w:val="00A4410F"/>
    <w:rsid w:val="00A445BB"/>
    <w:rsid w:val="00A4567B"/>
    <w:rsid w:val="00A4756C"/>
    <w:rsid w:val="00A50D8B"/>
    <w:rsid w:val="00A515E7"/>
    <w:rsid w:val="00A55E98"/>
    <w:rsid w:val="00A57411"/>
    <w:rsid w:val="00A61C71"/>
    <w:rsid w:val="00A72B69"/>
    <w:rsid w:val="00A76FDB"/>
    <w:rsid w:val="00A81494"/>
    <w:rsid w:val="00A82E31"/>
    <w:rsid w:val="00A90700"/>
    <w:rsid w:val="00A92396"/>
    <w:rsid w:val="00A93414"/>
    <w:rsid w:val="00A94DE0"/>
    <w:rsid w:val="00AA143C"/>
    <w:rsid w:val="00AA2544"/>
    <w:rsid w:val="00AA2A96"/>
    <w:rsid w:val="00AA49F6"/>
    <w:rsid w:val="00AA4A1D"/>
    <w:rsid w:val="00AA4C1B"/>
    <w:rsid w:val="00AB02DF"/>
    <w:rsid w:val="00AB35E2"/>
    <w:rsid w:val="00AB630E"/>
    <w:rsid w:val="00AB6369"/>
    <w:rsid w:val="00AC16BF"/>
    <w:rsid w:val="00AC36AF"/>
    <w:rsid w:val="00AC3BC6"/>
    <w:rsid w:val="00AC44CF"/>
    <w:rsid w:val="00AD2DC7"/>
    <w:rsid w:val="00AD2FEE"/>
    <w:rsid w:val="00AD39E5"/>
    <w:rsid w:val="00AD63AF"/>
    <w:rsid w:val="00AD6CB1"/>
    <w:rsid w:val="00AE249C"/>
    <w:rsid w:val="00AE6CD2"/>
    <w:rsid w:val="00AF22DD"/>
    <w:rsid w:val="00AF416E"/>
    <w:rsid w:val="00AF5A2C"/>
    <w:rsid w:val="00B05179"/>
    <w:rsid w:val="00B06F2C"/>
    <w:rsid w:val="00B07364"/>
    <w:rsid w:val="00B0783B"/>
    <w:rsid w:val="00B160BF"/>
    <w:rsid w:val="00B16C77"/>
    <w:rsid w:val="00B177F6"/>
    <w:rsid w:val="00B17E22"/>
    <w:rsid w:val="00B215BD"/>
    <w:rsid w:val="00B23DD8"/>
    <w:rsid w:val="00B259C1"/>
    <w:rsid w:val="00B41222"/>
    <w:rsid w:val="00B41EF0"/>
    <w:rsid w:val="00B4283C"/>
    <w:rsid w:val="00B4332B"/>
    <w:rsid w:val="00B44C2D"/>
    <w:rsid w:val="00B46985"/>
    <w:rsid w:val="00B50544"/>
    <w:rsid w:val="00B577D9"/>
    <w:rsid w:val="00B6099D"/>
    <w:rsid w:val="00B611B1"/>
    <w:rsid w:val="00B61F25"/>
    <w:rsid w:val="00B62E25"/>
    <w:rsid w:val="00B64451"/>
    <w:rsid w:val="00B66BAD"/>
    <w:rsid w:val="00B7144F"/>
    <w:rsid w:val="00B862CB"/>
    <w:rsid w:val="00B86AFC"/>
    <w:rsid w:val="00B92EF6"/>
    <w:rsid w:val="00B95A14"/>
    <w:rsid w:val="00B9791D"/>
    <w:rsid w:val="00BA0DF0"/>
    <w:rsid w:val="00BA6E7B"/>
    <w:rsid w:val="00BB1BC0"/>
    <w:rsid w:val="00BB4544"/>
    <w:rsid w:val="00BB6260"/>
    <w:rsid w:val="00BC1235"/>
    <w:rsid w:val="00BC2050"/>
    <w:rsid w:val="00BC21BE"/>
    <w:rsid w:val="00BC7511"/>
    <w:rsid w:val="00BD099E"/>
    <w:rsid w:val="00BD66F4"/>
    <w:rsid w:val="00BD690D"/>
    <w:rsid w:val="00BE11BA"/>
    <w:rsid w:val="00BE225F"/>
    <w:rsid w:val="00BE2545"/>
    <w:rsid w:val="00BE4FAD"/>
    <w:rsid w:val="00BE5DF4"/>
    <w:rsid w:val="00BE6701"/>
    <w:rsid w:val="00BE6A6A"/>
    <w:rsid w:val="00BF150A"/>
    <w:rsid w:val="00BF2DA0"/>
    <w:rsid w:val="00C01BE6"/>
    <w:rsid w:val="00C023C4"/>
    <w:rsid w:val="00C032C9"/>
    <w:rsid w:val="00C04090"/>
    <w:rsid w:val="00C041CB"/>
    <w:rsid w:val="00C06A72"/>
    <w:rsid w:val="00C06EB8"/>
    <w:rsid w:val="00C07693"/>
    <w:rsid w:val="00C11B42"/>
    <w:rsid w:val="00C23884"/>
    <w:rsid w:val="00C25678"/>
    <w:rsid w:val="00C30928"/>
    <w:rsid w:val="00C345A8"/>
    <w:rsid w:val="00C346FB"/>
    <w:rsid w:val="00C42528"/>
    <w:rsid w:val="00C433A1"/>
    <w:rsid w:val="00C45E9F"/>
    <w:rsid w:val="00C51EE8"/>
    <w:rsid w:val="00C61019"/>
    <w:rsid w:val="00C657FD"/>
    <w:rsid w:val="00C7026D"/>
    <w:rsid w:val="00C72407"/>
    <w:rsid w:val="00C73591"/>
    <w:rsid w:val="00C8087F"/>
    <w:rsid w:val="00C8088D"/>
    <w:rsid w:val="00C809FF"/>
    <w:rsid w:val="00C858C9"/>
    <w:rsid w:val="00C907CE"/>
    <w:rsid w:val="00C90B55"/>
    <w:rsid w:val="00C917E9"/>
    <w:rsid w:val="00C92837"/>
    <w:rsid w:val="00C930E1"/>
    <w:rsid w:val="00C93ED8"/>
    <w:rsid w:val="00C9645E"/>
    <w:rsid w:val="00C976A5"/>
    <w:rsid w:val="00C977BC"/>
    <w:rsid w:val="00CA6B5D"/>
    <w:rsid w:val="00CB0E9D"/>
    <w:rsid w:val="00CB31D8"/>
    <w:rsid w:val="00CB372F"/>
    <w:rsid w:val="00CB5408"/>
    <w:rsid w:val="00CC7D37"/>
    <w:rsid w:val="00CD03FE"/>
    <w:rsid w:val="00CD1CDD"/>
    <w:rsid w:val="00CD2F31"/>
    <w:rsid w:val="00CD3857"/>
    <w:rsid w:val="00CD56B4"/>
    <w:rsid w:val="00CE18E3"/>
    <w:rsid w:val="00CE1E7A"/>
    <w:rsid w:val="00CE22BA"/>
    <w:rsid w:val="00CE5B9D"/>
    <w:rsid w:val="00CF00A4"/>
    <w:rsid w:val="00CF2EF3"/>
    <w:rsid w:val="00CF3380"/>
    <w:rsid w:val="00CF37BB"/>
    <w:rsid w:val="00CF47B8"/>
    <w:rsid w:val="00CF504E"/>
    <w:rsid w:val="00D00C87"/>
    <w:rsid w:val="00D04E3D"/>
    <w:rsid w:val="00D1341E"/>
    <w:rsid w:val="00D14C2F"/>
    <w:rsid w:val="00D17AC2"/>
    <w:rsid w:val="00D17C9E"/>
    <w:rsid w:val="00D21014"/>
    <w:rsid w:val="00D22BC8"/>
    <w:rsid w:val="00D253F4"/>
    <w:rsid w:val="00D314D4"/>
    <w:rsid w:val="00D32E9A"/>
    <w:rsid w:val="00D33102"/>
    <w:rsid w:val="00D4347B"/>
    <w:rsid w:val="00D44DC7"/>
    <w:rsid w:val="00D44ED7"/>
    <w:rsid w:val="00D46AAE"/>
    <w:rsid w:val="00D5161A"/>
    <w:rsid w:val="00D552A1"/>
    <w:rsid w:val="00D552F7"/>
    <w:rsid w:val="00D56582"/>
    <w:rsid w:val="00D60633"/>
    <w:rsid w:val="00D65AB7"/>
    <w:rsid w:val="00D70736"/>
    <w:rsid w:val="00D72DDD"/>
    <w:rsid w:val="00D73FCE"/>
    <w:rsid w:val="00D746A3"/>
    <w:rsid w:val="00D74EBF"/>
    <w:rsid w:val="00D77E67"/>
    <w:rsid w:val="00D8164E"/>
    <w:rsid w:val="00D82C50"/>
    <w:rsid w:val="00D85196"/>
    <w:rsid w:val="00D87EEC"/>
    <w:rsid w:val="00D95A77"/>
    <w:rsid w:val="00DA1598"/>
    <w:rsid w:val="00DA1BA0"/>
    <w:rsid w:val="00DA6BB9"/>
    <w:rsid w:val="00DA734B"/>
    <w:rsid w:val="00DB2DC5"/>
    <w:rsid w:val="00DB4165"/>
    <w:rsid w:val="00DB4852"/>
    <w:rsid w:val="00DB674F"/>
    <w:rsid w:val="00DB735E"/>
    <w:rsid w:val="00DC2A38"/>
    <w:rsid w:val="00DC2C74"/>
    <w:rsid w:val="00DC6A61"/>
    <w:rsid w:val="00DC7BB9"/>
    <w:rsid w:val="00DD0BE4"/>
    <w:rsid w:val="00DD11C2"/>
    <w:rsid w:val="00DD3003"/>
    <w:rsid w:val="00DE04D8"/>
    <w:rsid w:val="00DE13AA"/>
    <w:rsid w:val="00DE34FB"/>
    <w:rsid w:val="00DF04EB"/>
    <w:rsid w:val="00DF1D39"/>
    <w:rsid w:val="00DF2A1C"/>
    <w:rsid w:val="00DF40CD"/>
    <w:rsid w:val="00DF6B9D"/>
    <w:rsid w:val="00E00EAB"/>
    <w:rsid w:val="00E0256B"/>
    <w:rsid w:val="00E03C9B"/>
    <w:rsid w:val="00E04403"/>
    <w:rsid w:val="00E065CC"/>
    <w:rsid w:val="00E10120"/>
    <w:rsid w:val="00E179AF"/>
    <w:rsid w:val="00E206D5"/>
    <w:rsid w:val="00E24E0B"/>
    <w:rsid w:val="00E3037F"/>
    <w:rsid w:val="00E355A3"/>
    <w:rsid w:val="00E423E2"/>
    <w:rsid w:val="00E4311C"/>
    <w:rsid w:val="00E45923"/>
    <w:rsid w:val="00E45C5B"/>
    <w:rsid w:val="00E601F2"/>
    <w:rsid w:val="00E64649"/>
    <w:rsid w:val="00E701DB"/>
    <w:rsid w:val="00E717A8"/>
    <w:rsid w:val="00E74788"/>
    <w:rsid w:val="00E74EA3"/>
    <w:rsid w:val="00E86EA7"/>
    <w:rsid w:val="00E87CB3"/>
    <w:rsid w:val="00E9055B"/>
    <w:rsid w:val="00E90A82"/>
    <w:rsid w:val="00E90ACA"/>
    <w:rsid w:val="00E92E11"/>
    <w:rsid w:val="00E941F3"/>
    <w:rsid w:val="00E97B5B"/>
    <w:rsid w:val="00EA0B99"/>
    <w:rsid w:val="00EA27A8"/>
    <w:rsid w:val="00EA5F0D"/>
    <w:rsid w:val="00EB221D"/>
    <w:rsid w:val="00EC352D"/>
    <w:rsid w:val="00EC4F85"/>
    <w:rsid w:val="00EC57DB"/>
    <w:rsid w:val="00EC6207"/>
    <w:rsid w:val="00EC7A20"/>
    <w:rsid w:val="00ED26C7"/>
    <w:rsid w:val="00ED3E82"/>
    <w:rsid w:val="00ED4FA3"/>
    <w:rsid w:val="00ED74E8"/>
    <w:rsid w:val="00EE12D3"/>
    <w:rsid w:val="00EE165E"/>
    <w:rsid w:val="00EE2BB3"/>
    <w:rsid w:val="00EE70EA"/>
    <w:rsid w:val="00EF2973"/>
    <w:rsid w:val="00EF7D04"/>
    <w:rsid w:val="00F0071E"/>
    <w:rsid w:val="00F0072A"/>
    <w:rsid w:val="00F0221C"/>
    <w:rsid w:val="00F02F56"/>
    <w:rsid w:val="00F038DC"/>
    <w:rsid w:val="00F03D33"/>
    <w:rsid w:val="00F0762B"/>
    <w:rsid w:val="00F100C2"/>
    <w:rsid w:val="00F145A7"/>
    <w:rsid w:val="00F20348"/>
    <w:rsid w:val="00F20C7C"/>
    <w:rsid w:val="00F33301"/>
    <w:rsid w:val="00F338E4"/>
    <w:rsid w:val="00F36BA8"/>
    <w:rsid w:val="00F40027"/>
    <w:rsid w:val="00F423C7"/>
    <w:rsid w:val="00F450D4"/>
    <w:rsid w:val="00F517E3"/>
    <w:rsid w:val="00F524A1"/>
    <w:rsid w:val="00F525DE"/>
    <w:rsid w:val="00F52ED5"/>
    <w:rsid w:val="00F52F63"/>
    <w:rsid w:val="00F537E7"/>
    <w:rsid w:val="00F539C6"/>
    <w:rsid w:val="00F54C3A"/>
    <w:rsid w:val="00F55394"/>
    <w:rsid w:val="00F66B41"/>
    <w:rsid w:val="00F7120F"/>
    <w:rsid w:val="00F73D3F"/>
    <w:rsid w:val="00F757DB"/>
    <w:rsid w:val="00F8110F"/>
    <w:rsid w:val="00F837D1"/>
    <w:rsid w:val="00F83CD8"/>
    <w:rsid w:val="00F95462"/>
    <w:rsid w:val="00F97B12"/>
    <w:rsid w:val="00FA2D88"/>
    <w:rsid w:val="00FA4C65"/>
    <w:rsid w:val="00FA5FFF"/>
    <w:rsid w:val="00FA75B1"/>
    <w:rsid w:val="00FB0C1C"/>
    <w:rsid w:val="00FB1466"/>
    <w:rsid w:val="00FB184A"/>
    <w:rsid w:val="00FB25E1"/>
    <w:rsid w:val="00FC03E5"/>
    <w:rsid w:val="00FC2CCF"/>
    <w:rsid w:val="00FC53DB"/>
    <w:rsid w:val="00FC7D4F"/>
    <w:rsid w:val="00FD50CA"/>
    <w:rsid w:val="00FE157B"/>
    <w:rsid w:val="00FE2817"/>
    <w:rsid w:val="00FE4D03"/>
    <w:rsid w:val="00FE5066"/>
    <w:rsid w:val="00FE63D9"/>
    <w:rsid w:val="00FF0880"/>
    <w:rsid w:val="00FF1173"/>
    <w:rsid w:val="00FF1E30"/>
    <w:rsid w:val="00FF3847"/>
    <w:rsid w:val="00FF5826"/>
    <w:rsid w:val="00FF5F1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BF0417"/>
  <w14:defaultImageDpi w14:val="300"/>
  <w15:docId w15:val="{CF1E0936-1DF2-462B-B313-7D395689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unhideWhenUsed/>
    <w:rsid w:val="00202A22"/>
    <w:rPr>
      <w:sz w:val="20"/>
      <w:szCs w:val="20"/>
    </w:rPr>
  </w:style>
  <w:style w:type="character" w:customStyle="1" w:styleId="CommentTextChar">
    <w:name w:val="Comment Text Char"/>
    <w:basedOn w:val="DefaultParagraphFont"/>
    <w:link w:val="CommentText"/>
    <w:uiPriority w:val="99"/>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00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iomsouthsudan.org/tracking/"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omsouthsudan.org/track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oreypeak.shinyapps.io/herd_protection_estimator/"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eakcm/cholera" TargetMode="External"/><Relationship Id="rId5" Type="http://schemas.openxmlformats.org/officeDocument/2006/relationships/webSettings" Target="webSettings.xml"/><Relationship Id="rId15" Type="http://schemas.openxmlformats.org/officeDocument/2006/relationships/hyperlink" Target="https://esa.un.org/unpd/wpp/" TargetMode="External"/><Relationship Id="rId10" Type="http://schemas.openxmlformats.org/officeDocument/2006/relationships/hyperlink" Target="mailto:peak@mail.harvard.edu"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coreypeak.shinyapps.io/herd_protection_estim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B6819-8115-4D89-84BC-1FF4DCA3D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24</Pages>
  <Words>30693</Words>
  <Characters>174953</Characters>
  <Application>Microsoft Office Word</Application>
  <DocSecurity>0</DocSecurity>
  <Lines>1457</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Amanda Reilly</cp:lastModifiedBy>
  <cp:revision>3</cp:revision>
  <cp:lastPrinted>2016-10-19T21:00:00Z</cp:lastPrinted>
  <dcterms:created xsi:type="dcterms:W3CDTF">2017-02-10T08:11:00Z</dcterms:created>
  <dcterms:modified xsi:type="dcterms:W3CDTF">2017-02-11T11:15:00Z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58249ead-91b6-3ca5-9259-cea899f115b0</vt:lpwstr>
  </property>
  <property fmtid="{D5CDD505-2E9C-101B-9397-08002B2CF9AE}" pid="4" name="Mendeley Citation Style_1">
    <vt:lpwstr>http://www.zotero.org/styles/plos-medicine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http://www.zotero.org/styles/plos-medicine</vt:lpwstr>
  </property>
  <property fmtid="{D5CDD505-2E9C-101B-9397-08002B2CF9AE}" pid="18" name="Mendeley Recent Style Name 6_1">
    <vt:lpwstr>PLOS Medicine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http://www.zotero.org/styles/the-lancet-infectious-diseases</vt:lpwstr>
  </property>
  <property fmtid="{D5CDD505-2E9C-101B-9397-08002B2CF9AE}" pid="24" name="Mendeley Recent Style Name 9_1">
    <vt:lpwstr>The Lancet Infectious Diseases</vt:lpwstr>
  </property>
  <property fmtid="{D5CDD505-2E9C-101B-9397-08002B2CF9AE}" pid="25" name="PAPERS2_INFO_01">
    <vt:lpwstr>&lt;info&gt;&lt;style id="http://www.zotero.org/styles/the-new-england-journal-of-medicine"/&gt;&lt;format class="1"/&gt;&lt;/info&gt;PAPERS2_INFO_END</vt:lpwstr>
  </property>
</Properties>
</file>