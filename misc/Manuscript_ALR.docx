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637F1" w14:textId="77777777" w:rsidR="00E45923" w:rsidRPr="00E45923" w:rsidRDefault="00E45923">
      <w:pPr>
        <w:rPr>
          <w:b/>
        </w:rPr>
      </w:pPr>
      <w:r w:rsidRPr="00E45923">
        <w:rPr>
          <w:b/>
        </w:rPr>
        <w:t xml:space="preserve">Working Title: </w:t>
      </w:r>
    </w:p>
    <w:p w14:paraId="4E9B1848" w14:textId="777CC749" w:rsidR="000E73B9" w:rsidRDefault="000E73B9">
      <w:r>
        <w:t xml:space="preserve">Characterizing the </w:t>
      </w:r>
      <w:commentRangeStart w:id="0"/>
      <w:r>
        <w:t xml:space="preserve">Drivers </w:t>
      </w:r>
      <w:commentRangeEnd w:id="0"/>
      <w:r w:rsidR="00202A22">
        <w:rPr>
          <w:rStyle w:val="CommentReference"/>
        </w:rPr>
        <w:commentReference w:id="0"/>
      </w:r>
      <w:r>
        <w:t>of Waning Herd Immunity</w:t>
      </w:r>
      <w:r w:rsidRPr="000E73B9">
        <w:t>: A Modeling Study</w:t>
      </w:r>
      <w:r w:rsidR="00E45923">
        <w:t xml:space="preserve"> of Oral Cholera Vaccines</w:t>
      </w:r>
    </w:p>
    <w:p w14:paraId="314D6547" w14:textId="77777777" w:rsidR="000E73B9" w:rsidRDefault="000E73B9"/>
    <w:p w14:paraId="7B836D39" w14:textId="43D0B1A4" w:rsidR="00E45923" w:rsidRPr="00E45923" w:rsidRDefault="00E45923">
      <w:pPr>
        <w:rPr>
          <w:b/>
        </w:rPr>
      </w:pPr>
      <w:r w:rsidRPr="00E45923">
        <w:rPr>
          <w:b/>
        </w:rPr>
        <w:t>Authors:</w:t>
      </w:r>
    </w:p>
    <w:p w14:paraId="7578E801" w14:textId="18015087" w:rsidR="000E73B9" w:rsidRPr="00E45923" w:rsidRDefault="000E73B9">
      <w:r>
        <w:t xml:space="preserve">Corey M. Peak, Amanda Reilly, Andrew </w:t>
      </w:r>
      <w:r w:rsidR="00E45923">
        <w:t xml:space="preserve">S. </w:t>
      </w:r>
      <w:proofErr w:type="spellStart"/>
      <w:r w:rsidR="00E45923">
        <w:t>Azman</w:t>
      </w:r>
      <w:proofErr w:type="spellEnd"/>
      <w:r w:rsidR="00E45923">
        <w:t xml:space="preserve"> (?), Caroline O. Buckee</w:t>
      </w:r>
      <w:r>
        <w:rPr>
          <w:b/>
        </w:rPr>
        <w:br w:type="page"/>
      </w:r>
    </w:p>
    <w:p w14:paraId="6EDFA4E3" w14:textId="404A179E" w:rsidR="0071157B" w:rsidRPr="001850C4" w:rsidRDefault="0071157B">
      <w:pPr>
        <w:rPr>
          <w:b/>
        </w:rPr>
      </w:pPr>
      <w:r w:rsidRPr="001850C4">
        <w:rPr>
          <w:b/>
        </w:rPr>
        <w:lastRenderedPageBreak/>
        <w:t>INTRODUCTION</w:t>
      </w:r>
    </w:p>
    <w:p w14:paraId="62909FAD" w14:textId="6615D1B4" w:rsidR="00C8087F"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w:t>
      </w:r>
      <w:ins w:id="1" w:author="Amanda Reilly" w:date="2016-12-02T13:49:00Z">
        <w:r w:rsidR="00532C52">
          <w:t>s</w:t>
        </w:r>
      </w:ins>
      <w:r>
        <w:t xml:space="preserve">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w:t>
      </w:r>
      <w:commentRangeStart w:id="2"/>
      <w:r w:rsidR="00742212">
        <w:t xml:space="preserve">their </w:t>
      </w:r>
      <w:commentRangeEnd w:id="2"/>
      <w:r w:rsidR="00532C52">
        <w:rPr>
          <w:rStyle w:val="CommentReference"/>
        </w:rPr>
        <w:commentReference w:id="2"/>
      </w:r>
      <w:r w:rsidR="00742212">
        <w:t xml:space="preserve">contacts </w:t>
      </w:r>
      <w:r w:rsidR="00003D44">
        <w:t>were</w:t>
      </w:r>
      <w:r w:rsidR="00F539C6">
        <w:t xml:space="preserve"> vaccinated </w:t>
      </w:r>
      <w:r>
        <w:t xml:space="preserve">and </w:t>
      </w:r>
      <w:r w:rsidR="00B611B1">
        <w:t xml:space="preserve">are </w:t>
      </w:r>
      <w:r>
        <w:t>therefore less likely to carry the pathogen themselves</w:t>
      </w:r>
      <w:r w:rsidR="003542BB">
        <w:t>.</w:t>
      </w:r>
      <w:r w:rsidR="003542BB">
        <w:fldChar w:fldCharType="begin" w:fldLock="1"/>
      </w:r>
      <w:r w:rsidR="003542BB">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"ITEM-2",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"&lt;sup&gt;1,2&lt;/sup&gt;", "plainTextFormattedCitation" : "1,2", "previouslyFormattedCitation" : "&lt;sup&gt;1,2&lt;/sup&gt;" }, "properties" : { "noteIndex" : 0 }, "schema" : "https://github.com/citation-style-language/schema/raw/master/csl-citation.json" }</w:instrText>
      </w:r>
      <w:r w:rsidR="003542BB">
        <w:fldChar w:fldCharType="separate"/>
      </w:r>
      <w:r w:rsidR="003542BB" w:rsidRPr="003542BB">
        <w:rPr>
          <w:noProof/>
          <w:vertAlign w:val="superscript"/>
        </w:rPr>
        <w:t>1,2</w:t>
      </w:r>
      <w:r w:rsidR="003542BB">
        <w:fldChar w:fldCharType="end"/>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w:t>
      </w:r>
      <w:r w:rsidR="00C8087F">
        <w:t xml:space="preserve"> (</w:t>
      </w:r>
      <w:proofErr w:type="spellStart"/>
      <w:r w:rsidR="00C8087F">
        <w:t>ie</w:t>
      </w:r>
      <w:proofErr w:type="spellEnd"/>
      <w:r w:rsidR="00C8087F">
        <w:t>,</w:t>
      </w:r>
      <w:r>
        <w:t xml:space="preserve"> vaccine efficacy</w:t>
      </w:r>
      <w:r w:rsidR="00C9645E">
        <w:t xml:space="preserve"> (VE)</w:t>
      </w:r>
      <w:r w:rsidR="00C8087F">
        <w:t>)</w:t>
      </w:r>
      <w:r w:rsidR="00F539C6">
        <w:t xml:space="preserve"> </w:t>
      </w:r>
      <w:r w:rsidR="008218F0">
        <w:t xml:space="preserve">and </w:t>
      </w:r>
      <w:r w:rsidR="00F539C6">
        <w:t>the fraction vaccinated</w:t>
      </w:r>
      <w:r w:rsidR="00C8087F">
        <w:t xml:space="preserve"> (</w:t>
      </w:r>
      <w:proofErr w:type="spellStart"/>
      <w:r w:rsidR="00C8087F">
        <w:t>ie</w:t>
      </w:r>
      <w:proofErr w:type="spellEnd"/>
      <w:r w:rsidR="00C8087F">
        <w:t>, vaccine coverage</w:t>
      </w:r>
      <w:r w:rsidR="00D82C50">
        <w:t xml:space="preserve"> (VC)</w:t>
      </w:r>
      <w:r w:rsidR="00C8087F">
        <w:t xml:space="preserve">). </w:t>
      </w:r>
    </w:p>
    <w:p w14:paraId="76685701" w14:textId="77777777" w:rsidR="00C8087F" w:rsidRDefault="00C8087F"/>
    <w:p w14:paraId="14C5906E" w14:textId="39DB1968" w:rsidR="005C0BCB" w:rsidRDefault="00C8087F">
      <w:r>
        <w:t xml:space="preserve">First recognized </w:t>
      </w:r>
      <w:r w:rsidR="00290EDB">
        <w:t>prior to</w:t>
      </w:r>
      <w:r>
        <w:t xml:space="preserve"> the </w:t>
      </w:r>
      <w:r w:rsidR="00290EDB">
        <w:t xml:space="preserve">campaign to eradicate smallpox </w:t>
      </w:r>
      <w:r>
        <w:t>and later summarized mathematically</w:t>
      </w:r>
      <w:r w:rsidR="003542BB">
        <w:t>,</w:t>
      </w:r>
      <w:r w:rsidR="003542BB">
        <w:fldChar w:fldCharType="begin" w:fldLock="1"/>
      </w:r>
      <w:r w:rsidR="003542BB">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"mendeley" : { "formattedCitation" : "&lt;sup&gt;1&lt;/sup&gt;", "plainTextFormattedCitation" : "1", "previouslyFormattedCitation" : "&lt;sup&gt;1&lt;/sup&gt;" }, "properties" : { "noteIndex" : 0 }, "schema" : "https://github.com/citation-style-language/schema/raw/master/csl-citation.json" }</w:instrText>
      </w:r>
      <w:r w:rsidR="003542BB">
        <w:fldChar w:fldCharType="separate"/>
      </w:r>
      <w:r w:rsidR="003542BB" w:rsidRPr="003542BB">
        <w:rPr>
          <w:noProof/>
          <w:vertAlign w:val="superscript"/>
        </w:rPr>
        <w:t>1</w:t>
      </w:r>
      <w:r w:rsidR="003542BB">
        <w:fldChar w:fldCharType="end"/>
      </w:r>
      <w:r>
        <w:t>, the common goal of vaccination is to achieve herd immunity. This phenomenon emerges when effective reproductive number (R</w:t>
      </w:r>
      <w:r>
        <w:rPr>
          <w:vertAlign w:val="subscript"/>
        </w:rPr>
        <w:t>e</w:t>
      </w:r>
      <w:r>
        <w:t>), defined as the expected number of infections per case, is reduced below one.</w:t>
      </w:r>
    </w:p>
    <w:p w14:paraId="36463D1C" w14:textId="77777777" w:rsidR="00463D05" w:rsidRDefault="00463D05"/>
    <w:p w14:paraId="1E01BB9F" w14:textId="44F62532"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2F2F2F">
        <w:t xml:space="preserve">aning of indirect </w:t>
      </w:r>
      <w:r w:rsidR="00EC7A20">
        <w:t>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4D676FA0" w14:textId="1EE48125" w:rsidR="002F2F2F" w:rsidRDefault="00BC2050">
      <w:r>
        <w:t>Although much attention is given to measuring the duration and magnitude of vaccine efficacy</w:t>
      </w:r>
      <w:r w:rsidR="00F539C6">
        <w:t xml:space="preserve">, many questions </w:t>
      </w:r>
      <w:r>
        <w:t xml:space="preserve">regarding </w:t>
      </w:r>
      <w:r w:rsidR="0003435B">
        <w:t xml:space="preserve">the duration of </w:t>
      </w:r>
      <w:r>
        <w:t xml:space="preserve">herd </w:t>
      </w:r>
      <w:r w:rsidR="00C8087F">
        <w:t>immunity</w:t>
      </w:r>
      <w:r>
        <w:t xml:space="preserve"> </w:t>
      </w:r>
      <w:r w:rsidR="00755E78">
        <w:t xml:space="preserve">remain. </w:t>
      </w:r>
      <w:commentRangeStart w:id="3"/>
      <w:r w:rsidR="00BE4FAD">
        <w:t>In practice</w:t>
      </w:r>
      <w:r w:rsidR="002F2F2F" w:rsidRPr="002F2F2F">
        <w:t xml:space="preserve">, vaccines can be a relatively quick stopgap to protect an at-risk population until longer-term solutions can be instituted, but there is a need to know how much time is “bought” by such a vaccination campaign. </w:t>
      </w:r>
      <w:commentRangeEnd w:id="3"/>
      <w:r w:rsidR="00532C52">
        <w:rPr>
          <w:rStyle w:val="CommentReference"/>
        </w:rPr>
        <w:commentReference w:id="3"/>
      </w:r>
      <w:r w:rsidR="002F2F2F" w:rsidRPr="002F2F2F">
        <w:t xml:space="preserve">For routine rather than stopgap vaccination, the decision of when to boost or revaccinate will depend in part on the duration of herd immunity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634DED6B" w:rsidR="00D552A1" w:rsidRDefault="00D552A1">
      <w:r>
        <w:t xml:space="preserve">We study the model system of oral cholera vaccines </w:t>
      </w:r>
      <w:ins w:id="4" w:author="Amanda Reilly" w:date="2016-12-02T14:09:00Z">
        <w:r w:rsidR="00AF22DD">
          <w:t xml:space="preserve">(OCV) </w:t>
        </w:r>
      </w:ins>
      <w:r>
        <w:t>to address these questions. Due to reliable vaccine efficacy and high coverage through mass campaigns, cholera vaccines can generate po</w:t>
      </w:r>
      <w:r w:rsidR="003542BB">
        <w:t>werful herd protection effects</w:t>
      </w:r>
      <w:r>
        <w:t>.</w:t>
      </w:r>
      <w:r w:rsidR="003542BB">
        <w:fldChar w:fldCharType="begin" w:fldLock="1"/>
      </w:r>
      <w:r w:rsidR="003542BB">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"mendeley" : { "formattedCitation" : "&lt;sup&gt;3&lt;/sup&gt;", "plainTextFormattedCitation" : "3", "previouslyFormattedCitation" : "&lt;sup&gt;3&lt;/sup&gt;" }, "properties" : { "noteIndex" : 0 }, "schema" : "https://github.com/citation-style-language/schema/raw/master/csl-citation.json" }</w:instrText>
      </w:r>
      <w:r w:rsidR="003542BB">
        <w:fldChar w:fldCharType="separate"/>
      </w:r>
      <w:r w:rsidR="003542BB" w:rsidRPr="003542BB">
        <w:rPr>
          <w:noProof/>
          <w:vertAlign w:val="superscript"/>
        </w:rPr>
        <w:t>3</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3542BB">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"&lt;sup&gt;4&lt;/sup&gt;", "plainTextFormattedCitation" : "4", "previouslyFormattedCitation" : "&lt;sup&gt;4&lt;/sup&gt;" }, "properties" : { "noteIndex" : 0 }, "schema" : "https://github.com/citation-style-language/schema/raw/master/csl-citation.json" }</w:instrText>
      </w:r>
      <w:r w:rsidR="003542BB">
        <w:fldChar w:fldCharType="separate"/>
      </w:r>
      <w:r w:rsidR="003542BB" w:rsidRPr="003542BB">
        <w:rPr>
          <w:noProof/>
          <w:vertAlign w:val="superscript"/>
        </w:rPr>
        <w:t>4</w:t>
      </w:r>
      <w:r w:rsidR="003542BB">
        <w:fldChar w:fldCharType="end"/>
      </w:r>
      <w:r w:rsidR="003542BB">
        <w:t xml:space="preserve"> </w:t>
      </w:r>
      <w:r w:rsidR="00BE4FAD">
        <w:t xml:space="preserve">While the principle concern for reactive vaccination in response to outbreaks may be </w:t>
      </w:r>
      <w:r w:rsidR="00545E7A">
        <w:t xml:space="preserve">the </w:t>
      </w:r>
      <w:r w:rsidR="00BE4FAD">
        <w:t>short-term (e.g., &lt;6</w:t>
      </w:r>
      <w:r w:rsidR="00545E7A">
        <w:t xml:space="preserve"> month</w:t>
      </w:r>
      <w:r w:rsidR="00BE4FAD">
        <w:t>)</w:t>
      </w:r>
      <w:r w:rsidR="00545E7A">
        <w:t xml:space="preserve"> </w:t>
      </w:r>
      <w:r w:rsidR="00BE4FAD">
        <w:t>OCV effectiveness</w:t>
      </w:r>
      <w:r w:rsidR="003542BB">
        <w:t>,</w:t>
      </w:r>
      <w:r w:rsidR="003542BB">
        <w:fldChar w:fldCharType="begin" w:fldLock="1"/>
      </w:r>
      <w:r w:rsidR="003542BB">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"&lt;sup&gt;5&lt;/sup&gt;", "plainTextFormattedCitation" : "5", "previouslyFormattedCitation" : "&lt;sup&gt;5&lt;/sup&gt;" }, "properties" : { "noteIndex" : 0 }, "schema" : "https://github.com/citation-style-language/schema/raw/master/csl-citation.json" }</w:instrText>
      </w:r>
      <w:r w:rsidR="003542BB">
        <w:fldChar w:fldCharType="separate"/>
      </w:r>
      <w:r w:rsidR="003542BB" w:rsidRPr="003542BB">
        <w:rPr>
          <w:noProof/>
          <w:vertAlign w:val="superscript"/>
        </w:rPr>
        <w:t>5</w:t>
      </w:r>
      <w:r w:rsidR="003542BB">
        <w:fldChar w:fldCharType="end"/>
      </w:r>
      <w:r w:rsidR="00545E7A">
        <w:t xml:space="preserve"> the value of </w:t>
      </w:r>
      <w:r w:rsidR="00BE4FAD">
        <w:t xml:space="preserve">pre-emptive </w:t>
      </w:r>
      <w:r w:rsidR="00545E7A">
        <w:t>vaccination</w:t>
      </w:r>
      <w:ins w:id="5" w:author="Amanda Reilly" w:date="2016-12-02T14:09:00Z">
        <w:r w:rsidR="00AF22DD">
          <w:t>,</w:t>
        </w:r>
      </w:ins>
      <w:r w:rsidR="00545E7A">
        <w:t xml:space="preserve"> strongly depends on the duration of time we can expect to </w:t>
      </w:r>
      <w:r w:rsidR="00BE4FAD">
        <w:t>prevent</w:t>
      </w:r>
      <w:r w:rsidR="00545E7A">
        <w:t xml:space="preserve"> a cholera outbreak. </w:t>
      </w:r>
    </w:p>
    <w:p w14:paraId="5004B4C1" w14:textId="77777777" w:rsidR="003542BB" w:rsidRDefault="003542BB"/>
    <w:p w14:paraId="56BAEDFA" w14:textId="5D97D6C3" w:rsidR="003542BB" w:rsidRDefault="003542BB">
      <w:r>
        <w:t xml:space="preserve">These are not merely hypothetical concerns. In the </w:t>
      </w:r>
      <w:proofErr w:type="spellStart"/>
      <w:r>
        <w:t>Bentiu</w:t>
      </w:r>
      <w:proofErr w:type="spellEnd"/>
      <w:r>
        <w:t xml:space="preserve"> Persons of Concern (</w:t>
      </w:r>
      <w:proofErr w:type="spellStart"/>
      <w:r>
        <w:t>PoC</w:t>
      </w:r>
      <w:proofErr w:type="spellEnd"/>
      <w:r>
        <w:t>) Camp in South Sudan, mass vaccination was performed in July 2014 and June 2015, yet the camp sustained an outbreak of 88 cases in July-November 2016.</w:t>
      </w:r>
      <w:r>
        <w:fldChar w:fldCharType="begin" w:fldLock="1"/>
      </w:r>
      <w:r>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3542BB">
        <w:rPr>
          <w:noProof/>
          <w:vertAlign w:val="superscript"/>
        </w:rPr>
        <w:t>6</w:t>
      </w:r>
      <w:r>
        <w:fldChar w:fldCharType="end"/>
      </w:r>
      <w:r>
        <w:t xml:space="preserve"> Furthermore, in two large OCV clinical trials, loss to follow up due to migration of participants was reported at only 10% over two years in Calcutta</w:t>
      </w:r>
      <w:r>
        <w:fldChar w:fldCharType="begin" w:fldLock="1"/>
      </w:r>
      <w:r>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3542BB">
        <w:rPr>
          <w:noProof/>
          <w:vertAlign w:val="superscript"/>
        </w:rPr>
        <w:t>7</w:t>
      </w:r>
      <w:r>
        <w:fldChar w:fldCharType="end"/>
      </w:r>
      <w:r>
        <w:t xml:space="preserve"> and up to 58% over two years in parts of Dhaka.</w:t>
      </w:r>
      <w:r>
        <w:fldChar w:fldCharType="begin" w:fldLock="1"/>
      </w:r>
      <w:r>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Pr="003542BB">
        <w:rPr>
          <w:noProof/>
          <w:vertAlign w:val="superscript"/>
        </w:rPr>
        <w:t>8</w:t>
      </w:r>
      <w:r>
        <w:fldChar w:fldCharType="end"/>
      </w:r>
    </w:p>
    <w:p w14:paraId="4E51F720" w14:textId="77777777" w:rsidR="00F539C6" w:rsidRDefault="00F539C6"/>
    <w:p w14:paraId="3982529A" w14:textId="204F1FEA" w:rsidR="00F539C6" w:rsidRDefault="00F539C6">
      <w:r>
        <w:lastRenderedPageBreak/>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commentRangeStart w:id="6"/>
      <w:r w:rsidR="001D4990">
        <w:t xml:space="preserve">Finally, we </w:t>
      </w:r>
      <w:r>
        <w:t xml:space="preserve">provide a tool that can help guide decisions regarding </w:t>
      </w:r>
      <w:r w:rsidR="00700D43">
        <w:t>the expected duration of herd immunity</w:t>
      </w:r>
      <w:r w:rsidR="002F2F2F">
        <w:t xml:space="preserve"> in a particular </w:t>
      </w:r>
      <w:commentRangeStart w:id="7"/>
      <w:r w:rsidR="002F2F2F">
        <w:t>context</w:t>
      </w:r>
      <w:commentRangeEnd w:id="6"/>
      <w:r w:rsidR="00AF22DD">
        <w:rPr>
          <w:rStyle w:val="CommentReference"/>
        </w:rPr>
        <w:commentReference w:id="6"/>
      </w:r>
      <w:commentRangeEnd w:id="7"/>
      <w:r w:rsidR="00410998">
        <w:rPr>
          <w:rStyle w:val="CommentReference"/>
        </w:rPr>
        <w:commentReference w:id="7"/>
      </w:r>
      <w:r w:rsidR="00700D43">
        <w:t>.</w:t>
      </w:r>
    </w:p>
    <w:p w14:paraId="36F12C00" w14:textId="77777777" w:rsidR="005C7B32" w:rsidRDefault="005C7B32" w:rsidP="005C7B32">
      <w:pPr>
        <w:rPr>
          <w:b/>
        </w:rPr>
      </w:pPr>
    </w:p>
    <w:p w14:paraId="4B3BEB72" w14:textId="77777777" w:rsidR="005C7B32" w:rsidRPr="001850C4" w:rsidRDefault="005C7B32" w:rsidP="005C7B32">
      <w:pPr>
        <w:rPr>
          <w:b/>
        </w:rPr>
      </w:pPr>
      <w:r w:rsidRPr="001850C4">
        <w:rPr>
          <w:b/>
        </w:rPr>
        <w:t>METHODS</w:t>
      </w:r>
    </w:p>
    <w:p w14:paraId="1943FA7B" w14:textId="3C913B99" w:rsidR="003B3505"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w:t>
      </w:r>
      <w:proofErr w:type="spellStart"/>
      <w:r>
        <w:t>V</w:t>
      </w:r>
      <w:r w:rsidR="00EB221D">
        <w:rPr>
          <w:vertAlign w:val="subscript"/>
        </w:rPr>
        <w:t>n</w:t>
      </w:r>
      <w:proofErr w:type="spellEnd"/>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r w:rsidR="00EB221D">
        <w:t xml:space="preserve">, ..., </w:t>
      </w:r>
      <w:proofErr w:type="spellStart"/>
      <w:r w:rsidR="00EB221D">
        <w:t>V</w:t>
      </w:r>
      <w:r w:rsidR="00EB221D">
        <w:rPr>
          <w:vertAlign w:val="subscript"/>
        </w:rPr>
        <w:t>n</w:t>
      </w:r>
      <w:proofErr w:type="spellEnd"/>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V-ensemble</w:t>
      </w:r>
      <w:r w:rsidR="003542BB">
        <w:t>.</w:t>
      </w:r>
      <w:r w:rsidR="003542BB">
        <w:fldChar w:fldCharType="begin" w:fldLock="1"/>
      </w:r>
      <w:r w:rsidR="003542BB">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"&lt;sup&gt;9,10&lt;/sup&gt;", "plainTextFormattedCitation" : "9,10", "previouslyFormattedCitation" : "&lt;sup&gt;9,10&lt;/sup&gt;" }, "properties" : { "noteIndex" : 0 }, "schema" : "https://github.com/citation-style-language/schema/raw/master/csl-citation.json" }</w:instrText>
      </w:r>
      <w:r w:rsidR="003542BB">
        <w:fldChar w:fldCharType="separate"/>
      </w:r>
      <w:r w:rsidR="003542BB" w:rsidRPr="003542BB">
        <w:rPr>
          <w:noProof/>
          <w:vertAlign w:val="superscript"/>
        </w:rPr>
        <w:t>9,10</w:t>
      </w:r>
      <w:r w:rsidR="003542BB">
        <w:fldChar w:fldCharType="end"/>
      </w:r>
      <w:r w:rsidR="00C346FB">
        <w:t xml:space="preserve"> </w:t>
      </w:r>
      <w:r w:rsidR="002F2F2F">
        <w:t>We set the</w:t>
      </w:r>
      <w:r w:rsidR="00C346FB">
        <w:t xml:space="preserve"> mean time residing in any </w:t>
      </w:r>
      <w:proofErr w:type="spellStart"/>
      <w:r w:rsidR="00C346FB">
        <w:t>V</w:t>
      </w:r>
      <w:r w:rsidR="00C346FB">
        <w:softHyphen/>
      </w:r>
      <w:r w:rsidR="00C346FB" w:rsidRPr="00C346FB">
        <w:rPr>
          <w:vertAlign w:val="subscript"/>
        </w:rPr>
        <w:t>n</w:t>
      </w:r>
      <w:proofErr w:type="spellEnd"/>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t>
      </w:r>
    </w:p>
    <w:p w14:paraId="7E41A807" w14:textId="77777777" w:rsidR="003B3505" w:rsidRDefault="003B3505" w:rsidP="005C7B32"/>
    <w:p w14:paraId="50CDE538" w14:textId="1219416C" w:rsidR="005C7B32" w:rsidRDefault="00C346FB" w:rsidP="005C7B32">
      <w:r>
        <w:t>We adapted monthly VE(t) estimates u</w:t>
      </w:r>
      <w:r w:rsidR="003542BB">
        <w:t>sing data from Clemens et al.</w:t>
      </w:r>
      <w:r w:rsidR="003542BB">
        <w:fldChar w:fldCharType="begin" w:fldLock="1"/>
      </w:r>
      <w:r w:rsidR="003542BB">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"&lt;sup&gt;11&lt;/sup&gt;", "plainTextFormattedCitation" : "11", "previouslyFormattedCitation" : "&lt;sup&gt;11&lt;/sup&gt;" }, "properties" : { "noteIndex" : 0 }, "schema" : "https://github.com/citation-style-language/schema/raw/master/csl-citation.json" }</w:instrText>
      </w:r>
      <w:r w:rsidR="003542BB">
        <w:fldChar w:fldCharType="separate"/>
      </w:r>
      <w:r w:rsidR="003542BB" w:rsidRPr="003542BB">
        <w:rPr>
          <w:noProof/>
          <w:vertAlign w:val="superscript"/>
        </w:rPr>
        <w:t>11</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3542BB">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"&lt;sup&gt;12&lt;/sup&gt;", "plainTextFormattedCitation" : "12", "previouslyFormattedCitation" : "&lt;sup&gt;12&lt;/sup&gt;" }, "properties" : { "noteIndex" : 0 }, "schema" : "https://github.com/citation-style-language/schema/raw/master/csl-citation.json" }</w:instrText>
      </w:r>
      <w:r w:rsidR="003542BB">
        <w:fldChar w:fldCharType="separate"/>
      </w:r>
      <w:r w:rsidR="003542BB" w:rsidRPr="003542BB">
        <w:rPr>
          <w:noProof/>
          <w:vertAlign w:val="superscript"/>
        </w:rPr>
        <w:t>12</w:t>
      </w:r>
      <w:r w:rsidR="003542BB">
        <w:fldChar w:fldCharType="end"/>
      </w:r>
      <w:r w:rsidR="00BE4FAD">
        <w:t xml:space="preserve"> We </w:t>
      </w:r>
      <w:r>
        <w:t xml:space="preserve">define VE(1) to be the VE for months [0,1) post-vaccination, VE(2) to be the VE for months [1,2) post-vaccination, etc. We parameterized the time-varying distribution </w:t>
      </w:r>
      <w:r w:rsidR="00B62E25">
        <w:t>VE(t)</w:t>
      </w:r>
      <w:r>
        <w:t xml:space="preserve"> of WC and BS-WC vac</w:t>
      </w:r>
      <w:r w:rsidR="003542BB">
        <w:t>cines using tables provided by Durham et al.</w:t>
      </w:r>
      <w:r w:rsidR="003542BB">
        <w:fldChar w:fldCharType="begin" w:fldLock="1"/>
      </w:r>
      <w:r w:rsidR="003542BB">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"&lt;sup&gt;12&lt;/sup&gt;", "plainTextFormattedCitation" : "12", "previouslyFormattedCitation" : "&lt;sup&gt;12&lt;/sup&gt;" }, "properties" : { "noteIndex" : 0 }, "schema" : "https://github.com/citation-style-language/schema/raw/master/csl-citation.json" }</w:instrText>
      </w:r>
      <w:r w:rsidR="003542BB">
        <w:fldChar w:fldCharType="separate"/>
      </w:r>
      <w:r w:rsidR="003542BB" w:rsidRPr="003542BB">
        <w:rPr>
          <w:noProof/>
          <w:vertAlign w:val="superscript"/>
        </w:rPr>
        <w:t>12</w:t>
      </w:r>
      <w:r w:rsidR="003542BB">
        <w:fldChar w:fldCharType="end"/>
      </w:r>
      <w:r w:rsidR="003542BB">
        <w:t xml:space="preserve"> </w:t>
      </w:r>
      <w:r>
        <w:t>and linear interpellat</w:t>
      </w:r>
      <w:r w:rsidR="002347AA">
        <w:t>ions between 6-month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50E2C944" w14:textId="77777777" w:rsidR="005C7B32" w:rsidRDefault="005C7B32" w:rsidP="005C7B32"/>
    <w:p w14:paraId="39012B7C" w14:textId="4FDC4635" w:rsidR="00FB25E1" w:rsidRDefault="005C7B32" w:rsidP="005C7B32">
      <w:r>
        <w:t>We assume individuals withi</w:t>
      </w:r>
      <w:r w:rsidR="002F2F2F">
        <w:t>n the population are well-mixed.</w:t>
      </w:r>
      <w:r>
        <w:t xml:space="preserve"> Individuals emigrate from the population at a rate that is equal for all compartments. </w:t>
      </w:r>
      <w:r w:rsidR="002F2F2F">
        <w:t>Unless otherwise noted, t</w:t>
      </w:r>
      <w:r>
        <w:t>he total system size is held constant by offsetting this emigration with an equal rate of immigration</w:t>
      </w:r>
      <w:r w:rsidR="00EB221D">
        <w:t xml:space="preserve">. Our main results </w:t>
      </w:r>
      <w:r w:rsidR="002C409D">
        <w:t xml:space="preserve">conservatively </w:t>
      </w:r>
      <w:r w:rsidR="00EB221D">
        <w:t>assume that immigration</w:t>
      </w:r>
      <w:r>
        <w:t xml:space="preserve"> is e</w:t>
      </w:r>
      <w:r w:rsidR="00EB221D">
        <w:t>ntirely into the S compartment</w:t>
      </w:r>
      <w:r w:rsidR="006B4B6A">
        <w:t xml:space="preserve">, meaning incoming migrants </w:t>
      </w:r>
      <w:r w:rsidR="002C409D">
        <w:t>bring neither vaccine-derived nor naturally acquired immunity into the population</w:t>
      </w:r>
      <w:r w:rsidR="00EB221D">
        <w:t xml:space="preserve"> (see the supplement for alternative assumptions regarding immune migrants)</w:t>
      </w:r>
      <w:r>
        <w:t xml:space="preserve">. </w:t>
      </w:r>
    </w:p>
    <w:p w14:paraId="55E58FB0" w14:textId="77777777" w:rsidR="00006508" w:rsidRDefault="00006508" w:rsidP="005C7B32"/>
    <w:p w14:paraId="58B7236E" w14:textId="0572F719" w:rsidR="00006508" w:rsidRDefault="00006508" w:rsidP="00006508">
      <w:r>
        <w:t xml:space="preserve">The system of ordinary differential equations generated by the model </w:t>
      </w:r>
      <w:r w:rsidR="00B62E25">
        <w:t>was</w:t>
      </w:r>
      <w:r>
        <w:t xml:space="preserve"> solved using the </w:t>
      </w:r>
      <w:proofErr w:type="spellStart"/>
      <w:r>
        <w:rPr>
          <w:i/>
        </w:rPr>
        <w:t>deSolve</w:t>
      </w:r>
      <w:proofErr w:type="spellEnd"/>
      <w:r>
        <w:t xml:space="preserve"> package</w:t>
      </w:r>
      <w:r w:rsidR="003542BB">
        <w:fldChar w:fldCharType="begin" w:fldLock="1"/>
      </w:r>
      <w:r w:rsidR="0004656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"&lt;sup&gt;13&lt;/sup&gt;", "plainTextFormattedCitation" : "13", "previouslyFormattedCitation" : "&lt;sup&gt;13&lt;/sup&gt;" }, "properties" : { "noteIndex" : 0 }, "schema" : "https://github.com/citation-style-language/schema/raw/master/csl-citation.json" }</w:instrText>
      </w:r>
      <w:r w:rsidR="003542BB">
        <w:fldChar w:fldCharType="separate"/>
      </w:r>
      <w:r w:rsidR="003542BB" w:rsidRPr="003542BB">
        <w:rPr>
          <w:noProof/>
          <w:vertAlign w:val="superscript"/>
        </w:rPr>
        <w:t>13</w:t>
      </w:r>
      <w:r w:rsidR="003542BB">
        <w:fldChar w:fldCharType="end"/>
      </w:r>
      <w:r>
        <w:t xml:space="preserve"> in the statistical software program R (version 3.2.4). All code used to generate this paper can be found at </w:t>
      </w:r>
      <w:hyperlink r:id="rId9" w:history="1">
        <w:r w:rsidRPr="000E5266">
          <w:rPr>
            <w:rStyle w:val="Hyperlink"/>
          </w:rPr>
          <w:t>https://github.com/peakcm/cholera</w:t>
        </w:r>
      </w:hyperlink>
      <w:r>
        <w:t>.</w:t>
      </w:r>
    </w:p>
    <w:p w14:paraId="35E0F94F" w14:textId="77777777" w:rsidR="00FB25E1" w:rsidRDefault="00FB25E1" w:rsidP="005C7B32"/>
    <w:p w14:paraId="10DBF619" w14:textId="29861F77" w:rsidR="000E5266" w:rsidRDefault="00FB25E1" w:rsidP="005C7B32">
      <w:r>
        <w:t>In order to provide benchmarks for mobility in populations that have received OCVs, we estimated migration rates from three settings.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t xml:space="preserve">from the observation that only 9% of </w:t>
      </w:r>
      <w:r w:rsidR="00B62E25">
        <w:t>an OCV study</w:t>
      </w:r>
      <w:r>
        <w:t xml:space="preserve"> population in Calcutta had changed in the two years following </w:t>
      </w:r>
      <w:r w:rsidR="003542BB">
        <w:t>vaccination in 2006</w:t>
      </w:r>
      <w:r>
        <w:t>.</w:t>
      </w:r>
      <w:r w:rsidR="00046565">
        <w:fldChar w:fldCharType="begin" w:fldLock="1"/>
      </w:r>
      <w:r w:rsidR="0004656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"&lt;sup&gt;7&lt;/sup&gt;", "plainTextFormattedCitation" : "7", "previouslyFormattedCitation" : "&lt;sup&gt;7&lt;/sup&gt;" }, "properties" : { "noteIndex" : 0 }, "schema" : "https://github.com/citation-style-language/schema/raw/master/csl-citation.json" }</w:instrText>
      </w:r>
      <w:r w:rsidR="00046565">
        <w:fldChar w:fldCharType="separate"/>
      </w:r>
      <w:r w:rsidR="00046565" w:rsidRPr="00046565">
        <w:rPr>
          <w:noProof/>
          <w:vertAlign w:val="superscript"/>
        </w:rPr>
        <w:t>7</w:t>
      </w:r>
      <w:r w:rsidR="00046565">
        <w:fldChar w:fldCharType="end"/>
      </w:r>
      <w:r>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w:t>
      </w:r>
      <w:r>
        <w:lastRenderedPageBreak/>
        <w:t xml:space="preserve">from </w:t>
      </w:r>
      <w:r w:rsidR="00B62E25">
        <w:t xml:space="preserve">the observation that 58% of a study </w:t>
      </w:r>
      <w:r>
        <w:t xml:space="preserve">population in Dhaka </w:t>
      </w:r>
      <w:r w:rsidR="00046565">
        <w:t>had relocated over two years</w:t>
      </w:r>
      <w:r>
        <w:t>.</w:t>
      </w:r>
      <w:r w:rsidR="00046565">
        <w:fldChar w:fldCharType="begin" w:fldLock="1"/>
      </w:r>
      <w:r w:rsidR="0004656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"&lt;sup&gt;8&lt;/sup&gt;", "plainTextFormattedCitation" : "8", "previouslyFormattedCitation" : "&lt;sup&gt;8&lt;/sup&gt;" }, "properties" : { "noteIndex" : 0 }, "schema" : "https://github.com/citation-style-language/schema/raw/master/csl-citation.json" }</w:instrText>
      </w:r>
      <w:r w:rsidR="00046565">
        <w:fldChar w:fldCharType="separate"/>
      </w:r>
      <w:r w:rsidR="00046565" w:rsidRPr="00046565">
        <w:rPr>
          <w:noProof/>
          <w:vertAlign w:val="superscript"/>
        </w:rPr>
        <w:t>8</w:t>
      </w:r>
      <w:r w:rsidR="00046565">
        <w:fldChar w:fldCharType="end"/>
      </w:r>
      <w:r>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r w:rsidR="00006508">
        <w:t>Persons of Concern (</w:t>
      </w:r>
      <w:proofErr w:type="spellStart"/>
      <w:r w:rsidR="00006508">
        <w:t>PoC</w:t>
      </w:r>
      <w:proofErr w:type="spellEnd"/>
      <w:r w:rsidR="00006508">
        <w:t>)</w:t>
      </w:r>
      <w:r w:rsidR="002C409D">
        <w:t xml:space="preserve"> Camp in South Sudan </w:t>
      </w:r>
      <w:r w:rsidR="00B62E25">
        <w:t>in the</w:t>
      </w:r>
      <w:r w:rsidR="002C409D">
        <w:t xml:space="preserve"> period from February to October 2016</w:t>
      </w:r>
      <w:r w:rsidR="00B62E25">
        <w:t>, during</w:t>
      </w:r>
      <w:r w:rsidR="002C409D">
        <w:t xml:space="preserve"> which IOM reports a rather stable population of 104,000 people and approximately 2,000 entries/exits per month [</w:t>
      </w:r>
      <w:hyperlink r:id="rId10" w:history="1">
        <w:r w:rsidR="00046565" w:rsidRPr="00046565">
          <w:rPr>
            <w:rStyle w:val="Hyperlink"/>
          </w:rPr>
          <w:t>http://www.iomsouthsudan.org/tracking/</w:t>
        </w:r>
      </w:hyperlink>
      <w:r w:rsidR="00046565">
        <w:t xml:space="preserve">]. </w:t>
      </w:r>
      <w:r w:rsidR="002C409D">
        <w:t>See Supplement</w:t>
      </w:r>
      <w:r w:rsidR="00006508">
        <w:t>al Information for more details.</w:t>
      </w:r>
    </w:p>
    <w:p w14:paraId="3D099D47" w14:textId="77777777" w:rsidR="005C7B32" w:rsidRDefault="005C7B32" w:rsidP="005C7B32"/>
    <w:p w14:paraId="34E38EF3" w14:textId="57393979" w:rsidR="005C7B32" w:rsidRDefault="007059D1" w:rsidP="005C7B32">
      <w:r>
        <w:t xml:space="preserve">We define the </w:t>
      </w:r>
      <w:commentRangeStart w:id="8"/>
      <w:r>
        <w:t>duration of herd immunity (DHI) as the time following a vaccination campaign with an effective reproductive number (R</w:t>
      </w:r>
      <w:r>
        <w:softHyphen/>
      </w:r>
      <w:r>
        <w:rPr>
          <w:vertAlign w:val="subscript"/>
        </w:rPr>
        <w:t>e</w:t>
      </w:r>
      <w:r>
        <w:t xml:space="preserve">) </w:t>
      </w:r>
      <w:commentRangeEnd w:id="8"/>
      <w:r w:rsidR="00AD63AF">
        <w:rPr>
          <w:rStyle w:val="CommentReference"/>
        </w:rPr>
        <w:commentReference w:id="8"/>
      </w:r>
      <w:r>
        <w:t xml:space="preserve">below one. </w:t>
      </w:r>
      <w:r w:rsidR="005C7B32">
        <w:t>We calculate</w:t>
      </w:r>
    </w:p>
    <w:p w14:paraId="18EFD82C" w14:textId="77777777" w:rsidR="005C7B32" w:rsidRDefault="005C7B32" w:rsidP="005C7B32"/>
    <w:p w14:paraId="4444C5EF" w14:textId="11911B72" w:rsidR="005C7B32" w:rsidRDefault="00AD63AF"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744D31F7"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49BF8C5D"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04656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"&lt;sup&gt;14&lt;/sup&gt;", "plainTextFormattedCitation" : "14", "previouslyFormattedCitation" : "&lt;sup&gt;14&lt;/sup&gt;" }, "properties" : { "noteIndex" : 0 }, "schema" : "https://github.com/citation-style-language/schema/raw/master/csl-citation.json" }</w:instrText>
      </w:r>
      <w:r w:rsidR="00046565">
        <w:fldChar w:fldCharType="separate"/>
      </w:r>
      <w:r w:rsidR="00046565" w:rsidRPr="00046565">
        <w:rPr>
          <w:noProof/>
          <w:vertAlign w:val="superscript"/>
        </w:rPr>
        <w:t>14</w:t>
      </w:r>
      <w:r w:rsidR="00046565">
        <w:fldChar w:fldCharType="end"/>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initiated by a si</w:t>
      </w:r>
      <w:proofErr w:type="spellStart"/>
      <w:r w:rsidR="00D77E67">
        <w:t>ngle</w:t>
      </w:r>
      <w:proofErr w:type="spellEnd"/>
      <w:r w:rsidR="00D77E67">
        <w:t xml:space="preserve"> infectious case </w:t>
      </w:r>
      <w:r w:rsidR="00C346FB">
        <w:t>is</w:t>
      </w:r>
      <w:r w:rsidR="00D77E67">
        <w:t xml:space="preserve"> defined by the </w:t>
      </w:r>
      <w:proofErr w:type="spellStart"/>
      <w:r w:rsidR="00D77E67">
        <w:t>Borell</w:t>
      </w:r>
      <w:proofErr w:type="spellEnd"/>
      <w:r w:rsidR="00D77E67">
        <w:t>-Tanner distribution</w:t>
      </w:r>
      <w:r w:rsidR="00046565">
        <w:fldChar w:fldCharType="begin" w:fldLock="1"/>
      </w:r>
      <w:r w:rsidR="00046565">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"&lt;sup&gt;14,15&lt;/sup&gt;", "plainTextFormattedCitation" : "14,15", "previouslyFormattedCitation" : "&lt;sup&gt;14,15&lt;/sup&gt;" }, "properties" : { "noteIndex" : 0 }, "schema" : "https://github.com/citation-style-language/schema/raw/master/csl-citation.json" }</w:instrText>
      </w:r>
      <w:r w:rsidR="00046565">
        <w:fldChar w:fldCharType="separate"/>
      </w:r>
      <w:r w:rsidR="00046565" w:rsidRPr="00046565">
        <w:rPr>
          <w:noProof/>
          <w:vertAlign w:val="superscript"/>
        </w:rPr>
        <w:t>14,15</w:t>
      </w:r>
      <w:r w:rsidR="00046565">
        <w:fldChar w:fldCharType="end"/>
      </w:r>
      <w:r w:rsidR="00C346FB">
        <w:t>:</w:t>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105130E1" w14:textId="0943C514"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s; and</w:t>
      </w:r>
      <w:r w:rsidR="00B62E25">
        <w:t xml:space="preserve"> (3)</w:t>
      </w:r>
      <w:r>
        <w:t xml:space="preserve"> </w:t>
      </w:r>
      <w:r w:rsidR="00B62E25">
        <w:t>mass vaccination followed by routine vaccination</w:t>
      </w:r>
      <w:r>
        <w:t>. Routine vaccination can be performed daily for a particular fraction</w:t>
      </w:r>
      <w:ins w:id="9" w:author="Amanda Reilly" w:date="2016-12-02T14:24:00Z">
        <w:r w:rsidR="00AD63AF">
          <w:t xml:space="preserve"> of</w:t>
        </w:r>
      </w:ins>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E86EA7">
        <w:t>,</w:t>
      </w:r>
      <w:r w:rsidR="00046565">
        <w:fldChar w:fldCharType="begin" w:fldLock="1"/>
      </w:r>
      <w:r w:rsidR="00046565">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"&lt;sup&gt;4&lt;/sup&gt;", "plainTextFormattedCitation" : "4", "previouslyFormattedCitation" : "&lt;sup&gt;4&lt;/sup&gt;" }, "properties" : { "noteIndex" : 0 }, "schema" : "https://github.com/citation-style-language/schema/raw/master/csl-citation.json" }</w:instrText>
      </w:r>
      <w:r w:rsidR="00046565">
        <w:fldChar w:fldCharType="separate"/>
      </w:r>
      <w:r w:rsidR="00046565" w:rsidRPr="00046565">
        <w:rPr>
          <w:noProof/>
          <w:vertAlign w:val="superscript"/>
        </w:rPr>
        <w:t>4</w:t>
      </w:r>
      <w:r w:rsidR="00046565">
        <w:fldChar w:fldCharType="end"/>
      </w:r>
      <w:r w:rsidR="00E86EA7">
        <w:t xml:space="preserve"> but because the focus of this study is on the scale of </w:t>
      </w:r>
      <w:r>
        <w:t xml:space="preserve">years, not days, we assume </w:t>
      </w:r>
      <w:r w:rsidR="00A13B26">
        <w:t>mass vaccination</w:t>
      </w:r>
      <w:r>
        <w:t xml:space="preserve"> campaigns elapse over a single </w:t>
      </w:r>
      <w:r w:rsidR="00A13B26">
        <w:t>day</w:t>
      </w:r>
      <w:r w:rsidR="00E86EA7">
        <w:t>. Furthermore, we focus on the number of vaccine courses rather than the number of actual vaccines per course</w:t>
      </w:r>
      <w:r w:rsidR="00DB4165">
        <w:t xml:space="preserve"> for generalizability across disease systems.</w:t>
      </w:r>
    </w:p>
    <w:p w14:paraId="450CC59E" w14:textId="77777777" w:rsidR="00BE6A6A" w:rsidRDefault="00BE6A6A" w:rsidP="005C7B32"/>
    <w:p w14:paraId="61167686" w14:textId="6C75C6BB" w:rsidR="004737E0" w:rsidRDefault="00BE6A6A" w:rsidP="005C7B32">
      <w:r>
        <w:t xml:space="preserve">During simulations with disease transmission, we utilize compartments for individuals who are exposed but not yet infectious (E), infectious (I), and recovered and immune (R) (Figure CC). Mean transition rates between these compartments are defined as following: </w:t>
      </w:r>
      <w:commentRangeStart w:id="10"/>
      <m:oMath>
        <m:r>
          <w:rPr>
            <w:rFonts w:ascii="Cambria Math" w:hAnsi="Cambria Math"/>
          </w:rPr>
          <w:lastRenderedPageBreak/>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w:t>
      </w:r>
      <w:r w:rsidR="00B62E25">
        <w:t xml:space="preserve"> the incubation period</w:t>
      </w:r>
      <w:r>
        <w:t xml:space="preserve"> </w:t>
      </w:r>
      <w:r w:rsidR="00B62E25">
        <w:t>(</w:t>
      </w:r>
      <m:oMath>
        <m:r>
          <w:rPr>
            <w:rFonts w:ascii="Cambria Math" w:hAnsi="Cambria Math"/>
          </w:rPr>
          <m:t>E→I</m:t>
        </m:r>
      </m:oMath>
      <w:r w:rsidR="00B62E25">
        <w:t>)</w:t>
      </w:r>
      <w:r>
        <w:t xml:space="preserve"> [</w:t>
      </w:r>
      <w:proofErr w:type="spellStart"/>
      <w:r>
        <w:t>Azman</w:t>
      </w:r>
      <w:proofErr w:type="spellEnd"/>
      <w:r>
        <w:t xml:space="preserve"> 2013];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w:r w:rsidR="00B62E25">
        <w:t>the duration of infectiousness (</w:t>
      </w:r>
      <m:oMath>
        <m:r>
          <w:rPr>
            <w:rFonts w:ascii="Cambria Math" w:hAnsi="Cambria Math"/>
          </w:rPr>
          <m:t>I→R</m:t>
        </m:r>
      </m:oMath>
      <w:r w:rsidR="00B62E25">
        <w:t>)</w:t>
      </w:r>
      <w:r>
        <w:t>;</w:t>
      </w:r>
      <w:r w:rsidR="00046565">
        <w:fldChar w:fldCharType="begin" w:fldLock="1"/>
      </w:r>
      <w:r w:rsidR="0004656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"&lt;sup&gt;16,17&lt;/sup&gt;", "plainTextFormattedCitation" : "16,17", "previouslyFormattedCitation" : "&lt;sup&gt;16,17&lt;/sup&gt;" }, "properties" : { "noteIndex" : 0 }, "schema" : "https://github.com/citation-style-language/schema/raw/master/csl-citation.json" }</w:instrText>
      </w:r>
      <w:r w:rsidR="00046565">
        <w:fldChar w:fldCharType="separate"/>
      </w:r>
      <w:r w:rsidR="00046565" w:rsidRPr="00046565">
        <w:rPr>
          <w:noProof/>
          <w:vertAlign w:val="superscript"/>
        </w:rPr>
        <w:t>16,17</w:t>
      </w:r>
      <w:r w:rsidR="00046565">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w:r w:rsidR="00B62E25">
        <w:t>the duration of natural immunity (</w:t>
      </w:r>
      <m:oMath>
        <m:r>
          <w:rPr>
            <w:rFonts w:ascii="Cambria Math" w:hAnsi="Cambria Math"/>
          </w:rPr>
          <m:t>R→S</m:t>
        </m:r>
      </m:oMath>
      <w:r w:rsidR="00B62E25">
        <w:t>).</w:t>
      </w:r>
      <w:r w:rsidR="00046565">
        <w:fldChar w:fldCharType="begin" w:fldLock="1"/>
      </w:r>
      <w:r w:rsidR="0004656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"&lt;sup&gt;18\u201320&lt;/sup&gt;", "plainTextFormattedCitation" : "18\u201320", "previouslyFormattedCitation" : "&lt;sup&gt;18\u201320&lt;/sup&gt;" }, "properties" : { "noteIndex" : 0 }, "schema" : "https://github.com/citation-style-language/schema/raw/master/csl-citation.json" }</w:instrText>
      </w:r>
      <w:r w:rsidR="00046565">
        <w:fldChar w:fldCharType="separate"/>
      </w:r>
      <w:r w:rsidR="00046565" w:rsidRPr="00046565">
        <w:rPr>
          <w:noProof/>
          <w:vertAlign w:val="superscript"/>
        </w:rPr>
        <w:t>18–20</w:t>
      </w:r>
      <w:r w:rsidR="00046565">
        <w:fldChar w:fldCharType="end"/>
      </w:r>
      <w:r w:rsidR="00B62E25">
        <w:t xml:space="preserve"> Infection of susceptible individuals (</w:t>
      </w:r>
      <m:oMath>
        <m:r>
          <w:rPr>
            <w:rFonts w:ascii="Cambria Math" w:hAnsi="Cambria Math"/>
          </w:rPr>
          <m:t>S→I</m:t>
        </m:r>
      </m:oMath>
      <w:r w:rsidR="00B62E25">
        <w:t>)</w:t>
      </w:r>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r w:rsidR="00B62E25">
        <w:rPr>
          <w:rFonts w:ascii="Cambria" w:hAnsi="Cambria"/>
        </w:rPr>
        <w:t xml:space="preserve"> </w:t>
      </w:r>
      <w:r w:rsidR="002E6C5E">
        <w:rPr>
          <w:rFonts w:ascii="Cambria" w:hAnsi="Cambria"/>
        </w:rPr>
        <w:t>The force of infection on</w:t>
      </w:r>
      <w:r w:rsidR="00B62E25">
        <w:rPr>
          <w:rFonts w:ascii="Cambria" w:hAnsi="Cambria"/>
        </w:rPr>
        <w:t xml:space="preserve">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sidR="00B62E25">
        <w:rPr>
          <w:rFonts w:ascii="Cambria" w:hAnsi="Cambria"/>
        </w:rPr>
        <w:t xml:space="preserve">) is scaled </w:t>
      </w:r>
      <w:r w:rsidR="002E6C5E">
        <w:rPr>
          <w:rFonts w:ascii="Cambria" w:hAnsi="Cambria"/>
        </w:rPr>
        <w:t xml:space="preserve">by </w:t>
      </w:r>
      <m:oMath>
        <m:r>
          <w:rPr>
            <w:rFonts w:ascii="Cambria Math" w:hAnsi="Cambria Math"/>
          </w:rPr>
          <m:t>(1-VE</m:t>
        </m:r>
        <m:d>
          <m:dPr>
            <m:ctrlPr>
              <w:rPr>
                <w:rFonts w:ascii="Cambria Math" w:hAnsi="Cambria Math"/>
                <w:i/>
              </w:rPr>
            </m:ctrlPr>
          </m:dPr>
          <m:e>
            <m:r>
              <w:rPr>
                <w:rFonts w:ascii="Cambria Math" w:hAnsi="Cambria Math"/>
              </w:rPr>
              <m:t>i</m:t>
            </m:r>
          </m:e>
        </m:d>
        <m:r>
          <m:rPr>
            <m:sty m:val="p"/>
          </m:rPr>
          <w:rPr>
            <w:rStyle w:val="CommentReference"/>
          </w:rPr>
          <w:commentReference w:id="11"/>
        </m:r>
        <m:r>
          <w:rPr>
            <w:rFonts w:ascii="Cambria Math" w:hAnsi="Cambria Math"/>
          </w:rPr>
          <m:t>)</m:t>
        </m:r>
      </m:oMath>
      <w:r w:rsidR="002E6C5E">
        <w:rPr>
          <w:rFonts w:ascii="Cambria" w:hAnsi="Cambria"/>
        </w:rPr>
        <w:t>.</w:t>
      </w:r>
      <w:commentRangeEnd w:id="10"/>
      <w:r w:rsidR="00AD63AF">
        <w:rPr>
          <w:rStyle w:val="CommentReference"/>
        </w:rPr>
        <w:commentReference w:id="10"/>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0C1C4839" w14:textId="77777777" w:rsidR="00611687"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 xml:space="preserve">even for a </w:t>
      </w:r>
      <w:commentRangeStart w:id="12"/>
      <w:r w:rsidR="0028276D">
        <w:t xml:space="preserve">perfect vaccine </w:t>
      </w:r>
      <w:commentRangeEnd w:id="12"/>
      <w:r w:rsidR="00334E92">
        <w:rPr>
          <w:rStyle w:val="CommentReference"/>
        </w:rPr>
        <w:commentReference w:id="12"/>
      </w:r>
      <w:r w:rsidR="00BB6260">
        <w:t xml:space="preserve">(Figure </w:t>
      </w:r>
      <w:r w:rsidR="00C345A8">
        <w:t>AA</w:t>
      </w:r>
      <w:r w:rsidR="00BB6260">
        <w:t xml:space="preserve">, </w:t>
      </w:r>
      <w:r w:rsidR="00841525">
        <w:t>solid</w:t>
      </w:r>
      <w:r w:rsidR="0096229A">
        <w:t xml:space="preserve"> lines</w:t>
      </w:r>
      <w:r w:rsidR="00C032C9">
        <w:t>)</w:t>
      </w:r>
      <w:r w:rsidR="00CF37BB">
        <w:t xml:space="preserve">. </w:t>
      </w:r>
    </w:p>
    <w:p w14:paraId="336E061A" w14:textId="77777777" w:rsidR="00611687" w:rsidRDefault="00611687"/>
    <w:p w14:paraId="27FD66C6" w14:textId="340B6DAD" w:rsidR="00044C95" w:rsidRDefault="00BB6260">
      <w:r>
        <w:t>Rates of birth and death</w:t>
      </w:r>
      <w:r w:rsidR="00CF37BB">
        <w:t xml:space="preserve"> must be unreasonably large in order to</w:t>
      </w:r>
      <w:r w:rsidR="00006508">
        <w:t xml:space="preserve"> compete with these two drivers of </w:t>
      </w:r>
      <w:r w:rsidR="00611687">
        <w:t>waning of herd protection. 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t xml:space="preserve"> </w:t>
      </w:r>
      <w:r w:rsidR="006F7535">
        <w:t>as compared to</w:t>
      </w:r>
      <w:r w:rsidR="00006508">
        <w:t xml:space="preserve"> setting</w:t>
      </w:r>
      <w:r w:rsidR="006F7535">
        <w:t xml:space="preserve"> rates of birth and death to zero</w:t>
      </w:r>
      <w:r w:rsidR="0028276D">
        <w:t xml:space="preserve"> (Supplemental Figure AA)</w:t>
      </w:r>
      <w:r w:rsidR="00CF37BB">
        <w:t>.</w:t>
      </w:r>
      <w:r w:rsidR="00006508">
        <w:t xml:space="preserve"> </w:t>
      </w:r>
      <w:r w:rsidR="008B07D1">
        <w:t xml:space="preserve">Between the three primary forces causing herd immunity to wane, namely waning direct effects, migration, and births/deaths, </w:t>
      </w:r>
      <w:commentRangeStart w:id="13"/>
      <w:r w:rsidR="008B07D1">
        <w:t>we find that the first two are substantially more influential than the third.</w:t>
      </w:r>
      <w:r w:rsidR="00006508">
        <w:t xml:space="preserve"> </w:t>
      </w:r>
      <w:commentRangeEnd w:id="13"/>
      <w:r w:rsidR="00033542">
        <w:rPr>
          <w:rStyle w:val="CommentReference"/>
        </w:rPr>
        <w:commentReference w:id="13"/>
      </w:r>
      <w:r w:rsidR="00006508">
        <w:t>We therefore present results in the absence of birth and death rates for simplicity unless otherwise noted.</w:t>
      </w:r>
    </w:p>
    <w:p w14:paraId="3BE63ADE" w14:textId="77777777" w:rsidR="00CF37BB" w:rsidRDefault="00CF37BB"/>
    <w:p w14:paraId="203DAE48" w14:textId="731A4A9E" w:rsidR="00CF37BB" w:rsidRDefault="00CF37BB" w:rsidP="00CF37BB">
      <w:r>
        <w:t xml:space="preserve">Of interest to policy-makers is not just the duration of any herd protection, </w:t>
      </w:r>
      <w:r w:rsidR="00611687">
        <w:t xml:space="preserve">but </w:t>
      </w:r>
      <w:r w:rsidR="00C032C9">
        <w:t>specifically</w:t>
      </w:r>
      <w:r>
        <w:t xml:space="preserve"> the </w:t>
      </w:r>
      <w:commentRangeStart w:id="14"/>
      <w:r>
        <w:t xml:space="preserve">duration of herd immunity (DHI). </w:t>
      </w:r>
      <w:commentRangeEnd w:id="14"/>
      <w:r w:rsidR="00033542">
        <w:rPr>
          <w:rStyle w:val="CommentReference"/>
        </w:rPr>
        <w:commentReference w:id="14"/>
      </w:r>
      <w:commentRangeStart w:id="15"/>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commentRangeEnd w:id="15"/>
      <w:r w:rsidR="00033542">
        <w:rPr>
          <w:rStyle w:val="CommentReference"/>
        </w:rPr>
        <w:commentReference w:id="15"/>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68AF5A12"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04656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"&lt;sup&gt;2&lt;/sup&gt;", "plainTextFormattedCitation" : "2", "previouslyFormattedCitation" : "&lt;sup&gt;2&lt;/sup&gt;" }, "properties" : { "noteIndex" : 0 }, "schema" : "https://github.com/citation-style-language/schema/raw/master/csl-citation.json" }</w:instrText>
      </w:r>
      <w:r w:rsidR="00046565">
        <w:fldChar w:fldCharType="separate"/>
      </w:r>
      <w:r w:rsidR="00046565" w:rsidRPr="00046565">
        <w:rPr>
          <w:noProof/>
          <w:vertAlign w:val="superscript"/>
        </w:rPr>
        <w:t>2</w:t>
      </w:r>
      <w:r w:rsidR="00046565">
        <w:fldChar w:fldCharType="end"/>
      </w:r>
      <w:r>
        <w:t xml:space="preserve"> </w:t>
      </w:r>
      <w:r w:rsidR="00DC6A61">
        <w:t xml:space="preserve">Holding vaccine coverage at 100%, </w:t>
      </w:r>
      <w:commentRangeStart w:id="16"/>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commentRangeEnd w:id="16"/>
      <w:r w:rsidR="00B61F25">
        <w:rPr>
          <w:rStyle w:val="CommentReference"/>
        </w:rPr>
        <w:commentReference w:id="16"/>
      </w:r>
      <w:r w:rsidR="00890B56">
        <w:t>.</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tal grey line, which marks the 24.6% probability of an outbreak (</w:t>
      </w:r>
      <m:oMath>
        <m:r>
          <w:rPr>
            <w:rFonts w:ascii="Cambria Math" w:hAnsi="Cambria Math"/>
          </w:rPr>
          <m:t>≥</m:t>
        </m:r>
      </m:oMath>
      <w:r w:rsidR="00611687">
        <w:t>10 cases) when the reproductive number is equal to one</w:t>
      </w:r>
      <w:r w:rsidR="00C07693">
        <w:t>.</w:t>
      </w:r>
      <w:r w:rsidR="00537BAE">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r w:rsidR="00C07693">
        <w:t xml:space="preserve"> </w:t>
      </w:r>
      <w:r w:rsidR="00890B56">
        <w:t>See Supplemental Information for dependence on other factors such as vaccine coverage, seasonality, and birth/death rates.</w:t>
      </w:r>
    </w:p>
    <w:p w14:paraId="37C3474B" w14:textId="77777777" w:rsidR="00F539C6" w:rsidRDefault="00F539C6"/>
    <w:p w14:paraId="5AD8BA13" w14:textId="63E2EE7C" w:rsidR="0042502C" w:rsidRDefault="0034238E" w:rsidP="0094157E">
      <w:r>
        <w:lastRenderedPageBreak/>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14111">
        <w:t xml:space="preserve">. </w:t>
      </w:r>
      <w:commentRangeStart w:id="17"/>
      <w:r w:rsidR="00493178">
        <w:t xml:space="preserve">The intuition behind this complementary strategy is that recurring mass campaigns have diminishing returns </w:t>
      </w:r>
      <w:r w:rsidR="00C51EE8">
        <w:t>per vaccine once herd immunity is achieved</w:t>
      </w:r>
      <w:commentRangeEnd w:id="17"/>
      <w:r w:rsidR="00A16E22">
        <w:rPr>
          <w:rStyle w:val="CommentReference"/>
        </w:rPr>
        <w:commentReference w:id="17"/>
      </w:r>
      <w:r w:rsidR="00C51EE8">
        <w:t xml:space="preserve">;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w:commentRangeStart w:id="18"/>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through “Mass then Maintain”, and </w:t>
      </w:r>
      <w:r w:rsidR="003B3505">
        <w:t xml:space="preserve">up to </w:t>
      </w:r>
      <w:r w:rsidR="00E3037F">
        <w:t>4.0 years through routine v</w:t>
      </w:r>
      <w:r w:rsidR="00B23DD8">
        <w:t>accination</w:t>
      </w:r>
      <w:r w:rsidR="00E86EA7">
        <w:t xml:space="preserve"> </w:t>
      </w:r>
      <w:r w:rsidR="009E526A">
        <w:t xml:space="preserve">(Figure </w:t>
      </w:r>
      <w:r w:rsidR="00E86EA7">
        <w:t>FF</w:t>
      </w:r>
      <w:r w:rsidR="009E526A">
        <w:t>)</w:t>
      </w:r>
      <w:r w:rsidR="00493178">
        <w:t>.</w:t>
      </w:r>
      <w:r w:rsidR="00077B6C">
        <w:t xml:space="preserve"> </w:t>
      </w:r>
      <w:commentRangeEnd w:id="18"/>
      <w:r w:rsidR="00A16E22">
        <w:rPr>
          <w:rStyle w:val="CommentReference"/>
        </w:rPr>
        <w:commentReference w:id="18"/>
      </w:r>
    </w:p>
    <w:p w14:paraId="00B5186B" w14:textId="77777777" w:rsidR="0042502C" w:rsidRDefault="0042502C" w:rsidP="0094157E"/>
    <w:p w14:paraId="573EF729" w14:textId="0F27EFC7" w:rsidR="0042502C" w:rsidRDefault="0042502C" w:rsidP="0094157E">
      <w:r>
        <w:t>{Preliminary:</w:t>
      </w:r>
    </w:p>
    <w:p w14:paraId="187AF852" w14:textId="08C786DC" w:rsidR="00C93ED8" w:rsidRDefault="00077B6C" w:rsidP="0042502C">
      <w:pPr>
        <w:ind w:left="720"/>
      </w:pPr>
      <w:r>
        <w:t>We find that the difference between the strategies increases with R</w:t>
      </w:r>
      <w:r>
        <w:rPr>
          <w:vertAlign w:val="subscript"/>
        </w:rPr>
        <w:t>0</w:t>
      </w:r>
      <w:r w:rsidR="00B23DD8">
        <w:t xml:space="preserve"> and migration rates, but the ranking of the strategies remains the same </w:t>
      </w:r>
      <w:r w:rsidR="009863E5">
        <w:t>(Table TBD</w:t>
      </w:r>
      <w:r w:rsidR="009E526A">
        <w:t>)</w:t>
      </w:r>
      <w:r>
        <w:t>.</w:t>
      </w:r>
      <w:r w:rsidR="00C23884">
        <w:t xml:space="preserve"> </w:t>
      </w:r>
    </w:p>
    <w:p w14:paraId="1E54A1A7" w14:textId="05448290" w:rsidR="0042502C" w:rsidRPr="00077B6C" w:rsidRDefault="0042502C" w:rsidP="0042502C">
      <w:r>
        <w:t>}</w:t>
      </w:r>
    </w:p>
    <w:p w14:paraId="65FE2004" w14:textId="77777777" w:rsidR="006F7535" w:rsidRDefault="006F7535"/>
    <w:p w14:paraId="424C979A" w14:textId="25476166" w:rsidR="00A57411" w:rsidRDefault="004203D1" w:rsidP="002C24BA">
      <w:r>
        <w:t xml:space="preserve">In addition to its strong influence on the duration of herd immunity, </w:t>
      </w:r>
      <w:r w:rsidR="00C04090">
        <w:t>one</w:t>
      </w:r>
      <w:r w:rsidR="00A33106">
        <w:t xml:space="preserve"> may also suspect that communities with higher migration rates are also more likely to have cholera imported. </w:t>
      </w:r>
      <w:r w:rsidR="00C04090">
        <w:t xml:space="preserve">In order to optimize OCV impact, there is a </w:t>
      </w:r>
      <w:commentRangeStart w:id="19"/>
      <w:r w:rsidR="00C04090">
        <w:t xml:space="preserve">tension </w:t>
      </w:r>
      <w:commentRangeEnd w:id="19"/>
      <w:r w:rsidR="00A16E22">
        <w:rPr>
          <w:rStyle w:val="CommentReference"/>
        </w:rPr>
        <w:commentReference w:id="19"/>
      </w:r>
      <w:r w:rsidR="00C04090">
        <w:t xml:space="preserve">between remote areas, where OCV protection </w:t>
      </w:r>
      <w:r w:rsidR="002C24BA">
        <w:t>is</w:t>
      </w:r>
      <w:r w:rsidR="00C04090">
        <w:t xml:space="preserve"> long-lasting</w:t>
      </w:r>
      <w:r w:rsidR="002C24BA">
        <w:t xml:space="preserve"> but cholera introduction is more rare</w:t>
      </w:r>
      <w:r w:rsidR="00C04090">
        <w:t>, and highly mobile communities, where the opposite is expected.</w:t>
      </w:r>
      <w:r w:rsidR="000E5D49">
        <w:t xml:space="preserve"> </w:t>
      </w:r>
      <w:r w:rsidR="00551453">
        <w:t xml:space="preserve">Figure DD </w:t>
      </w:r>
      <w:r w:rsidR="000E5D49">
        <w:t>show</w:t>
      </w:r>
      <w:r w:rsidR="00551453">
        <w:t>s</w:t>
      </w:r>
      <w:r w:rsidR="009D2EF0">
        <w:t xml:space="preserve"> vaccine benefits may be maximized for </w:t>
      </w:r>
      <w:r w:rsidR="00A33106">
        <w:t xml:space="preserve">communities with </w:t>
      </w:r>
      <w:r w:rsidR="009D2EF0">
        <w:t>inter</w:t>
      </w:r>
      <w:r w:rsidR="005B3DD3">
        <w:t>mediate levels of connectedness</w:t>
      </w:r>
      <w:commentRangeStart w:id="20"/>
      <w:r w:rsidR="005B3DD3">
        <w:t xml:space="preserve">, assuming </w:t>
      </w:r>
      <w:r w:rsidR="00D74EBF">
        <w:t xml:space="preserve">the risk of </w:t>
      </w:r>
      <w:r w:rsidR="000E5D49">
        <w:t>cholera introduction is proportional to the rate of population turnover</w:t>
      </w:r>
      <w:r w:rsidR="00D74EBF">
        <w:t xml:space="preserve"> </w:t>
      </w:r>
      <w:commentRangeEnd w:id="20"/>
      <w:r w:rsidR="00A16E22">
        <w:rPr>
          <w:rStyle w:val="CommentReference"/>
        </w:rPr>
        <w:commentReference w:id="20"/>
      </w:r>
      <w:r w:rsidR="00D74EBF">
        <w:t>(e.g.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AD2DC7">
        <w:t>.</w:t>
      </w:r>
      <w:r w:rsidR="00501B43">
        <w:t xml:space="preserve"> </w:t>
      </w:r>
      <w:r w:rsidR="008C332F">
        <w:t xml:space="preserve">In </w:t>
      </w:r>
      <w:r w:rsidR="00501B43">
        <w:t xml:space="preserve">the </w:t>
      </w:r>
      <w:r w:rsidR="008C332F">
        <w:t>example</w:t>
      </w:r>
      <w:r w:rsidR="00501B43">
        <w:t xml:space="preserve"> of Figure DD,</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04656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"&lt;sup&gt;8&lt;/sup&gt;", "plainTextFormattedCitation" : "8" }, "properties" : { "noteIndex" : 0 }, "schema" : "https://github.com/citation-style-language/schema/raw/master/csl-citation.json" }</w:instrText>
      </w:r>
      <w:r w:rsidR="00046565">
        <w:fldChar w:fldCharType="separate"/>
      </w:r>
      <w:r w:rsidR="00046565" w:rsidRPr="00046565">
        <w:rPr>
          <w:noProof/>
          <w:vertAlign w:val="superscript"/>
        </w:rPr>
        <w:t>8</w:t>
      </w:r>
      <w:r w:rsidR="00046565">
        <w:fldChar w:fldCharType="end"/>
      </w:r>
      <w:r w:rsidR="00503E17">
        <w:t xml:space="preserve"> </w:t>
      </w:r>
    </w:p>
    <w:p w14:paraId="19B6D5BA" w14:textId="77777777" w:rsidR="004203D1" w:rsidRDefault="004203D1"/>
    <w:p w14:paraId="383A7E96" w14:textId="77777777" w:rsidR="00F539C6" w:rsidRPr="001850C4" w:rsidRDefault="00F539C6">
      <w:pPr>
        <w:rPr>
          <w:b/>
        </w:rPr>
      </w:pPr>
      <w:r w:rsidRPr="001850C4">
        <w:rPr>
          <w:b/>
        </w:rPr>
        <w:t>DISCUSSION</w:t>
      </w:r>
    </w:p>
    <w:p w14:paraId="0B74B373" w14:textId="77777777" w:rsidR="00FA75B1" w:rsidRDefault="00FA75B1"/>
    <w:p w14:paraId="371705BA" w14:textId="495160A5" w:rsidR="00F539C6" w:rsidRPr="006118CA"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943841E" w14:textId="77777777" w:rsidR="008861F0" w:rsidRDefault="008861F0"/>
    <w:p w14:paraId="7E303AAD" w14:textId="4D2FE58A" w:rsidR="008861F0" w:rsidRDefault="008861F0">
      <w:r>
        <w:t xml:space="preserve">Our results can help </w:t>
      </w:r>
      <w:del w:id="21" w:author="Amanda Reilly" w:date="2016-12-02T22:17:00Z">
        <w:r w:rsidDel="005E298F">
          <w:delText xml:space="preserve">guide </w:delText>
        </w:r>
      </w:del>
      <w:ins w:id="22" w:author="Amanda Reilly" w:date="2016-12-02T22:17:00Z">
        <w:r w:rsidR="005E298F">
          <w:t xml:space="preserve">inform </w:t>
        </w:r>
      </w:ins>
      <w:r>
        <w:t xml:space="preserve">decision-makers </w:t>
      </w:r>
      <w:del w:id="23" w:author="Amanda Reilly" w:date="2016-12-02T22:17:00Z">
        <w:r w:rsidDel="005E298F">
          <w:delText xml:space="preserve">on </w:delText>
        </w:r>
      </w:del>
      <w:ins w:id="24" w:author="Amanda Reilly" w:date="2016-12-02T22:17:00Z">
        <w:r w:rsidR="005E298F">
          <w:t xml:space="preserve">about </w:t>
        </w:r>
      </w:ins>
      <w:r>
        <w:t>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w:t>
      </w:r>
      <w:r w:rsidR="000626DE">
        <w:lastRenderedPageBreak/>
        <w:t>term</w:t>
      </w:r>
      <w:r>
        <w:t xml:space="preserve"> protection, or a data-driven routine re-vaccination </w:t>
      </w:r>
      <w:r w:rsidR="00DC6A61">
        <w:t>schedule</w:t>
      </w:r>
      <w:r>
        <w:t xml:space="preserve"> can be determined. </w:t>
      </w:r>
      <w:commentRangeStart w:id="25"/>
      <w:r w:rsidR="00A57411">
        <w:t xml:space="preserve">Because a complete characterization of the parameter space </w:t>
      </w:r>
      <w:commentRangeEnd w:id="25"/>
      <w:r w:rsidR="005E298F">
        <w:rPr>
          <w:rStyle w:val="CommentReference"/>
        </w:rPr>
        <w:commentReference w:id="25"/>
      </w:r>
    </w:p>
    <w:p w14:paraId="0FBB1735" w14:textId="77777777" w:rsidR="00551453" w:rsidRDefault="00551453"/>
    <w:p w14:paraId="725583D4" w14:textId="56BA3D61" w:rsidR="00B23DD8" w:rsidRDefault="00B23DD8">
      <w:r>
        <w:t>One practical implementation of “Mass then Maintain” can include a high-coverage mass campaign followed by routine vaccination of new members of the population (through birth or immigration).</w:t>
      </w:r>
      <w:r w:rsidR="00321F30">
        <w:t xml:space="preserve"> In </w:t>
      </w:r>
      <w:proofErr w:type="spellStart"/>
      <w:r w:rsidR="00321F30">
        <w:t>Bentiu</w:t>
      </w:r>
      <w:proofErr w:type="spellEnd"/>
      <w:r w:rsidR="00321F30">
        <w:t>, this strategy organically resulted from the routine distribution of vaccine leftover from a mass vaccination campaign.</w:t>
      </w:r>
      <w:r>
        <w:t xml:space="preserve"> However, for populations with moderate to low migration rates, other susceptible individuals (such as those missed during other campaigns or those vaccinated more than 5 years ago) must be vaccinated in order to maintain herd immunity.</w:t>
      </w:r>
      <w:r w:rsidR="002F0050">
        <w:t xml:space="preserve"> {Also consider [</w:t>
      </w:r>
      <w:proofErr w:type="spellStart"/>
      <w:r w:rsidR="002F0050">
        <w:t>Lessler</w:t>
      </w:r>
      <w:proofErr w:type="spellEnd"/>
      <w:r w:rsidR="002F0050">
        <w:t xml:space="preserve"> 2016 </w:t>
      </w:r>
      <w:proofErr w:type="spellStart"/>
      <w:r w:rsidR="002F0050">
        <w:t>PLOSMed</w:t>
      </w:r>
      <w:proofErr w:type="spellEnd"/>
      <w:r w:rsidR="002F0050">
        <w:t>] for an example of serologically triggered vaccination</w:t>
      </w:r>
      <w:r w:rsidR="00665521">
        <w:t>. They point out that in high-incidence areas, triggers could come so often that frequent planned vaccinations could be more appropriate.</w:t>
      </w:r>
      <w:r w:rsidR="002F0050">
        <w:t>}.</w:t>
      </w:r>
      <w:ins w:id="26" w:author="Amanda Reilly" w:date="2016-12-02T22:30:00Z">
        <w:r w:rsidR="00B41222" w:rsidRPr="00B41222">
          <w:t xml:space="preserve"> </w:t>
        </w:r>
      </w:ins>
    </w:p>
    <w:p w14:paraId="1FDD5A03" w14:textId="77777777" w:rsidR="00B23DD8" w:rsidRDefault="00B23DD8"/>
    <w:p w14:paraId="177617C9" w14:textId="24D8E129" w:rsidR="00551453" w:rsidRDefault="005B3DD3">
      <w:r>
        <w:t>Current guidelines for the optimal use of the OCV stockpile recommend</w:t>
      </w:r>
      <w:del w:id="27" w:author="Amanda Reilly" w:date="2016-12-02T22:30:00Z">
        <w:r w:rsidDel="00B41222">
          <w:delText>s</w:delText>
        </w:r>
      </w:del>
      <w:r>
        <w:t xml:space="preserve"> the consideration of “Areas with important population movements”</w:t>
      </w:r>
      <w:r w:rsidR="00564BE0">
        <w:t xml:space="preserve"> </w:t>
      </w:r>
      <w:r>
        <w:t xml:space="preserve">[WHO 2013]. </w:t>
      </w:r>
      <w:r w:rsidR="00613778">
        <w:t xml:space="preserve"> </w:t>
      </w:r>
      <w:r w:rsidR="004F4FF7">
        <w:t xml:space="preserve">The </w:t>
      </w:r>
      <w:r w:rsidR="00564BE0">
        <w:t xml:space="preserve">role of mobility in </w:t>
      </w:r>
      <w:r w:rsidR="004F4FF7">
        <w:t xml:space="preserve">connecting a heterogeneous transmission landscape was </w:t>
      </w:r>
      <w:r w:rsidR="008C2A63">
        <w:t>demonstrated</w:t>
      </w:r>
      <w:r w:rsidR="004F4FF7">
        <w:t xml:space="preserve"> by </w:t>
      </w:r>
      <w:proofErr w:type="spellStart"/>
      <w:r w:rsidR="004F4FF7">
        <w:t>Azman</w:t>
      </w:r>
      <w:proofErr w:type="spellEnd"/>
      <w:r w:rsidR="004F4FF7">
        <w:t xml:space="preserve"> et al [2014 Proc R </w:t>
      </w:r>
      <w:proofErr w:type="spellStart"/>
      <w:r w:rsidR="004F4FF7">
        <w:t>Soc</w:t>
      </w:r>
      <w:proofErr w:type="spellEnd"/>
      <w:r w:rsidR="004F4FF7">
        <w:t xml:space="preserve">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693926">
        <w:t xml:space="preserve">and </w:t>
      </w:r>
      <m:oMath>
        <m:f>
          <m:fPr>
            <m:ctrlPr>
              <w:rPr>
                <w:rFonts w:ascii="Cambria Math" w:hAnsi="Cambria Math"/>
                <w:i/>
              </w:rPr>
            </m:ctrlPr>
          </m:fPr>
          <m:num>
            <m:r>
              <w:rPr>
                <w:rFonts w:ascii="Cambria Math" w:hAnsi="Cambria Math"/>
              </w:rPr>
              <m:t>1</m:t>
            </m:r>
          </m:num>
          <m:den>
            <m:r>
              <w:rPr>
                <w:rFonts w:ascii="Cambria Math" w:hAnsi="Cambria Math"/>
              </w:rPr>
              <m:t>3 years</m:t>
            </m:r>
          </m:den>
        </m:f>
      </m:oMath>
      <w:r w:rsidR="000D703C">
        <w:t xml:space="preserve"> {Preliminary Finding}</w:t>
      </w:r>
      <w:r w:rsidR="00693926">
        <w:t xml:space="preserve">.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w:t>
      </w:r>
      <w:r w:rsidR="00564BE0">
        <w:t>rate</w:t>
      </w:r>
      <w:r w:rsidR="00693926">
        <w:t xml:space="preserve">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7042B3B2" w14:textId="77777777" w:rsidR="002C24BA" w:rsidRDefault="002C24BA"/>
    <w:p w14:paraId="42B5B5DD" w14:textId="374037C8" w:rsidR="002C24BA" w:rsidRPr="00693926" w:rsidRDefault="002C24BA">
      <w:commentRangeStart w:id="28"/>
      <w:r>
        <w:t>Regarding mass vaccination targeting, our results support intuition that communities with low migration rates may retain herd immunity for a long time after vaccination, but are unlikely to have cholera introduced and therefore the probability of a cholera outbreak is always low. Conversely, highly mobile communities are more likely to have cholera introduced, but population turnover can quickly cause herd immunity to wane.</w:t>
      </w:r>
      <w:commentRangeEnd w:id="28"/>
      <w:r w:rsidR="00B41222">
        <w:rPr>
          <w:rStyle w:val="CommentReference"/>
        </w:rPr>
        <w:commentReference w:id="28"/>
      </w:r>
    </w:p>
    <w:p w14:paraId="0A04C24D" w14:textId="77777777" w:rsidR="0071157B" w:rsidRDefault="0071157B"/>
    <w:p w14:paraId="1231658F" w14:textId="7257E1AD" w:rsidR="00596D3C" w:rsidRDefault="0071157B" w:rsidP="00596D3C">
      <w:r>
        <w:lastRenderedPageBreak/>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0DBF5361"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ins w:id="29" w:author="Amanda Reilly" w:date="2016-12-02T22:38:00Z">
        <w:r w:rsidR="00B41222">
          <w:t xml:space="preserve"> However, they demonstrate how our tool can be used to implement our findings in actual practice. For example, </w:t>
        </w:r>
      </w:ins>
      <w:ins w:id="30" w:author="Amanda Reilly" w:date="2016-12-02T22:39:00Z">
        <w:r w:rsidR="00101669">
          <w:t>in our model</w:t>
        </w:r>
      </w:ins>
      <w:ins w:id="31" w:author="Amanda Reilly" w:date="2016-12-02T22:38:00Z">
        <w:r w:rsidR="00B41222">
          <w:t xml:space="preserve"> </w:t>
        </w:r>
      </w:ins>
      <w:ins w:id="32" w:author="Amanda Reilly" w:date="2016-12-02T22:40:00Z">
        <w:r w:rsidR="00101669">
          <w:t>Calcutta</w:t>
        </w:r>
      </w:ins>
      <w:ins w:id="33" w:author="Amanda Reilly" w:date="2016-12-02T22:38:00Z">
        <w:r w:rsidR="00B41222">
          <w:t xml:space="preserve"> </w:t>
        </w:r>
      </w:ins>
      <w:ins w:id="34" w:author="Amanda Reilly" w:date="2016-12-02T22:39:00Z">
        <w:r w:rsidR="00101669">
          <w:t xml:space="preserve">is characterized as a population with </w:t>
        </w:r>
      </w:ins>
      <w:ins w:id="35" w:author="Amanda Reilly" w:date="2016-12-02T22:40:00Z">
        <w:r w:rsidR="00101669">
          <w:t xml:space="preserve">low turnover and a historical R0 of </w:t>
        </w:r>
      </w:ins>
      <w:ins w:id="36" w:author="Amanda Reilly" w:date="2016-12-02T22:41:00Z">
        <w:r w:rsidR="00101669">
          <w:t>{something}. Given it’s {large?} population, our model indicates that the</w:t>
        </w:r>
      </w:ins>
      <w:ins w:id="37" w:author="Amanda Reilly" w:date="2016-12-02T22:42:00Z">
        <w:r w:rsidR="00101669">
          <w:t xml:space="preserve"> most theoretically appropriate course of action</w:t>
        </w:r>
      </w:ins>
      <w:ins w:id="38" w:author="Amanda Reilly" w:date="2016-12-02T22:39:00Z">
        <w:r w:rsidR="00101669">
          <w:t xml:space="preserve"> </w:t>
        </w:r>
      </w:ins>
      <w:ins w:id="39" w:author="Amanda Reilly" w:date="2016-12-02T22:42:00Z">
        <w:r w:rsidR="00101669">
          <w:t>would be… {just one way to add your goal (2) from 11/30 email}</w:t>
        </w:r>
      </w:ins>
    </w:p>
    <w:p w14:paraId="0EB9B387" w14:textId="77777777" w:rsidR="003D3BBD" w:rsidRDefault="003D3BBD" w:rsidP="00F038DC"/>
    <w:p w14:paraId="0528FD51" w14:textId="2AE61A53" w:rsidR="003D3BBD" w:rsidRDefault="003D3BBD" w:rsidP="00F038DC">
      <w:r>
        <w:t>Cholera vaccine efficacy has been shown to vary by age of recipient, however for simplicity we do not model this age structure in the main results.</w:t>
      </w:r>
      <w:r w:rsidR="00596D3C">
        <w:t xml:space="preserve"> If children are members of a mass vaccination campaign, we would expect herd immunity would wane more quickly, and especially so if children are disproportionate sources of transmission. Furthermore, routine vaccination may benefit from targeting individuals as they reach the age of five years, for example, instead of vaccinating closer to birth.</w:t>
      </w:r>
    </w:p>
    <w:p w14:paraId="5D8B4ED0" w14:textId="79B93738" w:rsidR="00A12181" w:rsidRDefault="00A12181" w:rsidP="00F038DC">
      <w:pPr>
        <w:rPr>
          <w:ins w:id="40" w:author="Amanda Reilly" w:date="2016-12-02T22:43:00Z"/>
        </w:rPr>
      </w:pPr>
    </w:p>
    <w:p w14:paraId="51884DA3" w14:textId="27A256C8" w:rsidR="00101669" w:rsidRDefault="00101669" w:rsidP="00F038DC">
      <w:ins w:id="41" w:author="Amanda Reilly" w:date="2016-12-02T22:43:00Z">
        <w:r>
          <w:t xml:space="preserve">The model we have created here is not limited to cholera. </w:t>
        </w:r>
      </w:ins>
      <w:ins w:id="42" w:author="Amanda Reilly" w:date="2016-12-02T22:44:00Z">
        <w:r>
          <w:t xml:space="preserve">Other infectious diseases, like </w:t>
        </w:r>
      </w:ins>
      <w:ins w:id="43" w:author="Amanda Reilly" w:date="2016-12-02T22:46:00Z">
        <w:r>
          <w:t>meningitis and Yellow Fever,</w:t>
        </w:r>
      </w:ins>
      <w:ins w:id="44" w:author="Amanda Reilly" w:date="2016-12-02T22:45:00Z">
        <w:r>
          <w:t xml:space="preserve"> </w:t>
        </w:r>
      </w:ins>
      <w:proofErr w:type="spellStart"/>
      <w:ins w:id="45" w:author="Amanda Reilly" w:date="2016-12-02T22:46:00Z">
        <w:r>
          <w:t>oth</w:t>
        </w:r>
        <w:proofErr w:type="spellEnd"/>
        <w:r>
          <w:t xml:space="preserve"> of which the WHO maintains stockpiles for, can be evaluated in a similar manner. </w:t>
        </w:r>
      </w:ins>
      <w:ins w:id="46" w:author="Amanda Reilly" w:date="2016-12-02T22:47:00Z">
        <w:r>
          <w:t xml:space="preserve">Namely, in Calcutta, because yellow fever’s R0 is {x}, and accounting for the differences between </w:t>
        </w:r>
      </w:ins>
      <w:ins w:id="47" w:author="Amanda Reilly" w:date="2016-12-02T22:48:00Z">
        <w:r>
          <w:t xml:space="preserve">the </w:t>
        </w:r>
      </w:ins>
      <w:ins w:id="48" w:author="Amanda Reilly" w:date="2016-12-02T22:47:00Z">
        <w:r>
          <w:t>yellow fever vaccine</w:t>
        </w:r>
      </w:ins>
      <w:ins w:id="49" w:author="Amanda Reilly" w:date="2016-12-02T22:48:00Z">
        <w:r>
          <w:t xml:space="preserve"> and </w:t>
        </w:r>
        <w:proofErr w:type="spellStart"/>
        <w:r>
          <w:t>Shanchol</w:t>
        </w:r>
        <w:proofErr w:type="spellEnd"/>
        <w:r>
          <w:t xml:space="preserve">, our model instead recommends that… {Corey, this feels like the most natural place to include a mention of other diseases to me. </w:t>
        </w:r>
      </w:ins>
      <w:ins w:id="50" w:author="Amanda Reilly" w:date="2016-12-02T22:49:00Z">
        <w:r>
          <w:t>To include it earlier seems to derail the momentum you’re building and the interconnectedness of the other ideas. This feels like a separa</w:t>
        </w:r>
        <w:r w:rsidR="00410998">
          <w:t xml:space="preserve">te point to me. However, it may also be too cheesy to say </w:t>
        </w:r>
      </w:ins>
      <w:ins w:id="51" w:author="Amanda Reilly" w:date="2016-12-02T22:50:00Z">
        <w:r w:rsidR="00410998">
          <w:t>“and our model works for other things too! The sky is the limit” at the end of the paper}</w:t>
        </w:r>
      </w:ins>
    </w:p>
    <w:p w14:paraId="3E9F5610" w14:textId="77777777" w:rsidR="00D552F7" w:rsidRDefault="00D552F7" w:rsidP="00F038DC">
      <w:bookmarkStart w:id="52" w:name="_GoBack"/>
      <w:bookmarkEnd w:id="52"/>
    </w:p>
    <w:p w14:paraId="28C18944" w14:textId="4EAB7376" w:rsidR="00D552F7" w:rsidRDefault="002F22F3" w:rsidP="00F038DC">
      <w:r>
        <w:rPr>
          <w:b/>
        </w:rPr>
        <w:t>FIGURE CAPTIONS</w:t>
      </w:r>
    </w:p>
    <w:p w14:paraId="657F9299" w14:textId="77777777" w:rsidR="00700D43" w:rsidRDefault="00700D43" w:rsidP="00F038DC"/>
    <w:p w14:paraId="6A27E26D" w14:textId="56D385DB" w:rsidR="00700D43" w:rsidRDefault="00700D43" w:rsidP="00F038DC">
      <w:r>
        <w:rPr>
          <w:b/>
        </w:rPr>
        <w:t>Figure AA</w:t>
      </w:r>
      <w:r w:rsidRPr="00700D43">
        <w:rPr>
          <w:b/>
        </w:rPr>
        <w:t>. Changes in the proportion of the population susceptible (X(t))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188BEA1C" w:rsidR="00700D43" w:rsidRDefault="00700D43" w:rsidP="00F038DC">
      <w:r>
        <w:rPr>
          <w:b/>
        </w:rPr>
        <w:lastRenderedPageBreak/>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5F1A8483" w14:textId="6F9E0BBE" w:rsidR="006173F9" w:rsidRDefault="006173F9"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xml:space="preserve">, ....,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(1-VE(</w:t>
      </w:r>
      <w:proofErr w:type="spellStart"/>
      <w:r>
        <w:t>i</w:t>
      </w:r>
      <w:proofErr w:type="spellEnd"/>
      <w:r>
        <w:t>)).</w:t>
      </w:r>
    </w:p>
    <w:p w14:paraId="4748FDF0" w14:textId="77777777" w:rsidR="00B862CB" w:rsidRDefault="00B862CB" w:rsidP="00F038DC"/>
    <w:p w14:paraId="5642C51D" w14:textId="55167B46" w:rsidR="00B862CB" w:rsidRPr="00B862CB" w:rsidRDefault="00B862CB" w:rsidP="00837827">
      <w:r>
        <w:rPr>
          <w:b/>
        </w:rPr>
        <w:t>Figure DD. Vaccine targeting optimized in settings with intermediate rates of migration.</w:t>
      </w:r>
      <w:r>
        <w:t xml:space="preserve"> </w:t>
      </w:r>
      <w:r w:rsidR="009A3CE6">
        <w:t xml:space="preserve">Vaccine impact is measured by the decrease in the N-year cumulative probability of an outbreak comparing a mass </w:t>
      </w:r>
      <w:r w:rsidR="00103784">
        <w:t xml:space="preserve">WC </w:t>
      </w:r>
      <w:r w:rsidR="009A3CE6">
        <w:t>vaccination campaign with VC=1 versus no vaccination, and is shown to reach maxima</w:t>
      </w:r>
      <w:r w:rsidR="00103784">
        <w:t xml:space="preserve"> (triangles)</w:t>
      </w:r>
      <w:r w:rsidR="009A3CE6">
        <w:t xml:space="preserve"> at intermediate levels of connectivity. The time horizon of interest 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831DED">
        <w:t>, and Dhaka</w:t>
      </w:r>
      <w:r w:rsidR="00503E17">
        <w:t xml:space="preserv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w:t>
      </w:r>
      <w:proofErr w:type="spellStart"/>
      <w:r>
        <w:t>susceptibles</w:t>
      </w:r>
      <w:proofErr w:type="spellEnd"/>
      <w:r>
        <w:t xml:space="preserve">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F2CC8">
        <w:t>.</w:t>
      </w:r>
    </w:p>
    <w:p w14:paraId="6F3B41A3" w14:textId="77777777" w:rsidR="00D77E67" w:rsidRDefault="00D77E67">
      <w:r>
        <w:br w:type="page"/>
      </w:r>
    </w:p>
    <w:p w14:paraId="56BEA3D4" w14:textId="252DF5CB" w:rsidR="00D77E67" w:rsidRDefault="00D77E67" w:rsidP="00D77E67">
      <w:r>
        <w:rPr>
          <w:b/>
        </w:rPr>
        <w:lastRenderedPageBreak/>
        <w:t>SUPPLEMENTAL INFORMATION</w:t>
      </w:r>
    </w:p>
    <w:p w14:paraId="1BA0ABB8" w14:textId="77777777" w:rsidR="00D77E67" w:rsidRDefault="00D77E67" w:rsidP="00D77E67">
      <w:pPr>
        <w:ind w:left="720"/>
      </w:pPr>
    </w:p>
    <w:p w14:paraId="32E7B8B3" w14:textId="6A9FDB2C" w:rsidR="00D77E67" w:rsidRDefault="00D77E67" w:rsidP="00D77E67">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F038DC">
      <w:pPr>
        <w:rPr>
          <w:b/>
        </w:rPr>
      </w:pPr>
    </w:p>
    <w:p w14:paraId="7ED8BC3F" w14:textId="4835001A" w:rsidR="00754E2D" w:rsidRPr="001850C4" w:rsidRDefault="00754E2D" w:rsidP="00754E2D">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 </w:t>
      </w:r>
      <w:commentRangeStart w:id="53"/>
      <w:r>
        <w:t>More details on the methods and results from this model can be found in the supplementary information</w:t>
      </w:r>
      <w:commentRangeEnd w:id="53"/>
      <w:r w:rsidR="00410998">
        <w:rPr>
          <w:rStyle w:val="CommentReference"/>
        </w:rPr>
        <w:commentReference w:id="53"/>
      </w:r>
      <w:r>
        <w:t>. In summary, the results presented in the main text were robust to the assumed mode of vaccine action.</w:t>
      </w:r>
    </w:p>
    <w:p w14:paraId="0850F5C4" w14:textId="3D68F701" w:rsidR="00D77E67" w:rsidRDefault="00D77E67" w:rsidP="00F038DC">
      <w:pPr>
        <w:rPr>
          <w:b/>
        </w:rPr>
      </w:pPr>
    </w:p>
    <w:p w14:paraId="1AC6E964" w14:textId="77777777" w:rsidR="00754E2D" w:rsidRDefault="00754E2D" w:rsidP="00754E2D">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376B8A44" w14:textId="77777777" w:rsidR="00055B77" w:rsidRDefault="00055B77" w:rsidP="00754E2D"/>
    <w:p w14:paraId="08FA7EE1" w14:textId="618053BF" w:rsidR="00055B77" w:rsidRPr="00055B77" w:rsidRDefault="00055B77" w:rsidP="00754E2D">
      <w:r>
        <w:rPr>
          <w:b/>
        </w:rPr>
        <w:t xml:space="preserve">Supplemental Figure AA. </w:t>
      </w:r>
      <w:r w:rsidRPr="00700D43">
        <w:rPr>
          <w:b/>
        </w:rPr>
        <w:t>Changes in the proportion of the population susceptible (X(t)) as a function of years since vaccination</w:t>
      </w:r>
      <w:r>
        <w:rPr>
          <w:b/>
        </w:rPr>
        <w:t>.</w:t>
      </w:r>
      <w:r>
        <w:t xml:space="preserve"> As per Figure BB, but </w:t>
      </w:r>
      <w:r w:rsidR="00FE5066">
        <w:t>with the addition of high birth/death rates (1/40 years) and the BS-Whole Cell vaccine profile.</w:t>
      </w:r>
    </w:p>
    <w:p w14:paraId="0B88654A" w14:textId="77777777" w:rsidR="00754E2D" w:rsidRDefault="00754E2D" w:rsidP="00F038DC">
      <w:pPr>
        <w:rPr>
          <w:b/>
        </w:rPr>
      </w:pPr>
    </w:p>
    <w:p w14:paraId="16F47C05" w14:textId="77777777" w:rsidR="006173F9" w:rsidRDefault="006173F9" w:rsidP="006173F9">
      <w:r>
        <w:rPr>
          <w:b/>
        </w:rPr>
        <w:t>Supplemental Figure BB “Seasonal”. Changes in the probability of an outbreak as a function of years since vaccination</w:t>
      </w:r>
      <w:r>
        <w:t>. As per Figure BB, except the transmission parameter follows an annual seasonality with sinusoidal amplitude of +/- 5%.</w:t>
      </w:r>
    </w:p>
    <w:p w14:paraId="213DDF6A" w14:textId="77777777" w:rsidR="006173F9" w:rsidRDefault="006173F9" w:rsidP="00F038DC">
      <w:pPr>
        <w:rPr>
          <w:b/>
        </w:rPr>
      </w:pPr>
    </w:p>
    <w:p w14:paraId="1F66DE70" w14:textId="77777777" w:rsidR="006173F9" w:rsidRPr="004203D1" w:rsidRDefault="006173F9" w:rsidP="006173F9">
      <w:r>
        <w:rPr>
          <w:b/>
        </w:rPr>
        <w:t>Supplemental 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11"/>
      <w:footerReference w:type="default" r:id="rId12"/>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anda Reilly" w:date="2016-12-02T13:36:00Z" w:initials="AR">
    <w:p w14:paraId="35C90C55" w14:textId="1A9DA958" w:rsidR="00101669" w:rsidRDefault="00101669">
      <w:pPr>
        <w:pStyle w:val="CommentText"/>
      </w:pPr>
      <w:r>
        <w:rPr>
          <w:rStyle w:val="CommentReference"/>
        </w:rPr>
        <w:annotationRef/>
      </w:r>
      <w:r w:rsidR="00410998">
        <w:t>Maybe</w:t>
      </w:r>
      <w:r>
        <w:t xml:space="preserve"> </w:t>
      </w:r>
      <w:r w:rsidR="00410998">
        <w:t>“Driving Forces” instead? Not sure why, this just rubs me the wrong way a bit. Not a pressing issue at all</w:t>
      </w:r>
    </w:p>
  </w:comment>
  <w:comment w:id="2" w:author="Amanda Reilly" w:date="2016-12-02T13:49:00Z" w:initials="AR">
    <w:p w14:paraId="62B7D79F" w14:textId="7E09F5BD" w:rsidR="00101669" w:rsidRDefault="00101669">
      <w:pPr>
        <w:pStyle w:val="CommentText"/>
      </w:pPr>
      <w:r>
        <w:rPr>
          <w:rStyle w:val="CommentReference"/>
        </w:rPr>
        <w:annotationRef/>
      </w:r>
      <w:r>
        <w:t>Don’t know what procedure for subject agreement is, but you’re talking about “an individual” and then you use the plural “their”</w:t>
      </w:r>
    </w:p>
  </w:comment>
  <w:comment w:id="3" w:author="Amanda Reilly" w:date="2016-12-02T13:54:00Z" w:initials="AR">
    <w:p w14:paraId="6D6C759A" w14:textId="4E63BED5" w:rsidR="00101669" w:rsidRDefault="00101669">
      <w:pPr>
        <w:pStyle w:val="CommentText"/>
      </w:pPr>
      <w:r>
        <w:rPr>
          <w:rStyle w:val="CommentReference"/>
        </w:rPr>
        <w:annotationRef/>
      </w:r>
      <w:r>
        <w:t>Nice, very clear where you are going to go with the paper</w:t>
      </w:r>
    </w:p>
  </w:comment>
  <w:comment w:id="6" w:author="Amanda Reilly" w:date="2016-12-02T14:11:00Z" w:initials="AR">
    <w:p w14:paraId="6E1AC469" w14:textId="384A707F" w:rsidR="00101669" w:rsidRDefault="00101669">
      <w:pPr>
        <w:pStyle w:val="CommentText"/>
      </w:pPr>
      <w:r>
        <w:rPr>
          <w:rStyle w:val="CommentReference"/>
        </w:rPr>
        <w:annotationRef/>
      </w:r>
      <w:r>
        <w:t>For some reason this reads to me as a tool for “one particular context” instead of a tool for any context</w:t>
      </w:r>
    </w:p>
  </w:comment>
  <w:comment w:id="7" w:author="Amanda Reilly" w:date="2016-12-02T22:54:00Z" w:initials="AR">
    <w:p w14:paraId="5344B31F" w14:textId="73AF61EF" w:rsidR="00410998" w:rsidRDefault="00410998">
      <w:pPr>
        <w:pStyle w:val="CommentText"/>
      </w:pPr>
      <w:r>
        <w:rPr>
          <w:rStyle w:val="CommentReference"/>
        </w:rPr>
        <w:annotationRef/>
      </w:r>
      <w:r>
        <w:t>Overall intro: good! Think it is one the easiest part of the paper to follow, as it should be; But besides being understandable, it also frames where you want the rest of the paper to go, but in an unobtrusive way</w:t>
      </w:r>
    </w:p>
  </w:comment>
  <w:comment w:id="8" w:author="Amanda Reilly" w:date="2016-12-02T14:19:00Z" w:initials="AR">
    <w:p w14:paraId="555BFD24" w14:textId="0CC50465" w:rsidR="00101669" w:rsidRDefault="00101669">
      <w:pPr>
        <w:pStyle w:val="CommentText"/>
      </w:pPr>
      <w:r>
        <w:rPr>
          <w:rStyle w:val="CommentReference"/>
        </w:rPr>
        <w:annotationRef/>
      </w:r>
      <w:r>
        <w:t>Do you need to redefine DHI and Re here? Or if you want to define them here, do you need to define them in the introduction?</w:t>
      </w:r>
    </w:p>
  </w:comment>
  <w:comment w:id="11" w:author="Amanda Reilly" w:date="2016-12-02T22:56:00Z" w:initials="AR">
    <w:p w14:paraId="39A2F5C8" w14:textId="5ADF0F3F" w:rsidR="00410998" w:rsidRDefault="00410998">
      <w:pPr>
        <w:pStyle w:val="CommentText"/>
      </w:pPr>
      <w:r>
        <w:rPr>
          <w:rStyle w:val="CommentReference"/>
        </w:rPr>
        <w:annotationRef/>
      </w:r>
      <w:r>
        <w:t xml:space="preserve">Overall methods: Perhaps I can’t speak to this because I have never attended one of the WHO meetings, but if I were in charge of deploying the OCVs, I would care less about understanding the methods and more about the results/discussion as long as the model creators and some </w:t>
      </w:r>
      <w:r>
        <w:t>highly respected peer-</w:t>
      </w:r>
      <w:proofErr w:type="spellStart"/>
      <w:r>
        <w:t>reviewer</w:t>
      </w:r>
      <w:proofErr w:type="spellEnd"/>
      <w:r>
        <w:t xml:space="preserve"> (Andrew?) say the methods are valid. If I’m assuming correctly, I think the methods are great. IF I’m not, you may want to simplify them a bit.</w:t>
      </w:r>
    </w:p>
  </w:comment>
  <w:comment w:id="10" w:author="Amanda Reilly" w:date="2016-12-02T14:25:00Z" w:initials="AR">
    <w:p w14:paraId="590B7338" w14:textId="7ADA0616" w:rsidR="00101669" w:rsidRDefault="00101669">
      <w:pPr>
        <w:pStyle w:val="CommentText"/>
      </w:pPr>
      <w:r>
        <w:rPr>
          <w:rStyle w:val="CommentReference"/>
        </w:rPr>
        <w:annotationRef/>
      </w:r>
      <w:r>
        <w:t>This might be better in a table if you are allowed one. It’s a lot of numbers in a paragraph and is hard to appreciate in a meaningful way</w:t>
      </w:r>
    </w:p>
  </w:comment>
  <w:comment w:id="12" w:author="Amanda Reilly" w:date="2016-12-02T14:56:00Z" w:initials="AR">
    <w:p w14:paraId="60CD9C3A" w14:textId="263667D7" w:rsidR="00101669" w:rsidRDefault="00101669">
      <w:pPr>
        <w:pStyle w:val="CommentText"/>
      </w:pPr>
      <w:r>
        <w:rPr>
          <w:rStyle w:val="CommentReference"/>
        </w:rPr>
        <w:annotationRef/>
      </w:r>
      <w:r>
        <w:t>A “perfect vaccine” hasn’t been mentioned before. Will everyone reading the paper know the definition, or is a short parentheses explanation required?</w:t>
      </w:r>
    </w:p>
  </w:comment>
  <w:comment w:id="13" w:author="Amanda Reilly" w:date="2016-12-02T20:09:00Z" w:initials="AR">
    <w:p w14:paraId="66469A45" w14:textId="4A218A64" w:rsidR="00101669" w:rsidRDefault="00101669">
      <w:pPr>
        <w:pStyle w:val="CommentText"/>
      </w:pPr>
      <w:r>
        <w:rPr>
          <w:rStyle w:val="CommentReference"/>
        </w:rPr>
        <w:annotationRef/>
      </w:r>
      <w:r>
        <w:t>Good, very clear</w:t>
      </w:r>
    </w:p>
  </w:comment>
  <w:comment w:id="14" w:author="Amanda Reilly" w:date="2016-12-02T20:10:00Z" w:initials="AR">
    <w:p w14:paraId="25552CA4" w14:textId="3DA9F484" w:rsidR="00101669" w:rsidRDefault="00101669">
      <w:pPr>
        <w:pStyle w:val="CommentText"/>
      </w:pPr>
      <w:r>
        <w:rPr>
          <w:rStyle w:val="CommentReference"/>
        </w:rPr>
        <w:annotationRef/>
      </w:r>
      <w:r>
        <w:t>DHI again</w:t>
      </w:r>
    </w:p>
  </w:comment>
  <w:comment w:id="15" w:author="Amanda Reilly" w:date="2016-12-02T20:12:00Z" w:initials="AR">
    <w:p w14:paraId="4B324C12" w14:textId="3C7D9B98" w:rsidR="00101669" w:rsidRDefault="00101669">
      <w:pPr>
        <w:pStyle w:val="CommentText"/>
      </w:pPr>
      <w:r>
        <w:rPr>
          <w:rStyle w:val="CommentReference"/>
        </w:rPr>
        <w:annotationRef/>
      </w:r>
      <w:r>
        <w:t>Why did you decide to use only high VC with high R0? The figure is easier to interpret than it would be with all VC and R0 values used, but I’m wondering if someone might ask why they can’t see 50% coverage with R0=2. Also, it might be nice to run the code again with smaller R0 and VC steps for a smoother graph (after this initial WHO meeting)</w:t>
      </w:r>
    </w:p>
  </w:comment>
  <w:comment w:id="16" w:author="Amanda Reilly" w:date="2016-12-02T20:17:00Z" w:initials="AR">
    <w:p w14:paraId="7F11D5FE" w14:textId="77777777" w:rsidR="00101669" w:rsidRDefault="00101669">
      <w:pPr>
        <w:pStyle w:val="CommentText"/>
      </w:pPr>
      <w:r>
        <w:rPr>
          <w:rStyle w:val="CommentReference"/>
        </w:rPr>
        <w:annotationRef/>
      </w:r>
      <w:r>
        <w:t xml:space="preserve">Good qualification; </w:t>
      </w:r>
    </w:p>
    <w:p w14:paraId="593BB009" w14:textId="77777777" w:rsidR="00101669" w:rsidRDefault="00101669">
      <w:pPr>
        <w:pStyle w:val="CommentText"/>
      </w:pPr>
    </w:p>
    <w:p w14:paraId="54DFF85C" w14:textId="153DA8D3" w:rsidR="00101669" w:rsidRDefault="00101669">
      <w:pPr>
        <w:pStyle w:val="CommentText"/>
      </w:pPr>
      <w:r>
        <w:t xml:space="preserve">For future, I would be interested in seeing the time when the probability of outbreak after vaccination is the same as it is before. Maybe a decent way to help assert when to revaccinate? </w:t>
      </w:r>
    </w:p>
  </w:comment>
  <w:comment w:id="17" w:author="Amanda Reilly" w:date="2016-12-02T21:49:00Z" w:initials="AR">
    <w:p w14:paraId="4BFAC228" w14:textId="39C4A700" w:rsidR="00101669" w:rsidRDefault="00101669">
      <w:pPr>
        <w:pStyle w:val="CommentText"/>
      </w:pPr>
      <w:r>
        <w:rPr>
          <w:rStyle w:val="CommentReference"/>
        </w:rPr>
        <w:annotationRef/>
      </w:r>
      <w:r>
        <w:t xml:space="preserve">Like how this reads </w:t>
      </w:r>
      <w:r>
        <w:sym w:font="Wingdings" w:char="F04A"/>
      </w:r>
    </w:p>
  </w:comment>
  <w:comment w:id="18" w:author="Amanda Reilly" w:date="2016-12-02T21:50:00Z" w:initials="AR">
    <w:p w14:paraId="48A16A73" w14:textId="0B3BE90A" w:rsidR="00101669" w:rsidRDefault="00101669">
      <w:pPr>
        <w:pStyle w:val="CommentText"/>
      </w:pPr>
      <w:r>
        <w:rPr>
          <w:rStyle w:val="CommentReference"/>
        </w:rPr>
        <w:annotationRef/>
      </w:r>
      <w:r>
        <w:t xml:space="preserve">Great </w:t>
      </w:r>
    </w:p>
  </w:comment>
  <w:comment w:id="19" w:author="Amanda Reilly" w:date="2016-12-02T21:54:00Z" w:initials="AR">
    <w:p w14:paraId="12A35662" w14:textId="3CE49EEB" w:rsidR="00101669" w:rsidRDefault="00101669">
      <w:pPr>
        <w:pStyle w:val="CommentText"/>
      </w:pPr>
      <w:r>
        <w:rPr>
          <w:rStyle w:val="CommentReference"/>
        </w:rPr>
        <w:annotationRef/>
      </w:r>
      <w:r>
        <w:t>Word choice here perhaps not the best; tried to come up with a better option but haven’t been able to</w:t>
      </w:r>
    </w:p>
  </w:comment>
  <w:comment w:id="20" w:author="Amanda Reilly" w:date="2016-12-02T21:56:00Z" w:initials="AR">
    <w:p w14:paraId="5C5E413B" w14:textId="3262998E" w:rsidR="00101669" w:rsidRDefault="00101669">
      <w:pPr>
        <w:pStyle w:val="CommentText"/>
      </w:pPr>
      <w:r>
        <w:rPr>
          <w:rStyle w:val="CommentReference"/>
        </w:rPr>
        <w:annotationRef/>
      </w:r>
      <w:r>
        <w:t>Is there any proof of this?</w:t>
      </w:r>
    </w:p>
  </w:comment>
  <w:comment w:id="25" w:author="Amanda Reilly" w:date="2016-12-02T22:17:00Z" w:initials="AR">
    <w:p w14:paraId="30BFD9FD" w14:textId="4B9FCDA7" w:rsidR="00101669" w:rsidRDefault="00101669">
      <w:pPr>
        <w:pStyle w:val="CommentText"/>
      </w:pPr>
      <w:r>
        <w:rPr>
          <w:rStyle w:val="CommentReference"/>
        </w:rPr>
        <w:annotationRef/>
      </w:r>
      <w:r>
        <w:t>?</w:t>
      </w:r>
    </w:p>
  </w:comment>
  <w:comment w:id="28" w:author="Amanda Reilly" w:date="2016-12-02T22:36:00Z" w:initials="AR">
    <w:p w14:paraId="7A7A4068" w14:textId="1FDC3A7F" w:rsidR="00101669" w:rsidRDefault="00101669">
      <w:pPr>
        <w:pStyle w:val="CommentText"/>
      </w:pPr>
      <w:r>
        <w:rPr>
          <w:rStyle w:val="CommentReference"/>
        </w:rPr>
        <w:annotationRef/>
      </w:r>
      <w:r>
        <w:t>Feels like you already mentioned this in lines 18-30ish. If you’re trying to make a different point, make it more clear</w:t>
      </w:r>
    </w:p>
  </w:comment>
  <w:comment w:id="53" w:author="Amanda Reilly" w:date="2016-12-02T22:52:00Z" w:initials="AR">
    <w:p w14:paraId="20ABE22C" w14:textId="07F94B0F" w:rsidR="00410998" w:rsidRDefault="00410998">
      <w:pPr>
        <w:pStyle w:val="CommentText"/>
      </w:pPr>
      <w:r>
        <w:rPr>
          <w:rStyle w:val="CommentReference"/>
        </w:rPr>
        <w:annotationRef/>
      </w:r>
      <w:r>
        <w:t>Is this not the 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EDABA" w14:textId="77777777" w:rsidR="00DE34FB" w:rsidRDefault="00DE34FB" w:rsidP="001850C4">
      <w:r>
        <w:separator/>
      </w:r>
    </w:p>
  </w:endnote>
  <w:endnote w:type="continuationSeparator" w:id="0">
    <w:p w14:paraId="1E887071" w14:textId="77777777" w:rsidR="00DE34FB" w:rsidRDefault="00DE34FB"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08A34" w14:textId="77777777" w:rsidR="00101669" w:rsidRDefault="00101669"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101669" w:rsidRDefault="00101669" w:rsidP="003335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D7F1" w14:textId="349D747E" w:rsidR="00101669" w:rsidRDefault="00101669"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22F4">
      <w:rPr>
        <w:rStyle w:val="PageNumber"/>
        <w:noProof/>
      </w:rPr>
      <w:t>10</w:t>
    </w:r>
    <w:r>
      <w:rPr>
        <w:rStyle w:val="PageNumber"/>
      </w:rPr>
      <w:fldChar w:fldCharType="end"/>
    </w:r>
  </w:p>
  <w:p w14:paraId="08A4DC5F" w14:textId="77777777" w:rsidR="00101669" w:rsidRDefault="00101669" w:rsidP="003335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788BC" w14:textId="77777777" w:rsidR="00DE34FB" w:rsidRDefault="00DE34FB" w:rsidP="001850C4">
      <w:r>
        <w:separator/>
      </w:r>
    </w:p>
  </w:footnote>
  <w:footnote w:type="continuationSeparator" w:id="0">
    <w:p w14:paraId="58BAF1B2" w14:textId="77777777" w:rsidR="00DE34FB" w:rsidRDefault="00DE34FB" w:rsidP="001850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3542"/>
    <w:rsid w:val="0003435B"/>
    <w:rsid w:val="00044C95"/>
    <w:rsid w:val="00046565"/>
    <w:rsid w:val="00055B77"/>
    <w:rsid w:val="000626DE"/>
    <w:rsid w:val="000630EB"/>
    <w:rsid w:val="00077B6C"/>
    <w:rsid w:val="00092D82"/>
    <w:rsid w:val="00097E51"/>
    <w:rsid w:val="000A06E9"/>
    <w:rsid w:val="000D43E0"/>
    <w:rsid w:val="000D703C"/>
    <w:rsid w:val="000E5266"/>
    <w:rsid w:val="000E5D49"/>
    <w:rsid w:val="000E73B9"/>
    <w:rsid w:val="000E7967"/>
    <w:rsid w:val="00101669"/>
    <w:rsid w:val="00103784"/>
    <w:rsid w:val="00135EB3"/>
    <w:rsid w:val="001602F5"/>
    <w:rsid w:val="0016567C"/>
    <w:rsid w:val="0017181D"/>
    <w:rsid w:val="00173AD3"/>
    <w:rsid w:val="00183BEB"/>
    <w:rsid w:val="001850C4"/>
    <w:rsid w:val="001A3E37"/>
    <w:rsid w:val="001B4288"/>
    <w:rsid w:val="001D4990"/>
    <w:rsid w:val="001E0C33"/>
    <w:rsid w:val="001E7E1A"/>
    <w:rsid w:val="001F435D"/>
    <w:rsid w:val="00202A22"/>
    <w:rsid w:val="00212835"/>
    <w:rsid w:val="002222F4"/>
    <w:rsid w:val="002347AA"/>
    <w:rsid w:val="00246BDD"/>
    <w:rsid w:val="0026554C"/>
    <w:rsid w:val="0028276D"/>
    <w:rsid w:val="00287B54"/>
    <w:rsid w:val="00290EDB"/>
    <w:rsid w:val="002A1306"/>
    <w:rsid w:val="002B3E01"/>
    <w:rsid w:val="002C24BA"/>
    <w:rsid w:val="002C409D"/>
    <w:rsid w:val="002E6C5E"/>
    <w:rsid w:val="002E6F64"/>
    <w:rsid w:val="002F0050"/>
    <w:rsid w:val="002F22F3"/>
    <w:rsid w:val="002F2F2F"/>
    <w:rsid w:val="00321F30"/>
    <w:rsid w:val="0033354D"/>
    <w:rsid w:val="00334DB8"/>
    <w:rsid w:val="00334E92"/>
    <w:rsid w:val="0034238E"/>
    <w:rsid w:val="003542BB"/>
    <w:rsid w:val="003956CB"/>
    <w:rsid w:val="003B3505"/>
    <w:rsid w:val="003D3BBD"/>
    <w:rsid w:val="003E13B5"/>
    <w:rsid w:val="0040245D"/>
    <w:rsid w:val="00410998"/>
    <w:rsid w:val="00410A03"/>
    <w:rsid w:val="00413510"/>
    <w:rsid w:val="004203D1"/>
    <w:rsid w:val="0042502C"/>
    <w:rsid w:val="00437A54"/>
    <w:rsid w:val="00463D05"/>
    <w:rsid w:val="004711D7"/>
    <w:rsid w:val="004737E0"/>
    <w:rsid w:val="00493178"/>
    <w:rsid w:val="004F4FF7"/>
    <w:rsid w:val="004F60A8"/>
    <w:rsid w:val="004F662A"/>
    <w:rsid w:val="004F7D02"/>
    <w:rsid w:val="00501B43"/>
    <w:rsid w:val="00503E17"/>
    <w:rsid w:val="00516F76"/>
    <w:rsid w:val="00517478"/>
    <w:rsid w:val="00532C52"/>
    <w:rsid w:val="005367F3"/>
    <w:rsid w:val="00537BAE"/>
    <w:rsid w:val="0054259D"/>
    <w:rsid w:val="00545E7A"/>
    <w:rsid w:val="00551453"/>
    <w:rsid w:val="00561BAD"/>
    <w:rsid w:val="00564BE0"/>
    <w:rsid w:val="00586F75"/>
    <w:rsid w:val="00596D3C"/>
    <w:rsid w:val="005A7770"/>
    <w:rsid w:val="005B3DD3"/>
    <w:rsid w:val="005C033C"/>
    <w:rsid w:val="005C0BCB"/>
    <w:rsid w:val="005C0C25"/>
    <w:rsid w:val="005C7B32"/>
    <w:rsid w:val="005E298F"/>
    <w:rsid w:val="005E48B4"/>
    <w:rsid w:val="005E6674"/>
    <w:rsid w:val="00611687"/>
    <w:rsid w:val="006118CA"/>
    <w:rsid w:val="0061359D"/>
    <w:rsid w:val="00613778"/>
    <w:rsid w:val="00613B08"/>
    <w:rsid w:val="0061434F"/>
    <w:rsid w:val="006173F9"/>
    <w:rsid w:val="00647480"/>
    <w:rsid w:val="00665521"/>
    <w:rsid w:val="0069321D"/>
    <w:rsid w:val="00693926"/>
    <w:rsid w:val="006B4B6A"/>
    <w:rsid w:val="006D4CD9"/>
    <w:rsid w:val="006D6B6D"/>
    <w:rsid w:val="006F2CC8"/>
    <w:rsid w:val="006F7535"/>
    <w:rsid w:val="00700D43"/>
    <w:rsid w:val="007059D1"/>
    <w:rsid w:val="0071157B"/>
    <w:rsid w:val="00742212"/>
    <w:rsid w:val="007520A1"/>
    <w:rsid w:val="00754E2D"/>
    <w:rsid w:val="00755E78"/>
    <w:rsid w:val="00773DF1"/>
    <w:rsid w:val="008218F0"/>
    <w:rsid w:val="00831DED"/>
    <w:rsid w:val="00837827"/>
    <w:rsid w:val="00841525"/>
    <w:rsid w:val="00874653"/>
    <w:rsid w:val="008861F0"/>
    <w:rsid w:val="00890B56"/>
    <w:rsid w:val="008B07D1"/>
    <w:rsid w:val="008B1462"/>
    <w:rsid w:val="008B1E11"/>
    <w:rsid w:val="008C2A63"/>
    <w:rsid w:val="008C332F"/>
    <w:rsid w:val="008D533B"/>
    <w:rsid w:val="0094157E"/>
    <w:rsid w:val="009549C9"/>
    <w:rsid w:val="0096229A"/>
    <w:rsid w:val="00982F70"/>
    <w:rsid w:val="009863E5"/>
    <w:rsid w:val="009A3CE6"/>
    <w:rsid w:val="009D2EF0"/>
    <w:rsid w:val="009D356C"/>
    <w:rsid w:val="009E526A"/>
    <w:rsid w:val="009F48AA"/>
    <w:rsid w:val="00A11F23"/>
    <w:rsid w:val="00A12181"/>
    <w:rsid w:val="00A12927"/>
    <w:rsid w:val="00A13B26"/>
    <w:rsid w:val="00A16E22"/>
    <w:rsid w:val="00A33106"/>
    <w:rsid w:val="00A50D8B"/>
    <w:rsid w:val="00A57411"/>
    <w:rsid w:val="00A72B69"/>
    <w:rsid w:val="00AD2DC7"/>
    <w:rsid w:val="00AD63AF"/>
    <w:rsid w:val="00AE249C"/>
    <w:rsid w:val="00AF22DD"/>
    <w:rsid w:val="00B23DD8"/>
    <w:rsid w:val="00B259C1"/>
    <w:rsid w:val="00B41222"/>
    <w:rsid w:val="00B611B1"/>
    <w:rsid w:val="00B61F25"/>
    <w:rsid w:val="00B62E25"/>
    <w:rsid w:val="00B862CB"/>
    <w:rsid w:val="00B92EF6"/>
    <w:rsid w:val="00BA6E7B"/>
    <w:rsid w:val="00BB6260"/>
    <w:rsid w:val="00BC1235"/>
    <w:rsid w:val="00BC2050"/>
    <w:rsid w:val="00BC7511"/>
    <w:rsid w:val="00BE11BA"/>
    <w:rsid w:val="00BE4FAD"/>
    <w:rsid w:val="00BE6A6A"/>
    <w:rsid w:val="00C023C4"/>
    <w:rsid w:val="00C032C9"/>
    <w:rsid w:val="00C04090"/>
    <w:rsid w:val="00C041CB"/>
    <w:rsid w:val="00C07693"/>
    <w:rsid w:val="00C23884"/>
    <w:rsid w:val="00C345A8"/>
    <w:rsid w:val="00C346FB"/>
    <w:rsid w:val="00C42528"/>
    <w:rsid w:val="00C45E9F"/>
    <w:rsid w:val="00C51EE8"/>
    <w:rsid w:val="00C657FD"/>
    <w:rsid w:val="00C8087F"/>
    <w:rsid w:val="00C90B55"/>
    <w:rsid w:val="00C92837"/>
    <w:rsid w:val="00C93ED8"/>
    <w:rsid w:val="00C9645E"/>
    <w:rsid w:val="00CB0E9D"/>
    <w:rsid w:val="00CF00A4"/>
    <w:rsid w:val="00CF37BB"/>
    <w:rsid w:val="00CF47B8"/>
    <w:rsid w:val="00D17AC2"/>
    <w:rsid w:val="00D32E9A"/>
    <w:rsid w:val="00D33102"/>
    <w:rsid w:val="00D552A1"/>
    <w:rsid w:val="00D552F7"/>
    <w:rsid w:val="00D72DDD"/>
    <w:rsid w:val="00D74EBF"/>
    <w:rsid w:val="00D77E67"/>
    <w:rsid w:val="00D8164E"/>
    <w:rsid w:val="00D82C50"/>
    <w:rsid w:val="00DB4165"/>
    <w:rsid w:val="00DB4852"/>
    <w:rsid w:val="00DB674F"/>
    <w:rsid w:val="00DC2C74"/>
    <w:rsid w:val="00DC6A61"/>
    <w:rsid w:val="00DD0BE4"/>
    <w:rsid w:val="00DE34FB"/>
    <w:rsid w:val="00E0256B"/>
    <w:rsid w:val="00E3037F"/>
    <w:rsid w:val="00E355A3"/>
    <w:rsid w:val="00E45923"/>
    <w:rsid w:val="00E45C5B"/>
    <w:rsid w:val="00E64649"/>
    <w:rsid w:val="00E86EA7"/>
    <w:rsid w:val="00EB221D"/>
    <w:rsid w:val="00EC7A20"/>
    <w:rsid w:val="00EF7D04"/>
    <w:rsid w:val="00F0071E"/>
    <w:rsid w:val="00F038DC"/>
    <w:rsid w:val="00F145A7"/>
    <w:rsid w:val="00F423C7"/>
    <w:rsid w:val="00F537E7"/>
    <w:rsid w:val="00F539C6"/>
    <w:rsid w:val="00F83CD8"/>
    <w:rsid w:val="00FA4C65"/>
    <w:rsid w:val="00FA75B1"/>
    <w:rsid w:val="00FB25E1"/>
    <w:rsid w:val="00FE5066"/>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F0417"/>
  <w14:defaultImageDpi w14:val="300"/>
  <w15:docId w15:val="{36B78F5D-E2B0-463D-9AE0-061EABEA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iomsouthsudan.org/tracking/" TargetMode="External"/><Relationship Id="rId4" Type="http://schemas.openxmlformats.org/officeDocument/2006/relationships/webSettings" Target="webSettings.xml"/><Relationship Id="rId9" Type="http://schemas.openxmlformats.org/officeDocument/2006/relationships/hyperlink" Target="https://github.com/peakcm/cholera"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5FEF-9FC0-4C4D-AA59-B7050430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Pages>
  <Words>14722</Words>
  <Characters>83921</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Amanda Reilly</cp:lastModifiedBy>
  <cp:revision>48</cp:revision>
  <cp:lastPrinted>2016-10-19T21:00:00Z</cp:lastPrinted>
  <dcterms:created xsi:type="dcterms:W3CDTF">2016-11-16T12:00:00Z</dcterms:created>
  <dcterms:modified xsi:type="dcterms:W3CDTF">2016-12-03T07:02:00Z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http://www.zotero.org/styles/the-lancet-infectious-diseases</vt:lpwstr>
  </property>
  <property fmtid="{D5CDD505-2E9C-101B-9397-08002B2CF9AE}" pid="22" name="Mendeley Recent Style Name 8_1">
    <vt:lpwstr>The Lancet Infectious Diseases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