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637F1" w14:textId="77777777" w:rsidR="00E45923" w:rsidRPr="00E45923" w:rsidRDefault="00E45923">
      <w:pPr>
        <w:rPr>
          <w:b/>
        </w:rPr>
      </w:pPr>
      <w:r w:rsidRPr="00E45923">
        <w:rPr>
          <w:b/>
        </w:rPr>
        <w:t xml:space="preserve">Working Title: </w:t>
      </w:r>
    </w:p>
    <w:p w14:paraId="4E9B1848" w14:textId="55DB128B" w:rsidR="000E73B9" w:rsidDel="002E1A5F" w:rsidRDefault="00A22B93">
      <w:pPr>
        <w:rPr>
          <w:del w:id="0" w:author="Andrew Azman" w:date="2017-01-08T21:32:00Z"/>
        </w:rPr>
      </w:pPr>
      <w:commentRangeStart w:id="1"/>
      <w:r>
        <w:t xml:space="preserve">The impact of human mobility and imperfect vaccines on waning herd immunity and optimal </w:t>
      </w:r>
      <w:r w:rsidR="00423090">
        <w:t xml:space="preserve">oral cholera </w:t>
      </w:r>
      <w:r>
        <w:t>vaccination strategies</w:t>
      </w:r>
      <w:commentRangeEnd w:id="1"/>
      <w:r w:rsidR="002E1A5F">
        <w:rPr>
          <w:rStyle w:val="CommentReference"/>
        </w:rPr>
        <w:commentReference w:id="1"/>
      </w:r>
    </w:p>
    <w:p w14:paraId="4E504ED6" w14:textId="77777777" w:rsidR="002E1A5F" w:rsidRDefault="002E1A5F" w:rsidP="002E1A5F">
      <w:pPr>
        <w:rPr>
          <w:ins w:id="2" w:author="Andrew Azman" w:date="2017-01-08T21:32:00Z"/>
        </w:rPr>
      </w:pPr>
    </w:p>
    <w:p w14:paraId="4BD6A719" w14:textId="77777777" w:rsidR="002E1A5F" w:rsidRDefault="002E1A5F" w:rsidP="002E1A5F">
      <w:pPr>
        <w:rPr>
          <w:ins w:id="3" w:author="Andrew Azman" w:date="2017-01-08T21:32:00Z"/>
        </w:rPr>
      </w:pPr>
    </w:p>
    <w:p w14:paraId="61C26025" w14:textId="77777777" w:rsidR="002E1A5F" w:rsidRDefault="002E1A5F" w:rsidP="002E1A5F">
      <w:pPr>
        <w:rPr>
          <w:ins w:id="4" w:author="Andrew Azman" w:date="2017-01-08T21:31:00Z"/>
        </w:rPr>
      </w:pPr>
    </w:p>
    <w:p w14:paraId="6C71CCFE" w14:textId="77777777" w:rsidR="002E1A5F" w:rsidRDefault="002E1A5F"/>
    <w:p w14:paraId="7B836D39" w14:textId="43D0B1A4" w:rsidR="00E45923" w:rsidRPr="00E45923" w:rsidRDefault="00E45923">
      <w:pPr>
        <w:rPr>
          <w:b/>
        </w:rPr>
      </w:pPr>
      <w:r w:rsidRPr="00E45923">
        <w:rPr>
          <w:b/>
        </w:rPr>
        <w:t>Authors:</w:t>
      </w:r>
    </w:p>
    <w:p w14:paraId="58B0FB31" w14:textId="77777777" w:rsidR="0035631B" w:rsidRDefault="000E73B9">
      <w:r>
        <w:t>Corey M. Peak</w:t>
      </w:r>
      <w:r w:rsidR="0035631B">
        <w:t>*</w:t>
      </w:r>
      <w:r>
        <w:t>, Amanda</w:t>
      </w:r>
      <w:r w:rsidR="00245BED">
        <w:t xml:space="preserve"> L. </w:t>
      </w:r>
      <w:r>
        <w:t xml:space="preserve">Reilly, Andrew </w:t>
      </w:r>
      <w:r w:rsidR="00245BED">
        <w:t xml:space="preserve">S. </w:t>
      </w:r>
      <w:r w:rsidR="00A22B93">
        <w:t>Azman</w:t>
      </w:r>
      <w:r w:rsidR="00E45923">
        <w:t>, Caroline O. Buckee</w:t>
      </w:r>
    </w:p>
    <w:p w14:paraId="53252D57" w14:textId="77777777" w:rsidR="0035631B" w:rsidRDefault="0035631B"/>
    <w:p w14:paraId="7578E801" w14:textId="1CA73CC3" w:rsidR="000E73B9" w:rsidRPr="00E45923" w:rsidRDefault="0035631B">
      <w:r>
        <w:t>* peak@mail.harvard.edu</w:t>
      </w:r>
      <w:r w:rsidR="000E73B9">
        <w:rPr>
          <w:b/>
        </w:rPr>
        <w:br w:type="page"/>
      </w:r>
    </w:p>
    <w:p w14:paraId="71522749" w14:textId="47916009" w:rsidR="000A51A6" w:rsidRDefault="00417BC4">
      <w:commentRangeStart w:id="5"/>
      <w:r>
        <w:rPr>
          <w:b/>
        </w:rPr>
        <w:lastRenderedPageBreak/>
        <w:t>Abstract</w:t>
      </w:r>
      <w:commentRangeEnd w:id="5"/>
      <w:r w:rsidR="005F3AAD">
        <w:rPr>
          <w:rStyle w:val="CommentReference"/>
        </w:rPr>
        <w:commentReference w:id="5"/>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263FCEC1" w:rsidR="00417BC4" w:rsidRDefault="00EC6207" w:rsidP="00A22B93">
      <w:r>
        <w:t>Vaccine-derived h</w:t>
      </w:r>
      <w:r w:rsidR="00A22B93">
        <w:t>erd immunity wane</w:t>
      </w:r>
      <w:r w:rsidR="00294C76">
        <w:t>s</w:t>
      </w:r>
      <w:r w:rsidR="00A22B93">
        <w:t xml:space="preserve"> over time due to</w:t>
      </w:r>
      <w:r w:rsidR="00597617">
        <w:t xml:space="preserve"> factors including</w:t>
      </w:r>
      <w:r w:rsidR="00A22B93">
        <w:t xml:space="preserve"> short-lived vaccine efficacy or </w:t>
      </w:r>
      <w:r w:rsidR="00597617">
        <w:t>an influx</w:t>
      </w:r>
      <w:r w:rsidR="00A22B93">
        <w:t xml:space="preserve"> of susceptible individuals into </w:t>
      </w:r>
      <w:r>
        <w:t>a vaccinated</w:t>
      </w:r>
      <w:r w:rsidR="00A22B93">
        <w:t xml:space="preserve"> </w:t>
      </w:r>
      <w:r>
        <w:t>community</w:t>
      </w:r>
      <w:r w:rsidR="00A22B93">
        <w:t xml:space="preserve">. </w:t>
      </w:r>
      <w:r w:rsidR="00142B0A">
        <w:t>The duration of herd immunity (DHI) can be an important marker for how long vaccination protect</w:t>
      </w:r>
      <w:r>
        <w:t>s</w:t>
      </w:r>
      <w:r w:rsidR="00142B0A">
        <w:t xml:space="preserve"> a community </w:t>
      </w:r>
      <w:r>
        <w:t xml:space="preserve">before needing complementary interventions or </w:t>
      </w:r>
      <w:r w:rsidR="00CE18E3">
        <w:t>re</w:t>
      </w:r>
      <w:r>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11F282E1" w:rsidR="00417BC4" w:rsidRDefault="00A22B93" w:rsidP="00A22B93">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04EA3BC7" w:rsidR="000A51A6" w:rsidRPr="003355EB" w:rsidRDefault="003355EB" w:rsidP="00A22B93">
      <w:pPr>
        <w:rPr>
          <w:b/>
        </w:rPr>
      </w:pPr>
      <w:r>
        <w:t>W</w:t>
      </w:r>
      <w:r w:rsidR="00A76FDB">
        <w:t xml:space="preserve">e </w:t>
      </w:r>
      <w:r>
        <w:t>show that</w:t>
      </w:r>
      <w:r w:rsidR="00A76FDB">
        <w:t xml:space="preserve"> vaccines, and specifically oral cholera vaccines, can be powerful tools for quickly protecting a population for a certain period of time until complementary interventions can be installed</w:t>
      </w:r>
      <w:r w:rsidR="00EC6207">
        <w:t>. Vaccine-derived herd immunity can be sustained most efficiently by a blended “Mass then Maintain” strategy whereby a single mass vaccination campaign is followed by routine vaccination of susceptible individuals.</w:t>
      </w:r>
      <w:r w:rsidR="00597617">
        <w:t xml:space="preserve"> These findings help explain why an outbreak was sustained in the Protection of Civilians Camp in Bentiu, South Sudan despite two mass vaccination campaigns in the previous two years.</w:t>
      </w:r>
    </w:p>
    <w:p w14:paraId="6C1F2321" w14:textId="77777777" w:rsidR="00142B0A" w:rsidRDefault="00142B0A">
      <w:pPr>
        <w:rPr>
          <w:b/>
        </w:rPr>
      </w:pPr>
      <w:r>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39873A2F"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AE6CD2">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"&lt;sup&gt;1\u20133&lt;/sup&gt;", "plainTextFormattedCitation" : "1\u20133", "previouslyFormattedCitation" : "&lt;sup&gt;1\u20133&lt;/sup&gt;" }, "properties" : { "noteIndex" : 0 }, "schema" : "https://github.com/citation-style-language/schema/raw/master/csl-citation.json" }</w:instrText>
      </w:r>
      <w:r>
        <w:fldChar w:fldCharType="separate"/>
      </w:r>
      <w:r w:rsidR="00380776" w:rsidRPr="00380776">
        <w:rPr>
          <w:noProof/>
          <w:vertAlign w:val="superscript"/>
        </w:rPr>
        <w:t>1–3</w:t>
      </w:r>
      <w:r>
        <w:fldChar w:fldCharType="end"/>
      </w:r>
      <w:r>
        <w:t xml:space="preserve"> which occurs when the expected number of infections per case is reduced below one (i.e., the</w:t>
      </w:r>
      <w:r w:rsidR="00CE18E3">
        <w:t xml:space="preserve"> effective reproductive number </w:t>
      </w:r>
      <w:r>
        <w:t>R</w:t>
      </w:r>
      <w:r>
        <w:rPr>
          <w:vertAlign w:val="subscript"/>
        </w:rPr>
        <w:t>e</w:t>
      </w:r>
      <w:r>
        <w:t xml:space="preserve"> &lt; 1)</w:t>
      </w:r>
      <w:ins w:id="6" w:author="Andrew Azman" w:date="2017-01-18T09:00:00Z">
        <w:r w:rsidR="00367292">
          <w:t>, often through both direct and indirect protection</w:t>
        </w:r>
      </w:ins>
      <w:r>
        <w:t xml:space="preserve">. </w:t>
      </w:r>
      <w:ins w:id="7" w:author="Andrew Azman" w:date="2017-01-18T09:03:00Z">
        <w:r w:rsidR="00843066">
          <w:t>Vaccine-derived h</w:t>
        </w:r>
      </w:ins>
      <w:del w:id="8" w:author="Andrew Azman" w:date="2017-01-18T09:03:00Z">
        <w:r w:rsidDel="00843066">
          <w:delText>H</w:delText>
        </w:r>
      </w:del>
      <w:r>
        <w:t xml:space="preserve">erd immunity emerges when vaccine coverage </w:t>
      </w:r>
      <w:commentRangeStart w:id="9"/>
      <w:r>
        <w:t xml:space="preserve">(VC) </w:t>
      </w:r>
      <w:commentRangeEnd w:id="9"/>
      <w:r w:rsidR="00367292">
        <w:rPr>
          <w:rStyle w:val="CommentReference"/>
        </w:rPr>
        <w:commentReference w:id="9"/>
      </w:r>
      <w:r>
        <w:t>and vaccine effica</w:t>
      </w:r>
      <w:r w:rsidR="00575CD5">
        <w:t>cy (</w:t>
      </w:r>
      <w:commentRangeStart w:id="10"/>
      <w:r w:rsidR="00575CD5">
        <w:t>VE</w:t>
      </w:r>
      <w:commentRangeEnd w:id="10"/>
      <w:r w:rsidR="000C3E32">
        <w:rPr>
          <w:rStyle w:val="CommentReference"/>
        </w:rPr>
        <w:commentReference w:id="10"/>
      </w:r>
      <w:r w:rsidR="00575CD5">
        <w:t>) are sufficiently high; c</w:t>
      </w:r>
      <w:r>
        <w:t>onversely, herd immunity can be lost over time</w:t>
      </w:r>
      <w:r w:rsidR="00CE18E3">
        <w:t xml:space="preserve"> when VE decreases (e.g., for short-lived vaccine direct effects) or</w:t>
      </w:r>
      <w:r>
        <w:t xml:space="preserve"> when VC decreases (e.g., through a net influx of susceptible, un</w:t>
      </w:r>
      <w:r w:rsidR="00CE18E3">
        <w:t>vaccinated individuals)</w:t>
      </w:r>
      <w:r>
        <w:t>.</w:t>
      </w:r>
    </w:p>
    <w:p w14:paraId="4F80E016" w14:textId="77777777" w:rsidR="00D552A1" w:rsidRDefault="00D552A1"/>
    <w:p w14:paraId="4D676FA0" w14:textId="017BE9A3" w:rsidR="002F2F2F" w:rsidRDefault="00BC2050" w:rsidP="001B1D1A">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vaccines can be a relatively quick stopgap</w:t>
      </w:r>
      <w:r w:rsidR="00CE18E3">
        <w:t xml:space="preserve"> measure</w:t>
      </w:r>
      <w:r w:rsidR="002F2F2F" w:rsidRPr="002F2F2F">
        <w:t xml:space="preserve"> to protect an at-risk population until longer-term solutions can be instituted, but there is a need to know how much time is “bought” by such a vaccination ca</w:t>
      </w:r>
      <w:r w:rsidR="00CE18E3">
        <w:t xml:space="preserve">mpaign. For routine </w:t>
      </w:r>
      <w:r w:rsidR="002F2F2F" w:rsidRPr="002F2F2F">
        <w:t xml:space="preserve">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5F43019B" w:rsidR="00D552A1" w:rsidRDefault="00D552A1">
      <w:r>
        <w:t xml:space="preserve">We study the model system of </w:t>
      </w:r>
      <w:ins w:id="11" w:author="Andrew Azman" w:date="2017-01-18T09:09:00Z">
        <w:r w:rsidR="001B1D1A">
          <w:t xml:space="preserve">killed </w:t>
        </w:r>
      </w:ins>
      <w:r>
        <w:t xml:space="preserve">oral cholera vaccines </w:t>
      </w:r>
      <w:r w:rsidR="00AF22DD">
        <w:t>(</w:t>
      </w:r>
      <w:ins w:id="12" w:author="Andrew Azman" w:date="2017-01-18T09:10:00Z">
        <w:r w:rsidR="001B1D1A">
          <w:t>k</w:t>
        </w:r>
      </w:ins>
      <w:r w:rsidR="00AF22DD">
        <w:t xml:space="preserve">OCV) </w:t>
      </w:r>
      <w:r>
        <w:t xml:space="preserve">to address these questions. Due to </w:t>
      </w:r>
      <w:r w:rsidR="00CE18E3">
        <w:t xml:space="preserve">a </w:t>
      </w:r>
      <w:r>
        <w:t xml:space="preserve">reliable </w:t>
      </w:r>
      <w:r w:rsidR="00CE18E3">
        <w:t>VE</w:t>
      </w:r>
      <w:r>
        <w:t xml:space="preserve"> </w:t>
      </w:r>
      <w:r w:rsidR="00CE18E3">
        <w:t xml:space="preserve">profile </w:t>
      </w:r>
      <w:r>
        <w:t xml:space="preserve">and high </w:t>
      </w:r>
      <w:r w:rsidR="00CE18E3">
        <w:t>VC</w:t>
      </w:r>
      <w:r>
        <w:t xml:space="preserve"> through mass campaigns, cholera vaccines can generate po</w:t>
      </w:r>
      <w:r w:rsidR="003542BB">
        <w:t>werful herd protection effects</w:t>
      </w:r>
      <w:r>
        <w:t>.</w:t>
      </w:r>
      <w:r w:rsidR="003542BB">
        <w:fldChar w:fldCharType="begin" w:fldLock="1"/>
      </w:r>
      <w:r w:rsidR="00AE6CD2">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"&lt;sup&gt;4,5&lt;/sup&gt;", "plainTextFormattedCitation" : "4,5", "previouslyFormattedCitation" : "&lt;sup&gt;4,5&lt;/sup&gt;" }, "properties" : { "noteIndex" : 0 }, "schema" : "https://github.com/citation-style-language/schema/raw/master/csl-citation.json" }</w:instrText>
      </w:r>
      <w:r w:rsidR="003542BB">
        <w:fldChar w:fldCharType="separate"/>
      </w:r>
      <w:r w:rsidR="00380776" w:rsidRPr="00380776">
        <w:rPr>
          <w:noProof/>
          <w:vertAlign w:val="superscript"/>
        </w:rPr>
        <w:t>4,5</w:t>
      </w:r>
      <w:r w:rsidR="003542BB">
        <w:fldChar w:fldCharType="end"/>
      </w:r>
      <w:r>
        <w:t xml:space="preserve"> </w:t>
      </w:r>
      <w:r w:rsidR="0003435B">
        <w:t>The WHO manages a</w:t>
      </w:r>
      <w:del w:id="13" w:author="Andrew Azman" w:date="2017-01-20T09:49:00Z">
        <w:r w:rsidR="0003435B" w:rsidDel="004D3F96">
          <w:delText>n</w:delText>
        </w:r>
      </w:del>
      <w:r w:rsidR="0003435B">
        <w:t xml:space="preserve"> </w:t>
      </w:r>
      <w:ins w:id="14" w:author="Andrew Azman" w:date="2017-01-18T09:10:00Z">
        <w:r w:rsidR="001B1D1A">
          <w:t>k</w:t>
        </w:r>
      </w:ins>
      <w:r w:rsidR="0003435B">
        <w:t>OCV stockpile to facilitate vaccine usage in three settings: high-endemicity “hot spots”, high-risk humanitarian crises, and outbreak response</w:t>
      </w:r>
      <w:r w:rsidR="003542BB">
        <w:t>.</w:t>
      </w:r>
      <w:r w:rsidR="003542BB">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3542BB">
        <w:fldChar w:fldCharType="separate"/>
      </w:r>
      <w:r w:rsidR="00380776" w:rsidRPr="00380776">
        <w:rPr>
          <w:noProof/>
          <w:vertAlign w:val="superscript"/>
        </w:rPr>
        <w:t>6</w:t>
      </w:r>
      <w:r w:rsidR="003542BB">
        <w:fldChar w:fldCharType="end"/>
      </w:r>
      <w:r w:rsidR="003542BB">
        <w:t xml:space="preserve"> </w:t>
      </w:r>
      <w:r w:rsidR="00BE4FAD">
        <w:t xml:space="preserve">While the </w:t>
      </w:r>
      <w:r w:rsidR="00541512">
        <w:t xml:space="preserve">value of </w:t>
      </w:r>
      <w:r w:rsidR="00BE4FAD">
        <w:t>reactive vaccination in response to outbreaks</w:t>
      </w:r>
      <w:ins w:id="15" w:author="Andrew Azman" w:date="2017-01-18T09:10:00Z">
        <w:r w:rsidR="003B63A2">
          <w:t xml:space="preserve"> largely</w:t>
        </w:r>
      </w:ins>
      <w:r w:rsidR="00BE4FAD">
        <w:t xml:space="preserve"> </w:t>
      </w:r>
      <w:r w:rsidR="00541512">
        <w:t>depends on the</w:t>
      </w:r>
      <w:r w:rsidR="00545E7A">
        <w:t xml:space="preserve"> </w:t>
      </w:r>
      <w:r w:rsidR="00CE18E3">
        <w:t>short-term (e.g., 0-6</w:t>
      </w:r>
      <w:r w:rsidR="00545E7A">
        <w:t xml:space="preserve"> month</w:t>
      </w:r>
      <w:r w:rsidR="00BE4FAD">
        <w:t>)</w:t>
      </w:r>
      <w:r w:rsidR="00545E7A">
        <w:t xml:space="preserve"> </w:t>
      </w:r>
      <w:commentRangeStart w:id="16"/>
      <w:ins w:id="17" w:author="Andrew Azman" w:date="2017-01-18T09:11:00Z">
        <w:r w:rsidR="003B63A2">
          <w:t>k</w:t>
        </w:r>
      </w:ins>
      <w:r w:rsidR="00BE4FAD">
        <w:t>OCV effectiveness</w:t>
      </w:r>
      <w:commentRangeEnd w:id="16"/>
      <w:r w:rsidR="003B63A2">
        <w:rPr>
          <w:rStyle w:val="CommentReference"/>
        </w:rPr>
        <w:commentReference w:id="16"/>
      </w:r>
      <w:r w:rsidR="003542BB">
        <w:t>,</w:t>
      </w:r>
      <w:r w:rsidR="003542BB">
        <w:fldChar w:fldCharType="begin" w:fldLock="1"/>
      </w:r>
      <w:r w:rsidR="00AE6CD2">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"&lt;sup&gt;7&lt;/sup&gt;", "plainTextFormattedCitation" : "7", "previouslyFormattedCitation" : "&lt;sup&gt;7&lt;/sup&gt;" }, "properties" : { "noteIndex" : 0 }, "schema" : "https://github.com/citation-style-language/schema/raw/master/csl-citation.json" }</w:instrText>
      </w:r>
      <w:r w:rsidR="003542BB">
        <w:fldChar w:fldCharType="separate"/>
      </w:r>
      <w:r w:rsidR="00380776" w:rsidRPr="00380776">
        <w:rPr>
          <w:noProof/>
          <w:vertAlign w:val="superscript"/>
        </w:rPr>
        <w:t>7</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53BB2894" w:rsidR="003542BB" w:rsidRDefault="003542BB" w:rsidP="00767EE4">
      <w:r>
        <w:t xml:space="preserve">These are not merely hypothetical concerns. In the Bentiu </w:t>
      </w:r>
      <w:r w:rsidR="001E6C5D">
        <w:t>Protection of Civilians</w:t>
      </w:r>
      <w:r>
        <w:t xml:space="preserve"> (PoC) Camp in South Sudan, mass vaccination</w:t>
      </w:r>
      <w:ins w:id="18" w:author="Andrew Azman" w:date="2017-01-18T09:34:00Z">
        <w:r w:rsidR="00767EE4">
          <w:t xml:space="preserve"> campaigns</w:t>
        </w:r>
      </w:ins>
      <w:del w:id="19" w:author="Andrew Azman" w:date="2017-01-18T09:34:00Z">
        <w:r w:rsidR="00023416" w:rsidDel="00767EE4">
          <w:delText>s</w:delText>
        </w:r>
      </w:del>
      <w:r w:rsidR="0099479A">
        <w:t xml:space="preserve"> with high </w:t>
      </w:r>
      <w:del w:id="20" w:author="Andrew Azman" w:date="2017-01-18T09:22:00Z">
        <w:r w:rsidR="0099479A" w:rsidDel="006A18E2">
          <w:delText>VC</w:delText>
        </w:r>
        <w:r w:rsidDel="006A18E2">
          <w:delText xml:space="preserve"> </w:delText>
        </w:r>
      </w:del>
      <w:ins w:id="21" w:author="Andrew Azman" w:date="2017-01-18T09:22:00Z">
        <w:r w:rsidR="006A18E2">
          <w:t xml:space="preserve">coverage </w:t>
        </w:r>
      </w:ins>
      <w:r w:rsidR="00023416">
        <w:t>were</w:t>
      </w:r>
      <w:r>
        <w:t xml:space="preserve"> performed in July 2014 and June 2015, yet the camp sustained an outbreak of</w:t>
      </w:r>
      <w:ins w:id="22" w:author="Andrew Azman" w:date="2017-01-18T09:23:00Z">
        <w:r w:rsidR="006A2C28">
          <w:t xml:space="preserve"> </w:t>
        </w:r>
      </w:ins>
      <w:del w:id="23" w:author="Andrew Azman" w:date="2017-01-18T09:23:00Z">
        <w:r w:rsidDel="006A2C28">
          <w:delText xml:space="preserve"> </w:delText>
        </w:r>
      </w:del>
      <w:commentRangeStart w:id="24"/>
      <w:del w:id="25" w:author="Andrew Azman" w:date="2017-01-18T09:22:00Z">
        <w:r w:rsidR="00FF1173" w:rsidDel="006A2C28">
          <w:delText>381</w:delText>
        </w:r>
        <w:r w:rsidR="00023416" w:rsidDel="006A2C28">
          <w:delText xml:space="preserve"> </w:delText>
        </w:r>
        <w:commentRangeEnd w:id="24"/>
        <w:r w:rsidR="00597617" w:rsidDel="006A2C28">
          <w:rPr>
            <w:rStyle w:val="CommentReference"/>
          </w:rPr>
          <w:commentReference w:id="24"/>
        </w:r>
        <w:r w:rsidR="00023416" w:rsidDel="006A2C28">
          <w:delText>cases beginning</w:delText>
        </w:r>
      </w:del>
      <w:del w:id="26" w:author="Andrew Azman" w:date="2017-01-18T09:23:00Z">
        <w:r w:rsidR="00023416" w:rsidDel="006A2C28">
          <w:delText xml:space="preserve"> in</w:delText>
        </w:r>
      </w:del>
      <w:ins w:id="27" w:author="Andrew Azman" w:date="2017-01-18T09:23:00Z">
        <w:r w:rsidR="006A2C28">
          <w:t>starting in</w:t>
        </w:r>
      </w:ins>
      <w:r>
        <w:t xml:space="preserve"> </w:t>
      </w:r>
      <w:r w:rsidR="00023416">
        <w:t>October</w:t>
      </w:r>
      <w:r>
        <w:t xml:space="preserve"> 2016</w:t>
      </w:r>
      <w:ins w:id="28" w:author="Andrew Azman" w:date="2017-01-18T09:23:00Z">
        <w:r w:rsidR="003E3CA9">
          <w:t>, raising questions about the utility of vaccination</w:t>
        </w:r>
      </w:ins>
      <w:r w:rsidR="00FF1173">
        <w:t>.</w:t>
      </w:r>
      <w:r>
        <w:fldChar w:fldCharType="begin" w:fldLock="1"/>
      </w:r>
      <w:r w:rsidR="00AE6CD2">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380776" w:rsidRPr="00380776">
        <w:rPr>
          <w:noProof/>
          <w:vertAlign w:val="superscript"/>
        </w:rPr>
        <w:t>8</w:t>
      </w:r>
      <w:r>
        <w:fldChar w:fldCharType="end"/>
      </w:r>
      <w:r>
        <w:t xml:space="preserve"> </w:t>
      </w:r>
      <w:del w:id="29" w:author="Andrew Azman" w:date="2017-01-18T09:30:00Z">
        <w:r w:rsidR="0099479A" w:rsidDel="00DE04D8">
          <w:delText>Po</w:delText>
        </w:r>
        <w:r w:rsidR="00023416" w:rsidDel="00DE04D8">
          <w:delText xml:space="preserve">ssible </w:delText>
        </w:r>
      </w:del>
      <w:ins w:id="30" w:author="Andrew Azman" w:date="2017-01-18T09:32:00Z">
        <w:r w:rsidR="00DE04D8">
          <w:t>A suite of</w:t>
        </w:r>
      </w:ins>
      <w:ins w:id="31" w:author="Andrew Azman" w:date="2017-01-18T09:30:00Z">
        <w:r w:rsidR="00DE04D8">
          <w:t xml:space="preserve"> factors</w:t>
        </w:r>
      </w:ins>
      <w:ins w:id="32" w:author="Andrew Azman" w:date="2017-01-18T09:32:00Z">
        <w:r w:rsidR="00DE04D8">
          <w:t xml:space="preserve"> may have</w:t>
        </w:r>
      </w:ins>
      <w:ins w:id="33" w:author="Andrew Azman" w:date="2017-01-18T09:30:00Z">
        <w:r w:rsidR="00DE04D8">
          <w:t xml:space="preserve"> contribut</w:t>
        </w:r>
      </w:ins>
      <w:ins w:id="34" w:author="Andrew Azman" w:date="2017-01-18T09:31:00Z">
        <w:r w:rsidR="00DE04D8">
          <w:t>ed</w:t>
        </w:r>
      </w:ins>
      <w:ins w:id="35" w:author="Andrew Azman" w:date="2017-01-18T09:30:00Z">
        <w:r w:rsidR="00DE04D8">
          <w:t xml:space="preserve"> to the </w:t>
        </w:r>
      </w:ins>
      <w:del w:id="36" w:author="Andrew Azman" w:date="2017-01-18T09:30:00Z">
        <w:r w:rsidR="00023416" w:rsidDel="00DE04D8">
          <w:delText xml:space="preserve">driving factors for the </w:delText>
        </w:r>
      </w:del>
      <w:ins w:id="37" w:author="Andrew Azman" w:date="2017-01-18T09:30:00Z">
        <w:r w:rsidR="00DE04D8">
          <w:t>c</w:t>
        </w:r>
      </w:ins>
      <w:del w:id="38" w:author="Andrew Azman" w:date="2017-01-18T09:30:00Z">
        <w:r w:rsidR="00023416" w:rsidDel="00DE04D8">
          <w:delText>C</w:delText>
        </w:r>
      </w:del>
      <w:r w:rsidR="00023416">
        <w:t xml:space="preserve">amp’s susceptibility to an </w:t>
      </w:r>
      <w:r w:rsidR="0099479A">
        <w:t>outbreak</w:t>
      </w:r>
      <w:ins w:id="39" w:author="Andrew Azman" w:date="2017-01-18T09:30:00Z">
        <w:r w:rsidR="00DE04D8">
          <w:t xml:space="preserve"> </w:t>
        </w:r>
      </w:ins>
      <w:del w:id="40" w:author="Andrew Azman" w:date="2017-01-18T09:34:00Z">
        <w:r w:rsidR="0099479A" w:rsidDel="00767EE4">
          <w:delText xml:space="preserve"> </w:delText>
        </w:r>
      </w:del>
      <w:r w:rsidR="00023416">
        <w:t>includ</w:t>
      </w:r>
      <w:ins w:id="41" w:author="Andrew Azman" w:date="2017-01-18T09:32:00Z">
        <w:r w:rsidR="00E03C9B">
          <w:t>ing</w:t>
        </w:r>
      </w:ins>
      <w:del w:id="42" w:author="Andrew Azman" w:date="2017-01-18T09:32:00Z">
        <w:r w:rsidR="00023416" w:rsidDel="00E03C9B">
          <w:delText>e</w:delText>
        </w:r>
      </w:del>
      <w:r w:rsidR="00023416">
        <w:t xml:space="preserve"> waning VE,</w:t>
      </w:r>
      <w:r w:rsidR="0099479A">
        <w:t xml:space="preserve"> </w:t>
      </w:r>
      <w:ins w:id="43" w:author="Andrew Azman" w:date="2017-01-18T09:31:00Z">
        <w:r w:rsidR="00DE04D8">
          <w:t xml:space="preserve">the </w:t>
        </w:r>
      </w:ins>
      <w:r w:rsidR="0099479A">
        <w:t xml:space="preserve">influx of susceptible </w:t>
      </w:r>
      <w:del w:id="44" w:author="Andrew Azman" w:date="2017-01-18T09:31:00Z">
        <w:r w:rsidR="0099479A" w:rsidDel="00DE04D8">
          <w:delText>individuals</w:delText>
        </w:r>
        <w:r w:rsidR="00023416" w:rsidDel="00DE04D8">
          <w:delText xml:space="preserve"> through birth and migration</w:delText>
        </w:r>
      </w:del>
      <w:ins w:id="45" w:author="Andrew Azman" w:date="2017-01-18T09:31:00Z">
        <w:r w:rsidR="00DE04D8">
          <w:t>displaced people</w:t>
        </w:r>
      </w:ins>
      <w:r w:rsidR="0099479A">
        <w:t>,</w:t>
      </w:r>
      <w:ins w:id="46" w:author="Andrew Azman" w:date="2017-01-18T09:31:00Z">
        <w:r w:rsidR="00DE04D8">
          <w:t xml:space="preserve">  an extremely high birth rate,</w:t>
        </w:r>
      </w:ins>
      <w:r w:rsidR="0099479A">
        <w:t xml:space="preserve"> </w:t>
      </w:r>
      <w:del w:id="47" w:author="Andrew Azman" w:date="2017-01-18T09:31:00Z">
        <w:r w:rsidR="0099479A" w:rsidDel="00DE04D8">
          <w:delText xml:space="preserve">and death </w:delText>
        </w:r>
      </w:del>
      <w:r w:rsidR="0099479A">
        <w:t>and resettlement of vaccinated individuals</w:t>
      </w:r>
      <w:ins w:id="48" w:author="Andrew Azman" w:date="2017-01-18T09:33:00Z">
        <w:r w:rsidR="00E03C9B">
          <w:t xml:space="preserve">. </w:t>
        </w:r>
      </w:ins>
      <w:del w:id="49" w:author="Andrew Azman" w:date="2017-01-18T09:33:00Z">
        <w:r w:rsidR="00023416" w:rsidDel="00E03C9B">
          <w:delText>;</w:delText>
        </w:r>
        <w:r w:rsidR="0099479A" w:rsidDel="00E03C9B">
          <w:delText xml:space="preserve"> </w:delText>
        </w:r>
        <w:r w:rsidR="00023416" w:rsidDel="00E03C9B">
          <w:delText>h</w:delText>
        </w:r>
      </w:del>
      <w:ins w:id="50" w:author="Andrew Azman" w:date="2017-01-18T09:33:00Z">
        <w:r w:rsidR="00E03C9B">
          <w:t>H</w:t>
        </w:r>
      </w:ins>
      <w:r w:rsidR="00023416">
        <w:t>owever,</w:t>
      </w:r>
      <w:r w:rsidR="0099479A">
        <w:t xml:space="preserve"> the relative contributions of these factors and whether they are sufficient </w:t>
      </w:r>
      <w:del w:id="51" w:author="Andrew Azman" w:date="2017-01-18T09:34:00Z">
        <w:r w:rsidR="0099479A" w:rsidDel="00767EE4">
          <w:delText xml:space="preserve">explanations </w:delText>
        </w:r>
      </w:del>
      <w:ins w:id="52" w:author="Andrew Azman" w:date="2017-01-18T09:34:00Z">
        <w:r w:rsidR="00767EE4">
          <w:t xml:space="preserve">to explain the outbreak </w:t>
        </w:r>
      </w:ins>
      <w:r w:rsidR="0099479A">
        <w:t xml:space="preserve">remains to be seen. </w:t>
      </w:r>
    </w:p>
    <w:p w14:paraId="1E017F51" w14:textId="77777777" w:rsidR="003D39B4" w:rsidRDefault="003D39B4"/>
    <w:p w14:paraId="4AF9FDC6" w14:textId="041F89C6" w:rsidR="00215957" w:rsidRPr="00A445BB" w:rsidRDefault="00A445BB" w:rsidP="004646E2">
      <w:r>
        <w:t>Following a large scale-up in control measures, such as mass vaccination, a period of low incidence, called the honeymoon period, is expected.</w:t>
      </w:r>
      <w:r>
        <w:fldChar w:fldCharType="begin" w:fldLock="1"/>
      </w:r>
      <w:r w:rsidR="00403D15">
        <w:instrText>ADDIN CSL_CITATION { "citationItems" : [ { "id" : "ITEM-1", "itemData" : { "DOI" : "10.1017/S0950268800067170", "ISSN" : "0950-2688", "PMID" : "3378585", "abstract" : "A mathematical model is developed to mimic the transmission dynamics of the measles virus in communities in the developing world with high population growth rates and high case fatality rates. The model is used to compare the impacts of different mass vaccination programmes upon morbidity and mortality arising from infection by measles virus. Analyses identify three conclusions of practical significance to the design of optimal vaccination programmes. First, there is no single optimum age at which to vaccinate children for all urban and rural communities in developing countries. For a given community the best age at which to vaccinate depends critically on the age distribution of cases of infection prior to the introduction of control measures. Second, numerical studies predict that the introduction of mass vaccination will induce a temporary phase of very low incidence of infection before the system settles to a new pattern of recurrent epidemics. Mass vaccination acts to lengthen the inter-epidemic period in the post-vaccination period when compared with that prevailing prior to control. Third, numerical simulations suggest that two-phase and two-stage vaccination programmes are of less benefit than one-stage programmes (achieving comparable coverage) aimed at young children. The paper ends with a discussion of the needs for: improved programmes of data collection; monitoring of the impact of current vaccination programmes; and the development of models that take account of viral transmission dynamics, host demography and economic factors.", "author" : [ { "dropping-particle" : "", "family" : "McLean", "given" : "A R", "non-dropping-particle" : "", "parse-names" : false, "suffix" : "" }, { "dropping-particle" : "", "family" : "Anderson", "given" : "R M", "non-dropping-particle" : "", "parse-names" : false, "suffix" : "" } ], "container-title" : "Epidemiology and infection", "id" : "ITEM-1", "issue" : "3", "issued" : { "date-parts" : [ [ "1988" ] ] }, "note" : "Coins &amp;quot;Honeymoon Period&amp;quot;", "page" : "419-442", "title" : "Measles in developing countries. Part II. The predicted impact of mass vaccination", "type" : "article-journal", "volume" : "100" }, "uris" : [ "http://www.mendeley.com/documents/?uuid=97610014-43b5-4a99-82eb-58ca9f100383"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B66BAD" w:rsidRPr="00B66BAD">
        <w:rPr>
          <w:noProof/>
          <w:vertAlign w:val="superscript"/>
        </w:rPr>
        <w:t>9</w:t>
      </w:r>
      <w:r>
        <w:fldChar w:fldCharType="end"/>
      </w:r>
      <w:r>
        <w:t xml:space="preserve"> Modeling studies of other disease</w:t>
      </w:r>
      <w:ins w:id="53" w:author="Andrew Azman" w:date="2017-01-18T09:36:00Z">
        <w:r w:rsidR="004646E2">
          <w:t>s</w:t>
        </w:r>
      </w:ins>
      <w:r>
        <w:t xml:space="preserve"> </w:t>
      </w:r>
      <w:del w:id="54" w:author="Andrew Azman" w:date="2017-01-18T09:36:00Z">
        <w:r w:rsidDel="004646E2">
          <w:delText xml:space="preserve">systems </w:delText>
        </w:r>
      </w:del>
      <w:r>
        <w:t>(e.g., HIV,</w:t>
      </w:r>
      <w:r>
        <w:fldChar w:fldCharType="begin" w:fldLock="1"/>
      </w:r>
      <w:r w:rsidR="00403D15">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"mendeley" : { "formattedCitation" : "&lt;sup&gt;10,11&lt;/sup&gt;", "plainTextFormattedCitation" : "10,11", "previouslyFormattedCitation" : "&lt;sup&gt;10,11&lt;/sup&gt;" }, "properties" : { "noteIndex" : 0 }, "schema" : "https://github.com/citation-style-language/schema/raw/master/csl-citation.json" }</w:instrText>
      </w:r>
      <w:r>
        <w:fldChar w:fldCharType="separate"/>
      </w:r>
      <w:r w:rsidR="00B66BAD" w:rsidRPr="00B66BAD">
        <w:rPr>
          <w:noProof/>
          <w:vertAlign w:val="superscript"/>
        </w:rPr>
        <w:t>10,11</w:t>
      </w:r>
      <w:r>
        <w:fldChar w:fldCharType="end"/>
      </w:r>
      <w:r>
        <w:t xml:space="preserve"> measles,</w:t>
      </w:r>
      <w:r>
        <w:fldChar w:fldCharType="begin" w:fldLock="1"/>
      </w:r>
      <w:r w:rsidR="00403D15">
        <w:instrText>ADDIN CSL_CITATION { "citationItems" : [ { "id" : "ITEM-1",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"ITEM-1",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B66BAD" w:rsidRPr="00B66BAD">
        <w:rPr>
          <w:noProof/>
          <w:vertAlign w:val="superscript"/>
        </w:rPr>
        <w:t>12</w:t>
      </w:r>
      <w:r>
        <w:fldChar w:fldCharType="end"/>
      </w:r>
      <w:r>
        <w:t xml:space="preserve"> pertussis,</w:t>
      </w:r>
      <w:r>
        <w:fldChar w:fldCharType="begin" w:fldLock="1"/>
      </w:r>
      <w:r w:rsidR="00403D15">
        <w:instrText>ADDIN CSL_CITATION { "citationItems" : [ { "id" : "ITEM-1",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"ITEM-1", "issue" : "07", "issued" : { "date-parts" : [ [ "2016", "6", "4" ] ] }, "page" : "835-849", "title" : "Pertussis immunity and epidemiology: mode and duration of vaccine-induced immunity", "type" : "article-journal", "volume" : "143" }, "uris" : [ "http://www.mendeley.com/documents/?uuid=315a933b-5be7-4653-955a-65c542265005"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B66BAD" w:rsidRPr="00B66BAD">
        <w:rPr>
          <w:noProof/>
          <w:vertAlign w:val="superscript"/>
        </w:rPr>
        <w:t>13</w:t>
      </w:r>
      <w:r>
        <w:fldChar w:fldCharType="end"/>
      </w:r>
      <w:r>
        <w:t xml:space="preserve"> and rubella</w:t>
      </w:r>
      <w:r>
        <w:fldChar w:fldCharType="begin" w:fldLock="1"/>
      </w:r>
      <w:r w:rsidR="00403D15">
        <w:instrText>ADDIN CSL_CITATION { "citationItems" : [ { "id" : "ITEM-1", "itemData" : { "DOI" : "10.1017/S0950268812000131", "ISSN" : "1469-4409", "PMID" : "22335852", "abstract" : "Childhood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"ITEM-1", "issue" : "12", "issued" : { "date-parts" : [ [ "2012", "12" ] ] }, "page" : "2290-301", "title" : "Impact of birth rate, seasonality and transmission rate on minimum levels of coverage needed for rubella vaccination.", "type" : "article-journal", "volume" : "140" }, "uris" : [ "http://www.mendeley.com/documents/?uuid=9b68227c-c688-49cf-b22c-d2b17c5c6cee"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B66BAD" w:rsidRPr="00B66BAD">
        <w:rPr>
          <w:noProof/>
          <w:vertAlign w:val="superscript"/>
        </w:rPr>
        <w:t>14</w:t>
      </w:r>
      <w:r>
        <w:fldChar w:fldCharType="end"/>
      </w:r>
      <w:r>
        <w:t xml:space="preserve">) have shown a relationship between herd immunity and factors such as the </w:t>
      </w:r>
      <w:commentRangeStart w:id="55"/>
      <w:r>
        <w:t>VE profile</w:t>
      </w:r>
      <w:commentRangeEnd w:id="55"/>
      <w:r w:rsidR="00737D26">
        <w:rPr>
          <w:rStyle w:val="CommentReference"/>
        </w:rPr>
        <w:commentReference w:id="55"/>
      </w:r>
      <w:r>
        <w:t>, VC, demographic turnover, and R</w:t>
      </w:r>
      <w:r>
        <w:rPr>
          <w:vertAlign w:val="subscript"/>
        </w:rPr>
        <w:t>0</w:t>
      </w:r>
      <w:r>
        <w:t xml:space="preserve">, but </w:t>
      </w:r>
      <w:r w:rsidR="00170538">
        <w:t xml:space="preserve">there is a need to </w:t>
      </w:r>
      <w:r>
        <w:t xml:space="preserve">demonstrate the relative contributions of these driving factors </w:t>
      </w:r>
      <w:r w:rsidR="00170538">
        <w:t xml:space="preserve">and </w:t>
      </w:r>
      <w:r w:rsidR="00E701DB">
        <w:t>consider the impact of human migration</w:t>
      </w:r>
      <w:r>
        <w:t xml:space="preserve"> on waning herd immunity</w:t>
      </w:r>
      <w:r w:rsidR="00E701DB">
        <w:t xml:space="preserve"> and vaccination policy</w:t>
      </w:r>
      <w:r>
        <w:t>.</w:t>
      </w:r>
    </w:p>
    <w:p w14:paraId="05E008E1" w14:textId="77777777" w:rsidR="0099479A" w:rsidRDefault="0099479A"/>
    <w:p w14:paraId="79087810" w14:textId="35642464" w:rsidR="0099479A" w:rsidRPr="00E701DB" w:rsidRDefault="00F539C6" w:rsidP="009E3002">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ins w:id="56" w:author="Andrew Azman" w:date="2017-01-18T09:50:00Z">
        <w:r w:rsidR="003B1022">
          <w:t>, providing new</w:t>
        </w:r>
        <w:r w:rsidR="009E3002">
          <w:t xml:space="preserve"> insights </w:t>
        </w:r>
      </w:ins>
      <w:ins w:id="57" w:author="Andrew Azman" w:date="2017-01-18T09:51:00Z">
        <w:r w:rsidR="009E3002">
          <w:t xml:space="preserve">related to the risk of </w:t>
        </w:r>
      </w:ins>
      <w:ins w:id="58" w:author="Andrew Azman" w:date="2017-01-18T09:50:00Z">
        <w:r w:rsidR="009E3002">
          <w:lastRenderedPageBreak/>
          <w:t>outbreaks in vaccinated populations</w:t>
        </w:r>
      </w:ins>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w:t>
      </w:r>
      <w:commentRangeStart w:id="59"/>
      <w:r w:rsidR="00541512">
        <w:t>any</w:t>
      </w:r>
      <w:commentRangeEnd w:id="59"/>
      <w:r w:rsidR="009E3002">
        <w:rPr>
          <w:rStyle w:val="CommentReference"/>
        </w:rPr>
        <w:commentReference w:id="59"/>
      </w:r>
      <w:r w:rsidR="00541512">
        <w:t xml:space="preserve"> given </w:t>
      </w:r>
      <w:r w:rsidR="002F2F2F">
        <w:t>context</w:t>
      </w:r>
      <w:commentRangeStart w:id="60"/>
      <w:r w:rsidR="0065101F">
        <w:t xml:space="preserve"> (</w:t>
      </w:r>
      <w:hyperlink r:id="rId10" w:history="1">
        <w:r w:rsidR="0065101F" w:rsidRPr="001C5656">
          <w:rPr>
            <w:rStyle w:val="Hyperlink"/>
          </w:rPr>
          <w:t>https://coreypeak.shinyapps.io/herd_protection_estimator/</w:t>
        </w:r>
      </w:hyperlink>
      <w:r w:rsidR="0065101F">
        <w:t>)</w:t>
      </w:r>
      <w:commentRangeEnd w:id="60"/>
      <w:r w:rsidR="004D3F96">
        <w:rPr>
          <w:rStyle w:val="CommentReference"/>
        </w:rPr>
        <w:commentReference w:id="60"/>
      </w:r>
      <w:r w:rsidR="00700D43">
        <w:t>.</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4998F42F" w:rsidR="00324900" w:rsidRPr="00324900" w:rsidRDefault="00324900" w:rsidP="005C7B32">
      <w:pPr>
        <w:rPr>
          <w:i/>
        </w:rPr>
      </w:pPr>
      <w:commentRangeStart w:id="61"/>
      <w:r w:rsidRPr="00324900">
        <w:rPr>
          <w:i/>
        </w:rPr>
        <w:t xml:space="preserve">Disease </w:t>
      </w:r>
      <w:commentRangeEnd w:id="61"/>
      <w:r w:rsidR="00311518">
        <w:rPr>
          <w:rStyle w:val="CommentReference"/>
        </w:rPr>
        <w:commentReference w:id="61"/>
      </w:r>
      <w:r w:rsidRPr="00324900">
        <w:rPr>
          <w:i/>
        </w:rPr>
        <w:t>Model</w:t>
      </w:r>
    </w:p>
    <w:p w14:paraId="1943FA7B" w14:textId="6797C9A4" w:rsidR="003B3505" w:rsidRDefault="005C7B32" w:rsidP="001107BD">
      <w:r>
        <w:t xml:space="preserve">We developed a compartmental model framework of </w:t>
      </w:r>
      <w:r w:rsidR="00EB221D">
        <w:t xml:space="preserve">a </w:t>
      </w:r>
      <w:r>
        <w:t>population that is being targeted with vaccination. The population groups of principle interest for this study are individuals who are fully susceptible to disease (</w:t>
      </w:r>
      <m:oMath>
        <m:r>
          <w:rPr>
            <w:rFonts w:ascii="Cambria Math" w:hAnsi="Cambria Math"/>
          </w:rPr>
          <m:t>S</m:t>
        </m:r>
      </m:oMath>
      <w:r>
        <w:t xml:space="preserve">) and </w:t>
      </w:r>
      <w:r w:rsidR="00C346FB">
        <w:t>those</w:t>
      </w:r>
      <w:r>
        <w:t xml:space="preserve"> who were vaccinated </w:t>
      </w:r>
      <w:r w:rsidR="00EB221D" w:rsidRPr="002F2F2F">
        <w:rPr>
          <w:i/>
        </w:rPr>
        <w:t>n</w:t>
      </w:r>
      <w:r w:rsidR="00EB221D">
        <w:t xml:space="preserve">-months ago </w:t>
      </w:r>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w:t>
      </w:r>
      <w:r w:rsidR="007914F5">
        <w:t xml:space="preserve"> (</w:t>
      </w:r>
      <w:commentRangeStart w:id="62"/>
      <w:r w:rsidR="007914F5">
        <w:t>Fig 1</w:t>
      </w:r>
      <w:commentRangeEnd w:id="62"/>
      <w:r w:rsidR="00E74788">
        <w:rPr>
          <w:rStyle w:val="CommentReference"/>
        </w:rPr>
        <w:commentReference w:id="62"/>
      </w:r>
      <w:r w:rsidR="00C346FB">
        <w:t>)</w:t>
      </w:r>
      <w:r>
        <w:t xml:space="preserve">. </w:t>
      </w:r>
      <w:del w:id="63" w:author="Andrew Azman" w:date="2017-01-18T09:55:00Z">
        <w:r w:rsidR="00C346FB" w:rsidDel="001107BD">
          <w:delText>In order to</w:delText>
        </w:r>
      </w:del>
      <w:ins w:id="64" w:author="Andrew Azman" w:date="2017-01-18T09:55:00Z">
        <w:r w:rsidR="001107BD">
          <w:t>To</w:t>
        </w:r>
      </w:ins>
      <w:r w:rsidR="00C346FB">
        <w:t xml:space="preserve"> account for the observation that vaccine direct effects do not tend to wane exponentially,</w:t>
      </w:r>
      <w:ins w:id="65" w:author="Andrew Azman" w:date="2017-01-18T09:55:00Z">
        <w:r w:rsidR="001107BD">
          <w:t>[ref]</w:t>
        </w:r>
      </w:ins>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w:t>
      </w:r>
      <m:oMath>
        <m:r>
          <w:rPr>
            <w:rFonts w:ascii="Cambria Math" w:hAnsi="Cambria Math"/>
          </w:rPr>
          <m:t>V</m:t>
        </m:r>
      </m:oMath>
      <w:r w:rsidR="00C346FB">
        <w:t>-ensemble</w:t>
      </w:r>
      <w:r w:rsidR="003542BB">
        <w:t>.</w:t>
      </w:r>
      <w:r w:rsidR="003542BB">
        <w:fldChar w:fldCharType="begin" w:fldLock="1"/>
      </w:r>
      <w:r w:rsidR="00403D15">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"&lt;sup&gt;15,16&lt;/sup&gt;", "plainTextFormattedCitation" : "15,16", "previouslyFormattedCitation" : "&lt;sup&gt;15,16&lt;/sup&gt;" }, "properties" : { "noteIndex" : 0 }, "schema" : "https://github.com/citation-style-language/schema/raw/master/csl-citation.json" }</w:instrText>
      </w:r>
      <w:r w:rsidR="003542BB">
        <w:fldChar w:fldCharType="separate"/>
      </w:r>
      <w:r w:rsidR="00B66BAD" w:rsidRPr="00B66BAD">
        <w:rPr>
          <w:noProof/>
          <w:vertAlign w:val="superscript"/>
        </w:rPr>
        <w:t>15,16</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ins w:id="66" w:author="Andrew Azman" w:date="2017-01-18T09:58:00Z">
        <w:r w:rsidR="001107BD">
          <w:t xml:space="preserve">after vaccination </w:t>
        </w:r>
      </w:ins>
      <w:r w:rsidR="00C346FB">
        <w:t>individuals move</w:t>
      </w:r>
      <w:r w:rsidR="002347AA">
        <w:t xml:space="preserve"> </w:t>
      </w:r>
      <w:r w:rsidR="00E701DB">
        <w:t xml:space="preserve">from compartment </w:t>
      </w:r>
      <m:oMath>
        <m:r>
          <w:rPr>
            <w:rFonts w:ascii="Cambria Math" w:hAnsi="Cambria Math"/>
          </w:rPr>
          <m:t>S</m:t>
        </m:r>
      </m:oMath>
      <w:r w:rsidR="00E701DB">
        <w:t xml:space="preserve"> 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ins w:id="67" w:author="Andrew Azman" w:date="2017-01-18T09:57:00Z">
        <w:r w:rsidR="001107BD">
          <w:t xml:space="preserve"> </w:t>
        </w:r>
      </w:ins>
      <w:ins w:id="68" w:author="Andrew Azman" w:date="2017-01-18T09:58:00Z">
        <w:r w:rsidR="001107BD">
          <w:t>an</w:t>
        </w:r>
      </w:ins>
      <w:ins w:id="69" w:author="Andrew Azman" w:date="2017-01-18T09:57:00Z">
        <w:r w:rsidR="001107BD">
          <w:t xml:space="preserve"> average</w:t>
        </w:r>
      </w:ins>
      <w:ins w:id="70" w:author="Andrew Azman" w:date="2017-01-18T09:58:00Z">
        <w:r w:rsidR="001107BD">
          <w:t xml:space="preserve"> of one month</w:t>
        </w:r>
      </w:ins>
      <w:del w:id="71" w:author="Andrew Azman" w:date="2017-01-18T09:57:00Z">
        <w:r w:rsidR="00C346FB" w:rsidDel="001107BD">
          <w:delText xml:space="preserve"> months [0,1) </w:delText>
        </w:r>
      </w:del>
      <w:del w:id="72" w:author="Andrew Azman" w:date="2017-01-18T09:58:00Z">
        <w:r w:rsidR="00C346FB" w:rsidDel="001107BD">
          <w:delText>post-vaccination on average</w:delText>
        </w:r>
      </w:del>
      <w:r w:rsidR="00C346FB">
        <w:t>,</w:t>
      </w:r>
      <w:ins w:id="73" w:author="Andrew Azman" w:date="2017-01-18T09:58:00Z">
        <w:r w:rsidR="001107BD">
          <w:t xml:space="preserve"> then</w:t>
        </w:r>
      </w:ins>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ins w:id="74" w:author="Andrew Azman" w:date="2017-01-18T09:59:00Z">
        <w:r w:rsidR="001107BD">
          <w:t>an average of one month</w:t>
        </w:r>
      </w:ins>
      <w:del w:id="75" w:author="Andrew Azman" w:date="2017-01-18T09:59:00Z">
        <w:r w:rsidR="00C346FB" w:rsidDel="001107BD">
          <w:delText>month</w:delText>
        </w:r>
      </w:del>
      <w:del w:id="76" w:author="Andrew Azman" w:date="2017-01-18T09:58:00Z">
        <w:r w:rsidR="00C346FB" w:rsidDel="001107BD">
          <w:delText>s [1,2)</w:delText>
        </w:r>
      </w:del>
      <w:del w:id="77" w:author="Andrew Azman" w:date="2017-01-18T09:59:00Z">
        <w:r w:rsidR="00C346FB" w:rsidDel="001107BD">
          <w:delText xml:space="preserve"> post-vaccination</w:delText>
        </w:r>
      </w:del>
      <w:r w:rsidR="00C346FB">
        <w:t xml:space="preserve">, etc. </w:t>
      </w:r>
    </w:p>
    <w:p w14:paraId="5D2453F1" w14:textId="77777777" w:rsidR="006B582E" w:rsidRDefault="006B582E" w:rsidP="005C7B32"/>
    <w:p w14:paraId="05C9FCC8" w14:textId="0AAC362D" w:rsidR="006B582E" w:rsidRDefault="006B582E" w:rsidP="00A81494">
      <w:r>
        <w:t>We assume individuals within the populati</w:t>
      </w:r>
      <w:r w:rsidR="00C30928">
        <w:t>on are well-mixed and i</w:t>
      </w:r>
      <w:r>
        <w:t xml:space="preserve">ndividuals emigrate from the population at a rate that is equal for all compartments. Unless otherwise noted, the total system size is held constant by offsetting emigration with an equal rate of immigration. Our main results assume that </w:t>
      </w:r>
      <w:del w:id="78" w:author="Andrew Azman" w:date="2017-01-18T10:02:00Z">
        <w:r w:rsidDel="00A81494">
          <w:delText xml:space="preserve">immigration is entirely into the </w:delText>
        </w:r>
        <m:oMath>
          <m:r>
            <w:rPr>
              <w:rFonts w:ascii="Cambria Math" w:hAnsi="Cambria Math"/>
            </w:rPr>
            <m:t>S</m:t>
          </m:r>
        </m:oMath>
        <w:r w:rsidR="00C8088D" w:rsidDel="00A81494">
          <w:delText xml:space="preserve"> </w:delText>
        </w:r>
        <w:r w:rsidDel="00A81494">
          <w:delText xml:space="preserve">compartment, meaning </w:delText>
        </w:r>
      </w:del>
      <w:r>
        <w:t xml:space="preserve">incoming migrants bring neither vaccine-derived nor naturally acquired immunity into the population. </w:t>
      </w:r>
    </w:p>
    <w:p w14:paraId="30F32F5E" w14:textId="77777777" w:rsidR="006B582E" w:rsidRDefault="006B582E" w:rsidP="006B582E"/>
    <w:p w14:paraId="5225B6C9" w14:textId="0062B13A" w:rsidR="006B582E" w:rsidRDefault="006B582E" w:rsidP="005C7B32">
      <w:r>
        <w:t xml:space="preserve">The system of ordinary differential equations generated by the model was solved using the </w:t>
      </w:r>
      <w:r>
        <w:rPr>
          <w:i/>
        </w:rPr>
        <w:t>deSolve</w:t>
      </w:r>
      <w:r>
        <w:t xml:space="preserve"> package</w:t>
      </w:r>
      <w:r>
        <w:fldChar w:fldCharType="begin" w:fldLock="1"/>
      </w:r>
      <w:r w:rsidR="00403D1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B66BAD" w:rsidRPr="00B66BAD">
        <w:rPr>
          <w:noProof/>
          <w:vertAlign w:val="superscript"/>
        </w:rPr>
        <w:t>17</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792FA22E" w:rsidR="005C7B32" w:rsidRDefault="00C346FB" w:rsidP="00D46AAE">
      <w:del w:id="79" w:author="Andrew Azman" w:date="2017-01-18T10:06:00Z">
        <w:r w:rsidDel="00461617">
          <w:delText xml:space="preserve">We adapted monthly </w:delText>
        </w:r>
        <m:oMath>
          <m:r>
            <w:rPr>
              <w:rFonts w:ascii="Cambria Math" w:hAnsi="Cambria Math"/>
            </w:rPr>
            <m:t>VE(t)</m:t>
          </m:r>
        </m:oMath>
        <w:r w:rsidDel="00461617">
          <w:delText xml:space="preserve"> estimates u</w:delText>
        </w:r>
        <w:r w:rsidR="003542BB" w:rsidDel="00461617">
          <w:delText>sing data from Clemens et al.</w:delText>
        </w:r>
        <w:r w:rsidR="003542BB" w:rsidDel="00461617">
          <w:fldChar w:fldCharType="begin" w:fldLock="1"/>
        </w:r>
        <w:r w:rsidR="00403D15" w:rsidDel="00461617">
          <w:del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"&lt;sup&gt;18&lt;/sup&gt;", "plainTextFormattedCitation" : "18", "previouslyFormattedCitation" : "&lt;sup&gt;18&lt;/sup&gt;" }, "properties" : { "noteIndex" : 0 }, "schema" : "https://github.com/citation-style-language/schema/raw/master/csl-citation.json" }</w:delInstrText>
        </w:r>
        <w:r w:rsidR="003542BB" w:rsidDel="00461617">
          <w:fldChar w:fldCharType="separate"/>
        </w:r>
        <w:r w:rsidR="00B66BAD" w:rsidRPr="00B66BAD" w:rsidDel="00461617">
          <w:rPr>
            <w:noProof/>
            <w:vertAlign w:val="superscript"/>
          </w:rPr>
          <w:delText>18</w:delText>
        </w:r>
        <w:r w:rsidR="003542BB" w:rsidDel="00461617">
          <w:fldChar w:fldCharType="end"/>
        </w:r>
        <w:r w:rsidR="003542BB" w:rsidDel="00461617">
          <w:delText xml:space="preserve"> </w:delText>
        </w:r>
        <w:r w:rsidR="002347AA" w:rsidDel="00461617">
          <w:delText>that were</w:delText>
        </w:r>
        <w:r w:rsidR="00BE4FAD" w:rsidDel="00461617">
          <w:delText xml:space="preserve"> re-analyzed by</w:delText>
        </w:r>
        <w:r w:rsidR="003542BB" w:rsidDel="00461617">
          <w:delText xml:space="preserve"> Durham et al</w:delText>
        </w:r>
        <w:r w:rsidR="00BE4FAD" w:rsidDel="00461617">
          <w:delText>.</w:delText>
        </w:r>
        <w:r w:rsidR="003542BB" w:rsidDel="00461617">
          <w:fldChar w:fldCharType="begin" w:fldLock="1"/>
        </w:r>
        <w:r w:rsidR="00403D15" w:rsidDel="00461617">
          <w:del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"&lt;sup&gt;19&lt;/sup&gt;" }, "properties" : { "noteIndex" : 0 }, "schema" : "https://github.com/citation-style-language/schema/raw/master/csl-citation.json" }</w:delInstrText>
        </w:r>
        <w:r w:rsidR="003542BB" w:rsidDel="00461617">
          <w:fldChar w:fldCharType="separate"/>
        </w:r>
        <w:r w:rsidR="00B66BAD" w:rsidRPr="00B66BAD" w:rsidDel="00461617">
          <w:rPr>
            <w:noProof/>
            <w:vertAlign w:val="superscript"/>
          </w:rPr>
          <w:delText>19</w:delText>
        </w:r>
        <w:r w:rsidR="003542BB" w:rsidDel="00461617">
          <w:fldChar w:fldCharType="end"/>
        </w:r>
        <w:r w:rsidR="00BE4FAD" w:rsidDel="00461617">
          <w:delText xml:space="preserve"> We </w:delText>
        </w:r>
        <w:r w:rsidDel="00461617">
          <w:delText xml:space="preserve">define </w:delText>
        </w:r>
        <m:oMath>
          <m:r>
            <w:rPr>
              <w:rFonts w:ascii="Cambria Math" w:hAnsi="Cambria Math"/>
            </w:rPr>
            <m:t>VE(1)</m:t>
          </m:r>
        </m:oMath>
        <w:r w:rsidDel="00461617">
          <w:delText xml:space="preserve"> to be the </w:delText>
        </w:r>
        <w:r w:rsidR="00C8088D" w:rsidRPr="00C8088D" w:rsidDel="00461617">
          <w:delText>VE</w:delText>
        </w:r>
        <w:r w:rsidDel="00461617">
          <w:delText xml:space="preserve"> for months [0,1) post-vaccination, </w:delText>
        </w:r>
        <m:oMath>
          <m:r>
            <w:rPr>
              <w:rFonts w:ascii="Cambria Math" w:hAnsi="Cambria Math"/>
            </w:rPr>
            <m:t>VE(2)</m:t>
          </m:r>
        </m:oMath>
        <w:r w:rsidDel="00461617">
          <w:delText xml:space="preserve"> to be the VE for months [1,2) post-vaccination, etc. </w:delText>
        </w:r>
      </w:del>
      <w:r>
        <w:t xml:space="preserve">We parameterized the time-varying </w:t>
      </w:r>
      <w:ins w:id="80" w:author="Andrew Azman" w:date="2017-01-18T10:04:00Z">
        <w:r w:rsidR="00B577D9">
          <w:t>vaccine efficacy,</w:t>
        </w:r>
      </w:ins>
      <w:del w:id="81" w:author="Andrew Azman" w:date="2017-01-18T10:04:00Z">
        <w:r w:rsidDel="00B577D9">
          <w:delText>distribution</w:delText>
        </w:r>
      </w:del>
      <w:r>
        <w:t xml:space="preserve"> </w:t>
      </w:r>
      <m:oMath>
        <m:r>
          <w:rPr>
            <w:rFonts w:ascii="Cambria Math" w:hAnsi="Cambria Math"/>
          </w:rPr>
          <m:t>VE(t)</m:t>
        </m:r>
      </m:oMath>
      <w:ins w:id="82" w:author="Andrew Azman" w:date="2017-01-18T10:04:00Z">
        <w:r w:rsidR="00B577D9">
          <w:t>,</w:t>
        </w:r>
      </w:ins>
      <w:r>
        <w:t xml:space="preserve"> of </w:t>
      </w:r>
      <w:ins w:id="83" w:author="Andrew Azman" w:date="2017-01-18T10:05:00Z">
        <w:r w:rsidR="00B577D9">
          <w:t>killed oral cholera vaccine</w:t>
        </w:r>
      </w:ins>
      <w:del w:id="84" w:author="Andrew Azman" w:date="2017-01-18T10:05:00Z">
        <w:r w:rsidDel="00B577D9">
          <w:delText>W</w:delText>
        </w:r>
      </w:del>
      <w:ins w:id="85" w:author="Andrew Azman" w:date="2017-01-18T10:05:00Z">
        <w:r w:rsidR="00B577D9">
          <w:t xml:space="preserve"> </w:t>
        </w:r>
      </w:ins>
      <w:ins w:id="86" w:author="Andrew Azman" w:date="2017-01-18T10:06:00Z">
        <w:r w:rsidR="00461617">
          <w:t>(</w:t>
        </w:r>
        <w:commentRangeStart w:id="87"/>
        <w:r w:rsidR="00461617">
          <w:t xml:space="preserve">whole-cell </w:t>
        </w:r>
      </w:ins>
      <w:ins w:id="88" w:author="Andrew Azman" w:date="2017-01-18T10:10:00Z">
        <w:r w:rsidR="00DB2DC5">
          <w:t>with B-subunit</w:t>
        </w:r>
        <w:commentRangeEnd w:id="87"/>
        <w:r w:rsidR="00DB2DC5">
          <w:rPr>
            <w:rStyle w:val="CommentReference"/>
          </w:rPr>
          <w:commentReference w:id="87"/>
        </w:r>
      </w:ins>
      <w:ins w:id="89" w:author="Andrew Azman" w:date="2017-01-18T10:06:00Z">
        <w:r w:rsidR="00461617">
          <w:t xml:space="preserve">) </w:t>
        </w:r>
      </w:ins>
      <w:del w:id="90" w:author="Andrew Azman" w:date="2017-01-18T10:05:00Z">
        <w:r w:rsidDel="00B577D9">
          <w:delText>C and BS-WC vac</w:delText>
        </w:r>
        <w:r w:rsidR="003542BB" w:rsidDel="00B577D9">
          <w:delText>cines</w:delText>
        </w:r>
      </w:del>
      <w:del w:id="91" w:author="Andrew Azman" w:date="2017-01-18T10:06:00Z">
        <w:r w:rsidR="003542BB" w:rsidDel="00461617">
          <w:delText xml:space="preserve"> </w:delText>
        </w:r>
      </w:del>
      <w:r w:rsidR="003542BB">
        <w:t xml:space="preserve">using </w:t>
      </w:r>
      <w:ins w:id="92" w:author="Andrew Azman" w:date="2017-01-18T10:08:00Z">
        <w:r w:rsidR="00461617">
          <w:t>estimates from a large clinical trial in Bangladesh.</w:t>
        </w:r>
      </w:ins>
      <w:del w:id="93" w:author="Andrew Azman" w:date="2017-01-18T10:07:00Z">
        <w:r w:rsidR="003542BB" w:rsidDel="00461617">
          <w:delText xml:space="preserve">tables </w:delText>
        </w:r>
      </w:del>
      <w:del w:id="94" w:author="Andrew Azman" w:date="2017-01-18T10:08:00Z">
        <w:r w:rsidR="003542BB" w:rsidDel="00461617">
          <w:delText>provided by Durham et al.</w:delText>
        </w:r>
      </w:del>
      <w:r w:rsidR="003542BB">
        <w:fldChar w:fldCharType="begin" w:fldLock="1"/>
      </w:r>
      <w:r w:rsidR="00403D1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"&lt;sup&gt;19&lt;/sup&gt;" }, "properties" : { "noteIndex" : 0 }, "schema" : "https://github.com/citation-style-language/schema/raw/master/csl-citation.json" }</w:instrText>
      </w:r>
      <w:r w:rsidR="003542BB">
        <w:fldChar w:fldCharType="separate"/>
      </w:r>
      <w:r w:rsidR="00B66BAD" w:rsidRPr="00B66BAD">
        <w:rPr>
          <w:noProof/>
          <w:vertAlign w:val="superscript"/>
        </w:rPr>
        <w:t>19</w:t>
      </w:r>
      <w:r w:rsidR="003542BB">
        <w:fldChar w:fldCharType="end"/>
      </w:r>
      <w:ins w:id="95" w:author="Andrew Azman" w:date="2017-01-18T10:13:00Z">
        <w:r w:rsidR="00570BE7">
          <w:t xml:space="preserve"> To provide monthly estimates of </w:t>
        </w:r>
        <m:oMath>
          <m:r>
            <w:rPr>
              <w:rFonts w:ascii="Cambria Math" w:hAnsi="Cambria Math"/>
            </w:rPr>
            <m:t>VE(t)</m:t>
          </m:r>
        </m:oMath>
        <w:r w:rsidR="00570BE7">
          <w:t xml:space="preserve"> we linearly interpolated between 6-month</w:t>
        </w:r>
      </w:ins>
      <w:ins w:id="96" w:author="Andrew Azman" w:date="2017-01-18T10:14:00Z">
        <w:r w:rsidR="00570BE7">
          <w:t xml:space="preserve"> point</w:t>
        </w:r>
      </w:ins>
      <w:ins w:id="97" w:author="Andrew Azman" w:date="2017-01-18T10:13:00Z">
        <w:r w:rsidR="00570BE7">
          <w:t xml:space="preserve"> estimates provided in the original analysi</w:t>
        </w:r>
      </w:ins>
      <w:ins w:id="98" w:author="Andrew Azman" w:date="2017-01-18T10:14:00Z">
        <w:r w:rsidR="00570BE7">
          <w:t xml:space="preserve">s, </w:t>
        </w:r>
        <w:commentRangeStart w:id="99"/>
        <w:r w:rsidR="00570BE7">
          <w:t>with efficacy after the 5</w:t>
        </w:r>
        <w:r w:rsidR="00570BE7" w:rsidRPr="00570BE7">
          <w:rPr>
            <w:vertAlign w:val="superscript"/>
            <w:rPrChange w:id="100" w:author="Andrew Azman" w:date="2017-01-18T10:14:00Z">
              <w:rPr/>
            </w:rPrChange>
          </w:rPr>
          <w:t>th</w:t>
        </w:r>
        <w:r w:rsidR="00570BE7">
          <w:t xml:space="preserve"> year assumed to be </w:t>
        </w:r>
        <w:commentRangeStart w:id="101"/>
        <w:r w:rsidR="00570BE7">
          <w:t>zero</w:t>
        </w:r>
      </w:ins>
      <w:commentRangeEnd w:id="101"/>
      <w:ins w:id="102" w:author="Andrew Azman" w:date="2017-01-18T10:41:00Z">
        <w:r w:rsidR="000F6CC0">
          <w:rPr>
            <w:rStyle w:val="CommentReference"/>
          </w:rPr>
          <w:commentReference w:id="101"/>
        </w:r>
      </w:ins>
      <w:ins w:id="103" w:author="Andrew Azman" w:date="2017-01-18T10:14:00Z">
        <w:r w:rsidR="00570BE7">
          <w:t>.</w:t>
        </w:r>
        <w:commentRangeEnd w:id="99"/>
        <w:r w:rsidR="00DE13AA">
          <w:rPr>
            <w:rStyle w:val="CommentReference"/>
          </w:rPr>
          <w:commentReference w:id="99"/>
        </w:r>
        <w:r w:rsidR="00570BE7">
          <w:t xml:space="preserve"> </w:t>
        </w:r>
      </w:ins>
      <w:del w:id="104" w:author="Andrew Azman" w:date="2017-01-18T10:13:00Z">
        <w:r w:rsidR="003542BB" w:rsidDel="00570BE7">
          <w:delText xml:space="preserve"> </w:delText>
        </w:r>
      </w:del>
      <w:ins w:id="105" w:author="Andrew Azman" w:date="2017-01-18T10:08:00Z">
        <w:r w:rsidR="00461617">
          <w:t xml:space="preserve"> </w:t>
        </w:r>
      </w:ins>
      <w:del w:id="106" w:author="Andrew Azman" w:date="2017-01-18T10:08:00Z">
        <w:r w:rsidDel="00461617">
          <w:delText xml:space="preserve">and </w:delText>
        </w:r>
      </w:del>
      <w:del w:id="107" w:author="Andrew Azman" w:date="2017-01-18T10:15:00Z">
        <w:r w:rsidDel="00D46AAE">
          <w:delText>linear interpellat</w:delText>
        </w:r>
        <w:r w:rsidR="002347AA" w:rsidDel="00D46AAE">
          <w:delText>ions between 6-month</w:delText>
        </w:r>
        <w:r w:rsidR="00C30928" w:rsidDel="00D46AAE">
          <w:delText xml:space="preserve"> mean VE</w:delText>
        </w:r>
        <w:r w:rsidR="002347AA" w:rsidDel="00D46AAE">
          <w:delText xml:space="preserve"> estimates</w:delText>
        </w:r>
        <w:r w:rsidR="00586F75" w:rsidDel="00D46AAE">
          <w:delText>, bounded at zero and one</w:delText>
        </w:r>
        <w:r w:rsidR="002347AA" w:rsidDel="00D46AAE">
          <w:delText>.</w:delText>
        </w:r>
        <w:r w:rsidR="00586F75" w:rsidDel="00D46AAE">
          <w:delText xml:space="preserve"> </w:delText>
        </w:r>
        <w:r w:rsidR="002347AA" w:rsidDel="00D46AAE">
          <w:delText xml:space="preserve">As the WC vaccine is more commonly used, especially through the </w:delText>
        </w:r>
        <w:r w:rsidR="00B62E25" w:rsidDel="00D46AAE">
          <w:delText>WHO OCV</w:delText>
        </w:r>
        <w:r w:rsidR="002347AA" w:rsidDel="00D46AAE">
          <w:delText xml:space="preserve"> Stockpile, we focus our main results on the WC vaccine and present results for the BS-WC vaccine in the supplement.</w:delText>
        </w:r>
      </w:del>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727FAF25" w:rsidR="000E5266" w:rsidRDefault="00C30928" w:rsidP="00C11B42">
      <w:r>
        <w:t>We</w:t>
      </w:r>
      <w:r w:rsidR="00FB25E1">
        <w:t xml:space="preserve"> estimated migration rates from three</w:t>
      </w:r>
      <w:ins w:id="108" w:author="Andrew Azman" w:date="2017-01-18T10:38:00Z">
        <w:r w:rsidR="009C482B">
          <w:t xml:space="preserve"> example</w:t>
        </w:r>
      </w:ins>
      <w:r w:rsidR="00FB25E1">
        <w:t xml:space="preserve"> settings</w:t>
      </w:r>
      <w:r>
        <w:t xml:space="preserve"> where </w:t>
      </w:r>
      <w:ins w:id="109" w:author="Andrew Azman" w:date="2017-01-18T10:41:00Z">
        <w:r w:rsidR="000F6CC0">
          <w:t>k</w:t>
        </w:r>
      </w:ins>
      <w:r>
        <w:t>OCVs have been</w:t>
      </w:r>
      <w:ins w:id="110" w:author="Andrew Azman" w:date="2017-01-18T10:38:00Z">
        <w:r w:rsidR="009C482B">
          <w:t xml:space="preserve"> representing</w:t>
        </w:r>
        <w:r w:rsidR="00C11B42">
          <w:t xml:space="preserve"> (1) a </w:t>
        </w:r>
      </w:ins>
      <w:ins w:id="111" w:author="Andrew Azman" w:date="2017-01-18T10:40:00Z">
        <w:r w:rsidR="00C11B42">
          <w:t>‘</w:t>
        </w:r>
      </w:ins>
      <w:ins w:id="112" w:author="Andrew Azman" w:date="2017-01-18T10:38:00Z">
        <w:r w:rsidR="00C11B42">
          <w:t>stable</w:t>
        </w:r>
      </w:ins>
      <w:ins w:id="113" w:author="Andrew Azman" w:date="2017-01-18T10:40:00Z">
        <w:r w:rsidR="00C11B42">
          <w:t>’</w:t>
        </w:r>
      </w:ins>
      <w:ins w:id="114" w:author="Andrew Azman" w:date="2017-01-18T10:38:00Z">
        <w:r w:rsidR="00C11B42">
          <w:t xml:space="preserve"> urban </w:t>
        </w:r>
      </w:ins>
      <w:ins w:id="115" w:author="Andrew Azman" w:date="2017-01-18T10:39:00Z">
        <w:r w:rsidR="00C11B42">
          <w:t>population</w:t>
        </w:r>
      </w:ins>
      <w:ins w:id="116" w:author="Andrew Azman" w:date="2017-01-18T10:38:00Z">
        <w:r w:rsidR="00C11B42">
          <w:t>,</w:t>
        </w:r>
      </w:ins>
      <w:ins w:id="117" w:author="Andrew Azman" w:date="2017-01-18T10:39:00Z">
        <w:r w:rsidR="00C11B42">
          <w:t xml:space="preserve"> (2) </w:t>
        </w:r>
      </w:ins>
      <w:ins w:id="118" w:author="Andrew Azman" w:date="2017-01-18T10:40:00Z">
        <w:r w:rsidR="00C11B42">
          <w:t xml:space="preserve">a </w:t>
        </w:r>
      </w:ins>
      <w:ins w:id="119" w:author="Andrew Azman" w:date="2017-01-18T10:39:00Z">
        <w:r w:rsidR="00C11B42">
          <w:t xml:space="preserve">highly mobile urban population and (3) a displaced person setting with </w:t>
        </w:r>
      </w:ins>
      <w:ins w:id="120" w:author="Andrew Azman" w:date="2017-01-18T10:40:00Z">
        <w:r w:rsidR="00C11B42">
          <w:t>intermediate</w:t>
        </w:r>
      </w:ins>
      <w:ins w:id="121" w:author="Andrew Azman" w:date="2017-01-18T10:39:00Z">
        <w:r w:rsidR="00C11B42">
          <w:t xml:space="preserve"> mobility.</w:t>
        </w:r>
      </w:ins>
      <w:r>
        <w:t xml:space="preserve"> </w:t>
      </w:r>
      <w:del w:id="122" w:author="Andrew Azman" w:date="2017-01-18T10:40:00Z">
        <w:r w:rsidDel="00C11B42">
          <w:delText>used in order to create benchmarks for realistic mobility rates</w:delText>
        </w:r>
        <w:r w:rsidR="00FB25E1" w:rsidDel="00C11B42">
          <w:delText xml:space="preserve">. </w:delText>
        </w:r>
      </w:del>
      <w:r w:rsidR="00FB25E1">
        <w:t>First, to represent a more stable</w:t>
      </w:r>
      <w:ins w:id="123" w:author="Andrew Azman" w:date="2017-01-18T10:40:00Z">
        <w:r w:rsidR="00C11B42">
          <w:t xml:space="preserve"> urban</w:t>
        </w:r>
      </w:ins>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ins w:id="124" w:author="Andrew Azman" w:date="2017-01-18T10:17:00Z">
        <w:r w:rsidR="005033C5">
          <w:t xml:space="preserve"> (i.e., an average residence time of 20 years) </w:t>
        </w:r>
      </w:ins>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403D1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"&lt;sup&gt;20&lt;/sup&gt;", "plainTextFormattedCitation" : "20", "previouslyFormattedCitation" : "&lt;sup&gt;20&lt;/sup&gt;" }, "properties" : { "noteIndex" : 0 }, "schema" : "https://github.com/citation-style-language/schema/raw/master/csl-citation.json" }</w:instrText>
      </w:r>
      <w:r w:rsidR="00046565">
        <w:fldChar w:fldCharType="separate"/>
      </w:r>
      <w:r w:rsidR="00B66BAD" w:rsidRPr="00B66BAD">
        <w:rPr>
          <w:noProof/>
          <w:vertAlign w:val="superscript"/>
        </w:rPr>
        <w:t>20</w:t>
      </w:r>
      <w:r w:rsidR="00046565">
        <w:fldChar w:fldCharType="end"/>
      </w:r>
      <w:r w:rsidR="00FB25E1">
        <w:t xml:space="preserve"> Secondly, to represent a highly mobile </w:t>
      </w:r>
      <w:ins w:id="125" w:author="Andrew Azman" w:date="2017-01-18T10:40:00Z">
        <w:r w:rsidR="00C11B42">
          <w:t xml:space="preserve">urban </w:t>
        </w:r>
      </w:ins>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403D1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"&lt;sup&gt;21&lt;/sup&gt;", "plainTextFormattedCitation" : "21", "previouslyFormattedCitation" : "&lt;sup&gt;21&lt;/sup&gt;" }, "properties" : { "noteIndex" : 0 }, "schema" : "https://github.com/citation-style-language/schema/raw/master/csl-citation.json" }</w:instrText>
      </w:r>
      <w:r w:rsidR="00046565">
        <w:fldChar w:fldCharType="separate"/>
      </w:r>
      <w:r w:rsidR="00B66BAD" w:rsidRPr="00B66BAD">
        <w:rPr>
          <w:noProof/>
          <w:vertAlign w:val="superscript"/>
        </w:rPr>
        <w:t>21</w:t>
      </w:r>
      <w:r w:rsidR="00046565">
        <w:fldChar w:fldCharType="end"/>
      </w:r>
      <w:r w:rsidR="00FB25E1">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r w:rsidR="001E6C5D">
        <w:t xml:space="preserve">PoC </w:t>
      </w:r>
      <w:r w:rsidR="002C409D">
        <w:t xml:space="preserve">Camp in South Sudan </w:t>
      </w:r>
      <w:r w:rsidR="00B62E25">
        <w:t>in the</w:t>
      </w:r>
      <w:r w:rsidR="002C409D">
        <w:t xml:space="preserve"> period from February to October 2016</w:t>
      </w:r>
      <w:r w:rsidR="00B62E25">
        <w:t>, during</w:t>
      </w:r>
      <w:r w:rsidR="002C409D">
        <w:t xml:space="preserve"> which IOM reports a rather stable population of 104,000 people and approximately 2,000 entries/exits per month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lastRenderedPageBreak/>
        <w:t>Outcome Measurements</w:t>
      </w:r>
    </w:p>
    <w:p w14:paraId="34E38EF3" w14:textId="03238EC0" w:rsidR="005C7B32" w:rsidRDefault="007059D1" w:rsidP="005C7B32">
      <w:r>
        <w:t>We define the duration of herd immunity (DHI)</w:t>
      </w:r>
      <w:r w:rsidR="00541512">
        <w:t xml:space="preserve"> </w:t>
      </w:r>
      <w:r>
        <w:t>as the time following a vaccination campaign with 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below one. </w:t>
      </w:r>
      <w:r w:rsidR="005C7B32">
        <w:t>We calculate</w:t>
      </w:r>
    </w:p>
    <w:p w14:paraId="18EFD82C" w14:textId="77777777" w:rsidR="005C7B32" w:rsidRDefault="005C7B32" w:rsidP="005C7B32"/>
    <w:p w14:paraId="4444C5EF" w14:textId="11911B72" w:rsidR="005C7B32" w:rsidRDefault="00476306"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0D98D412"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commentRangeStart w:id="126"/>
      <w:r w:rsidR="002F2F2F">
        <w:t>and is constant unless otherwise noted</w:t>
      </w:r>
      <w:commentRangeEnd w:id="126"/>
      <w:r w:rsidR="00926ADF">
        <w:rPr>
          <w:rStyle w:val="CommentReference"/>
        </w:rPr>
        <w:commentReference w:id="126"/>
      </w:r>
      <w:r w:rsidR="002F2F2F">
        <w:t>.</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0ACF0E19" w:rsidR="005C7B32" w:rsidRDefault="005C7B32" w:rsidP="005C7B32">
      <w:r>
        <w:t>We use</w:t>
      </w:r>
      <w:r w:rsidR="00D32E9A">
        <w:t xml:space="preserve"> our </w:t>
      </w:r>
      <w:commentRangeStart w:id="127"/>
      <w:r w:rsidR="00D32E9A">
        <w:t xml:space="preserve">measurement </w:t>
      </w:r>
      <w:commentRangeEnd w:id="127"/>
      <w:r w:rsidR="00AA4C1B">
        <w:rPr>
          <w:rStyle w:val="CommentReference"/>
        </w:rPr>
        <w:commentReference w:id="127"/>
      </w:r>
      <w:r w:rsidR="00D32E9A">
        <w:t>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rsidR="00046565">
        <w:fldChar w:fldCharType="separate"/>
      </w:r>
      <w:r w:rsidR="00380776" w:rsidRPr="00380776">
        <w:rPr>
          <w:noProof/>
          <w:vertAlign w:val="superscript"/>
        </w:rPr>
        <w:t>22</w:t>
      </w:r>
      <w:r w:rsidR="00046565">
        <w:fldChar w:fldCharType="end"/>
      </w:r>
      <w:r w:rsidR="00C8088D">
        <w:t xml:space="preserve"> T</w:t>
      </w:r>
      <w:r w:rsidR="00C346FB">
        <w:t xml:space="preserve">he closed-form solution 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xml:space="preserve">) initiated by a single infectious case </w:t>
      </w:r>
      <w:r w:rsidR="00C346FB">
        <w:t>is</w:t>
      </w:r>
      <w:r w:rsidR="00D77E67">
        <w:t xml:space="preserve"> defined by the Borell-Tanner distribution</w:t>
      </w:r>
      <w:r w:rsidR="00BE2545">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"&lt;sup&gt;22,23&lt;/sup&gt;", "plainTextFormattedCitation" : "22,23", "previouslyFormattedCitation" : "&lt;sup&gt;22,23&lt;/sup&gt;" }, "properties" : { "noteIndex" : 0 }, "schema" : "https://github.com/citation-style-language/schema/raw/master/csl-citation.json" }</w:instrText>
      </w:r>
      <w:r w:rsidR="00046565">
        <w:fldChar w:fldCharType="separate"/>
      </w:r>
      <w:r w:rsidR="00380776" w:rsidRPr="00380776">
        <w:rPr>
          <w:noProof/>
          <w:vertAlign w:val="superscript"/>
        </w:rPr>
        <w:t>22,23</w:t>
      </w:r>
      <w:r w:rsidR="00046565">
        <w:fldChar w:fldCharType="end"/>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w:commentRangeStart w:id="128"/>
          <m:sSup>
            <m:sSupPr>
              <m:ctrlPr>
                <w:rPr>
                  <w:rFonts w:ascii="Cambria Math" w:hAnsi="Cambria Math"/>
                  <w:i/>
                </w:rPr>
              </m:ctrlPr>
            </m:sSupPr>
            <m:e>
              <m:r>
                <w:rPr>
                  <w:rFonts w:ascii="Cambria Math" w:hAnsi="Cambria Math"/>
                </w:rPr>
                <m:t>R</m:t>
              </m:r>
            </m:e>
            <m:sup>
              <m:r>
                <w:rPr>
                  <w:rFonts w:ascii="Cambria Math" w:hAnsi="Cambria Math"/>
                </w:rPr>
                <m:t>-yR</m:t>
              </m:r>
            </m:sup>
          </m:sSup>
          <w:commentRangeEnd w:id="128"/>
          <m:r>
            <m:rPr>
              <m:sty m:val="p"/>
            </m:rPr>
            <w:rPr>
              <w:rStyle w:val="CommentReference"/>
            </w:rPr>
            <w:commentReference w:id="128"/>
          </m:r>
          <m:r>
            <w:rPr>
              <w:rFonts w:ascii="Cambria Math" w:hAnsi="Cambria Math"/>
            </w:rPr>
            <m:t>.</m:t>
          </m:r>
        </m:oMath>
      </m:oMathPara>
    </w:p>
    <w:p w14:paraId="3BA730FB" w14:textId="77777777" w:rsidR="005C7B32" w:rsidRDefault="005C7B32" w:rsidP="005C7B32"/>
    <w:p w14:paraId="44C1F6F9" w14:textId="1E1CE1F4" w:rsidR="006B582E" w:rsidRPr="006B582E" w:rsidRDefault="006B582E" w:rsidP="005C7B32">
      <w:pPr>
        <w:rPr>
          <w:i/>
        </w:rPr>
      </w:pPr>
      <w:r>
        <w:rPr>
          <w:i/>
        </w:rPr>
        <w:t>Re-Vaccination Strategies</w:t>
      </w:r>
    </w:p>
    <w:p w14:paraId="105130E1" w14:textId="75CB1D75" w:rsidR="005C7B32" w:rsidRDefault="00D32E9A" w:rsidP="00C977BC">
      <w:commentRangeStart w:id="129"/>
      <w:r>
        <w:t xml:space="preserve">We consider </w:t>
      </w:r>
      <w:r w:rsidR="00B62E25">
        <w:t xml:space="preserve">three </w:t>
      </w:r>
      <w:r>
        <w:t>vaccination strategies</w:t>
      </w:r>
      <w:commentRangeEnd w:id="129"/>
      <w:r w:rsidR="00A90700">
        <w:rPr>
          <w:rStyle w:val="CommentReference"/>
        </w:rPr>
        <w:commentReference w:id="129"/>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 and</w:t>
      </w:r>
      <w:r w:rsidR="00B62E25">
        <w:t xml:space="preserve"> (3)</w:t>
      </w:r>
      <w:r>
        <w:t xml:space="preserve"> </w:t>
      </w:r>
      <w:r w:rsidR="00B62E25">
        <w:t>mass vaccination followed by routine vaccination</w:t>
      </w:r>
      <w:r w:rsidR="00BE2545">
        <w:t>, i.e., “Mass then Maintain.”</w:t>
      </w:r>
      <w:r>
        <w:t xml:space="preserve"> Routine vaccination </w:t>
      </w:r>
      <w:r w:rsidR="00C8088D">
        <w:t>includes the daily allocation of a certain number of vaccine courses to</w:t>
      </w:r>
      <w:r>
        <w:t xml:space="preserve"> </w:t>
      </w:r>
      <w:commentRangeStart w:id="130"/>
      <w:r>
        <w:t xml:space="preserve">individuals who happen to be susceptible </w:t>
      </w:r>
      <w:commentRangeEnd w:id="130"/>
      <w:r w:rsidR="00C977BC">
        <w:rPr>
          <w:rStyle w:val="CommentReference"/>
        </w:rPr>
        <w:commentReference w:id="130"/>
      </w:r>
      <w:r>
        <w:t>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BE2545">
        <w:t>.</w:t>
      </w:r>
      <w:r w:rsidR="00046565">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046565">
        <w:fldChar w:fldCharType="separate"/>
      </w:r>
      <w:r w:rsidR="00380776" w:rsidRPr="00380776">
        <w:rPr>
          <w:noProof/>
          <w:vertAlign w:val="superscript"/>
        </w:rPr>
        <w:t>6</w:t>
      </w:r>
      <w:r w:rsidR="00046565">
        <w:fldChar w:fldCharType="end"/>
      </w:r>
      <w:r w:rsidR="00BE2545">
        <w:t xml:space="preserve"> However, b</w:t>
      </w:r>
      <w:r w:rsidR="00E86EA7">
        <w:t>ecause the</w:t>
      </w:r>
      <w:r w:rsidR="00BE2545">
        <w:t xml:space="preserve"> timescale of interest for this study is measured in years</w:t>
      </w:r>
      <w:r>
        <w:t xml:space="preserve">, not days, we assume </w:t>
      </w:r>
      <w:r w:rsidR="00A13B26">
        <w:t>mass vaccination</w:t>
      </w:r>
      <w:r>
        <w:t xml:space="preserve"> campaigns elapse </w:t>
      </w:r>
      <w:r w:rsidR="00BE2545">
        <w:t>instantaneously</w:t>
      </w:r>
      <w:r w:rsidR="00E86EA7">
        <w:t>. Furthermore, we focus on the number of vaccine courses rather than the number of actual vaccines per course</w:t>
      </w:r>
      <w:r w:rsidR="00DB4165">
        <w:t xml:space="preserve"> for generalizability across disease systems</w:t>
      </w:r>
      <w:commentRangeStart w:id="131"/>
      <w:r w:rsidR="00DB4165">
        <w:t>.</w:t>
      </w:r>
      <w:commentRangeEnd w:id="131"/>
      <w:r w:rsidR="002246FB">
        <w:rPr>
          <w:rStyle w:val="CommentReference"/>
        </w:rPr>
        <w:commentReference w:id="131"/>
      </w:r>
    </w:p>
    <w:p w14:paraId="53D88260" w14:textId="77777777" w:rsidR="009D0774" w:rsidRDefault="009D0774" w:rsidP="005C7B32"/>
    <w:p w14:paraId="1206957E" w14:textId="05200311" w:rsidR="009D0774" w:rsidRDefault="009D0774" w:rsidP="005C7B32">
      <w:pPr>
        <w:rPr>
          <w:i/>
        </w:rPr>
      </w:pPr>
      <w:r>
        <w:rPr>
          <w:i/>
        </w:rPr>
        <w:t xml:space="preserve">Bentiu PoC </w:t>
      </w:r>
      <w:r w:rsidR="000C2BED">
        <w:rPr>
          <w:i/>
        </w:rPr>
        <w:t xml:space="preserve">Camp </w:t>
      </w:r>
      <w:r>
        <w:rPr>
          <w:i/>
        </w:rPr>
        <w:t>Case Study</w:t>
      </w:r>
    </w:p>
    <w:p w14:paraId="76A2A3DB" w14:textId="4708742C" w:rsidR="0083178D" w:rsidRDefault="00505B2E" w:rsidP="001A3411">
      <w:r>
        <w:t>To demonstrate the value of estimating waning herd immunity, we focus on the recent experiences with vaccination</w:t>
      </w:r>
      <w:r w:rsidR="00E601F2">
        <w:t>, population changes,</w:t>
      </w:r>
      <w:r>
        <w:t xml:space="preserve"> and an outbreak in the Bentiu PoC Camp. T</w:t>
      </w:r>
      <w:r w:rsidR="006168CB">
        <w:t xml:space="preserve">o approximate the Camp population size, we isolated </w:t>
      </w:r>
      <w:r>
        <w:t>four</w:t>
      </w:r>
      <w:r w:rsidR="006168CB">
        <w:t xml:space="preserve"> key periods of population change:</w:t>
      </w:r>
      <w:r w:rsidR="00E601F2">
        <w:t xml:space="preserve"> (1)</w:t>
      </w:r>
      <w:r w:rsidR="006168CB">
        <w:t xml:space="preserve"> </w:t>
      </w:r>
      <w:ins w:id="132" w:author="Andrew Azman" w:date="2017-01-18T11:00:00Z">
        <w:r w:rsidR="001A3411">
          <w:t>‘</w:t>
        </w:r>
      </w:ins>
      <w:del w:id="133" w:author="Andrew Azman" w:date="2017-01-18T11:00:00Z">
        <w:r w:rsidR="006168CB" w:rsidDel="001A3411">
          <w:delText xml:space="preserve">nearly </w:delText>
        </w:r>
      </w:del>
      <w:r w:rsidR="006168CB">
        <w:t>linear</w:t>
      </w:r>
      <w:ins w:id="134" w:author="Andrew Azman" w:date="2017-01-18T11:00:00Z">
        <w:r w:rsidR="001A3411">
          <w:t>’</w:t>
        </w:r>
      </w:ins>
      <w:r w:rsidR="006168CB">
        <w:t xml:space="preserve"> growth</w:t>
      </w:r>
      <w:r>
        <w:t xml:space="preserve"> </w:t>
      </w:r>
      <w:r w:rsidR="00E601F2">
        <w:t>from February 2014 to June 2014; (2)</w:t>
      </w:r>
      <w:r>
        <w:t xml:space="preserve"> </w:t>
      </w:r>
      <w:ins w:id="135" w:author="Andrew Azman" w:date="2017-01-18T11:00:00Z">
        <w:r w:rsidR="001A3411">
          <w:t>‘</w:t>
        </w:r>
      </w:ins>
      <w:del w:id="136" w:author="Andrew Azman" w:date="2017-01-18T11:00:00Z">
        <w:r w:rsidDel="001A3411">
          <w:delText xml:space="preserve">nearly </w:delText>
        </w:r>
      </w:del>
      <w:r>
        <w:t>exponential</w:t>
      </w:r>
      <w:ins w:id="137" w:author="Andrew Azman" w:date="2017-01-18T11:00:00Z">
        <w:r w:rsidR="001A3411">
          <w:t>’</w:t>
        </w:r>
      </w:ins>
      <w:r>
        <w:t xml:space="preserve"> growth from June 2014</w:t>
      </w:r>
      <w:r w:rsidR="006168CB">
        <w:t xml:space="preserve"> until a peak in December 2015;</w:t>
      </w:r>
      <w:r w:rsidR="00E601F2">
        <w:t xml:space="preserve"> (3)</w:t>
      </w:r>
      <w:r w:rsidR="006168CB">
        <w:t xml:space="preserve"> </w:t>
      </w:r>
      <w:ins w:id="138" w:author="Andrew Azman" w:date="2017-01-18T11:00:00Z">
        <w:r w:rsidR="001A3411">
          <w:t>‘</w:t>
        </w:r>
      </w:ins>
      <w:del w:id="139" w:author="Andrew Azman" w:date="2017-01-18T11:00:00Z">
        <w:r w:rsidR="006168CB" w:rsidDel="001A3411">
          <w:delText xml:space="preserve">nearly </w:delText>
        </w:r>
      </w:del>
      <w:r>
        <w:t>exponential</w:t>
      </w:r>
      <w:ins w:id="140" w:author="Andrew Azman" w:date="2017-01-18T11:00:00Z">
        <w:r w:rsidR="001A3411">
          <w:t>’</w:t>
        </w:r>
      </w:ins>
      <w:r w:rsidR="006168CB">
        <w:t xml:space="preserve"> population decay until stabilization in </w:t>
      </w:r>
      <w:r w:rsidR="007C5881">
        <w:t>May 2016</w:t>
      </w:r>
      <w:r w:rsidR="006168CB">
        <w:t xml:space="preserve">; and </w:t>
      </w:r>
      <w:r w:rsidR="00E601F2">
        <w:t xml:space="preserve">(4) </w:t>
      </w:r>
      <w:ins w:id="141" w:author="Andrew Azman" w:date="2017-01-18T11:00:00Z">
        <w:r w:rsidR="001A3411">
          <w:t>‘</w:t>
        </w:r>
      </w:ins>
      <w:del w:id="142" w:author="Andrew Azman" w:date="2017-01-18T11:00:00Z">
        <w:r w:rsidR="006168CB" w:rsidDel="001A3411">
          <w:delText xml:space="preserve">nearly </w:delText>
        </w:r>
      </w:del>
      <w:r w:rsidR="006168CB">
        <w:t>constant</w:t>
      </w:r>
      <w:ins w:id="143" w:author="Andrew Azman" w:date="2017-01-18T11:00:00Z">
        <w:r w:rsidR="001A3411">
          <w:t>’</w:t>
        </w:r>
      </w:ins>
      <w:r w:rsidR="006168CB">
        <w:t xml:space="preserve"> population size until the end of t</w:t>
      </w:r>
      <w:r w:rsidR="001E049A">
        <w:t>he case study in December 2016 (</w:t>
      </w:r>
      <w:r w:rsidR="00D60633">
        <w:t>Fig S1</w:t>
      </w:r>
      <w:r w:rsidR="004E0107">
        <w:t>).</w:t>
      </w:r>
      <w:r>
        <w:t xml:space="preserve"> </w:t>
      </w:r>
      <w:r w:rsidR="00176FEC">
        <w:t>O</w:t>
      </w:r>
      <w:r w:rsidR="0083178D">
        <w:t>f the three million persons targeted for health resources</w:t>
      </w:r>
      <w:r w:rsidR="00176FEC">
        <w:t xml:space="preserve"> in </w:t>
      </w:r>
      <w:r>
        <w:lastRenderedPageBreak/>
        <w:t xml:space="preserve">broader </w:t>
      </w:r>
      <w:r w:rsidR="00176FEC">
        <w:t xml:space="preserve">South Sudan, including </w:t>
      </w:r>
      <w:r w:rsidR="00E601F2">
        <w:t xml:space="preserve">the </w:t>
      </w:r>
      <w:r w:rsidR="00176FEC">
        <w:t>Bentiu PoC</w:t>
      </w:r>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AE6CD2">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"&lt;sup&gt;24&lt;/sup&gt;", "plainTextFormattedCitation" : "24", "previouslyFormattedCitation" : "&lt;sup&gt;24&lt;/sup&gt;" }, "properties" : { "noteIndex" : 0 }, "schema" : "https://github.com/citation-style-language/schema/raw/master/csl-citation.json" }</w:instrText>
      </w:r>
      <w:r w:rsidR="00E601F2">
        <w:fldChar w:fldCharType="separate"/>
      </w:r>
      <w:r w:rsidR="00380776" w:rsidRPr="00380776">
        <w:rPr>
          <w:noProof/>
          <w:vertAlign w:val="superscript"/>
        </w:rPr>
        <w:t>24</w:t>
      </w:r>
      <w:r w:rsidR="00E601F2">
        <w:fldChar w:fldCharType="end"/>
      </w:r>
      <w:r w:rsidR="00176FEC">
        <w:t xml:space="preserve"> We assumed this to be our demographic turnover rate as a conservatively high estimate</w:t>
      </w:r>
      <w:commentRangeStart w:id="144"/>
      <w:r w:rsidR="00FB1466">
        <w:t>,</w:t>
      </w:r>
      <w:r w:rsidR="00176FEC">
        <w:t xml:space="preserve"> which we show to still be slow relative to other drivers</w:t>
      </w:r>
      <w:r w:rsidR="00E601F2">
        <w:t xml:space="preserve"> of waning herd immunity</w:t>
      </w:r>
      <w:commentRangeEnd w:id="144"/>
      <w:r w:rsidR="00CE1E7A">
        <w:rPr>
          <w:rStyle w:val="CommentReference"/>
        </w:rPr>
        <w:commentReference w:id="144"/>
      </w:r>
      <w:r w:rsidR="00176FEC">
        <w:t>.</w:t>
      </w:r>
      <w:r w:rsidR="00FB1466">
        <w:t xml:space="preserve"> </w:t>
      </w:r>
    </w:p>
    <w:p w14:paraId="7DB1C4DC" w14:textId="7C6EDE34" w:rsidR="00CF2EF3" w:rsidRDefault="00FB1466" w:rsidP="007665E7">
      <w:r>
        <w:br/>
        <w:t>We estimated the susceptibility profile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first scenario, we used empirical measures of all four key </w:t>
      </w:r>
      <w:r w:rsidR="00E601F2">
        <w:t>drivers of waning herd immunity,</w:t>
      </w:r>
      <w:r>
        <w:t xml:space="preserve"> s</w:t>
      </w:r>
      <w:r w:rsidR="00E601F2">
        <w:t>pecifically:</w:t>
      </w:r>
      <w:r>
        <w:t xml:space="preserve"> an empirical dis</w:t>
      </w:r>
      <w:r w:rsidR="00E601F2">
        <w:t xml:space="preserve">tribution of </w:t>
      </w:r>
      <m:oMath>
        <m:r>
          <w:rPr>
            <w:rFonts w:ascii="Cambria Math" w:hAnsi="Cambria Math"/>
          </w:rPr>
          <m:t>VE</m:t>
        </m:r>
        <m:d>
          <m:dPr>
            <m:ctrlPr>
              <w:rPr>
                <w:rFonts w:ascii="Cambria Math" w:hAnsi="Cambria Math"/>
                <w:i/>
              </w:rPr>
            </m:ctrlPr>
          </m:dPr>
          <m:e>
            <m:r>
              <w:rPr>
                <w:rFonts w:ascii="Cambria Math" w:hAnsi="Cambria Math"/>
              </w:rPr>
              <m:t>t</m:t>
            </m:r>
          </m:e>
        </m:d>
      </m:oMath>
      <w:del w:id="145" w:author="Andrew Azman" w:date="2017-01-18T11:49:00Z">
        <w:r w:rsidR="00E601F2" w:rsidDel="00125545">
          <w:delText xml:space="preserve"> for Shanchol</w:delText>
        </w:r>
      </w:del>
      <w:r w:rsidR="00E601F2">
        <w:t>;</w:t>
      </w:r>
      <w:r>
        <w:t xml:space="preserve"> </w:t>
      </w:r>
      <w:r w:rsidR="00E601F2">
        <w:t>a</w:t>
      </w:r>
      <w:r>
        <w:t xml:space="preserve"> dynamic populat</w:t>
      </w:r>
      <w:r w:rsidR="00E601F2">
        <w:t>ion size</w:t>
      </w:r>
      <w:r w:rsidR="00170538">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170538">
        <w:t>,</w:t>
      </w:r>
      <w:r w:rsidR="00E601F2">
        <w:t xml:space="preserve"> described above;</w:t>
      </w:r>
      <w:r>
        <w:t xml:space="preserve"> </w:t>
      </w:r>
      <w:commentRangeStart w:id="146"/>
      <w:r>
        <w:t>routine migration obs</w:t>
      </w:r>
      <w:r w:rsidR="00E601F2">
        <w:t>erved through entries and exits;</w:t>
      </w:r>
      <w:r>
        <w:t xml:space="preserve"> </w:t>
      </w:r>
      <w:commentRangeEnd w:id="146"/>
      <w:r w:rsidR="0061518F">
        <w:rPr>
          <w:rStyle w:val="CommentReference"/>
        </w:rPr>
        <w:commentReference w:id="146"/>
      </w:r>
      <w:r>
        <w:t xml:space="preserve">and 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t xml:space="preserve">. </w:t>
      </w:r>
      <w:commentRangeStart w:id="147"/>
      <w:r>
        <w:t>We</w:t>
      </w:r>
      <w:commentRangeEnd w:id="147"/>
      <w:r w:rsidR="007F6748">
        <w:rPr>
          <w:rStyle w:val="CommentReference"/>
        </w:rPr>
        <w:commentReference w:id="147"/>
      </w:r>
      <w:r>
        <w:t xml:space="preserve"> compare this “observed” scenario with counterfactual scenarios </w:t>
      </w:r>
      <w:r w:rsidR="00E601F2">
        <w:t>that</w:t>
      </w:r>
      <w:r>
        <w:t xml:space="preserve"> eliminate at least one of these drivers and will therefore cause herd immunity to wane more slowly. We constructed a composite counterfactual “best case” scenario in which: </w:t>
      </w:r>
      <m:oMath>
        <m:r>
          <w:rPr>
            <w:rFonts w:ascii="Cambria Math" w:hAnsi="Cambria Math"/>
          </w:rPr>
          <m:t>VE</m:t>
        </m:r>
      </m:oMath>
      <w:r w:rsidR="00E601F2">
        <w:t xml:space="preserve"> </w:t>
      </w:r>
      <w:r>
        <w:t>was held constant at its maximum value (</w:t>
      </w:r>
      <w:del w:id="148" w:author="Andrew Azman" w:date="2017-01-18T11:58:00Z">
        <m:oMath>
          <m:r>
            <w:rPr>
              <w:rFonts w:ascii="Cambria Math" w:hAnsi="Cambria Math"/>
            </w:rPr>
            <m:t>VE</m:t>
          </m:r>
        </m:oMath>
        <w:r w:rsidDel="007665E7">
          <w:delText xml:space="preserve"> = </w:delText>
        </w:r>
      </w:del>
      <w:r>
        <w:t>0.</w:t>
      </w:r>
      <w:commentRangeStart w:id="149"/>
      <w:r>
        <w:t>583</w:t>
      </w:r>
      <w:commentRangeEnd w:id="149"/>
      <w:r w:rsidR="004F145A">
        <w:rPr>
          <w:rStyle w:val="CommentReference"/>
        </w:rPr>
        <w:commentReference w:id="149"/>
      </w:r>
      <w:r>
        <w:t>) for all time since vaccination with Shanchol; the population size was held constant at approximately the level</w:t>
      </w:r>
      <w:r w:rsidR="00E601F2">
        <w:t xml:space="preserve"> observed during the outbreak (</w:t>
      </w:r>
      <w:del w:id="150" w:author="Andrew Azman" w:date="2017-01-18T11:58:00Z">
        <m:oMath>
          <m:r>
            <w:rPr>
              <w:rFonts w:ascii="Cambria Math" w:hAnsi="Cambria Math"/>
            </w:rPr>
            <m:t>N</m:t>
          </m:r>
        </m:oMath>
        <w:r w:rsidDel="007665E7">
          <w:delText xml:space="preserve"> = </w:delText>
        </w:r>
      </w:del>
      <w:r>
        <w:t>100,000); routine m</w:t>
      </w:r>
      <w:r w:rsidR="007C5881">
        <w:t>igration rates were set to zero;</w:t>
      </w:r>
      <w:r>
        <w:t xml:space="preserve"> and birth/death rates set to zero. To isolate the impact of each driver</w:t>
      </w:r>
      <w:r w:rsidR="00CF2EF3">
        <w:t xml:space="preserve"> of waning herd immunity, we simulated </w:t>
      </w:r>
      <w:commentRangeStart w:id="151"/>
      <w:r w:rsidR="00CF2EF3">
        <w:t xml:space="preserve">univariate counterfactual </w:t>
      </w:r>
      <w:commentRangeEnd w:id="151"/>
      <w:r w:rsidR="007665E7">
        <w:rPr>
          <w:rStyle w:val="CommentReference"/>
        </w:rPr>
        <w:commentReference w:id="151"/>
      </w:r>
      <w:r w:rsidR="00CF2EF3">
        <w:t>scenarios under which one driver is set to the “observed” condition while the other three were held at the counterfactual condition (Table 1).</w:t>
      </w:r>
    </w:p>
    <w:p w14:paraId="238E0059" w14:textId="77777777" w:rsidR="00FB1466" w:rsidRDefault="00FB1466" w:rsidP="00FB1466"/>
    <w:p w14:paraId="4A7D7D39" w14:textId="03306059" w:rsidR="00AF416E" w:rsidRDefault="00FB1466" w:rsidP="00AF416E">
      <w:pPr>
        <w:rPr>
          <w:ins w:id="152" w:author="Andrew Azman" w:date="2017-01-18T12:11:00Z"/>
        </w:rPr>
      </w:pPr>
      <w:commentRangeStart w:id="153"/>
      <w:r>
        <w:t>Next</w:t>
      </w:r>
      <w:commentRangeEnd w:id="153"/>
      <w:r w:rsidR="00AF416E">
        <w:rPr>
          <w:rStyle w:val="CommentReference"/>
        </w:rPr>
        <w:commentReference w:id="153"/>
      </w:r>
      <w:r>
        <w:t xml:space="preserve">, we create a measure of attributable percent to assess the relative </w:t>
      </w:r>
      <w:del w:id="154" w:author="Andrew Azman" w:date="2017-01-18T12:09:00Z">
        <w:r w:rsidDel="006A6916">
          <w:delText xml:space="preserve">strength </w:delText>
        </w:r>
      </w:del>
      <w:ins w:id="155" w:author="Andrew Azman" w:date="2017-01-18T12:09:00Z">
        <w:r w:rsidR="006A6916">
          <w:t xml:space="preserve">importance </w:t>
        </w:r>
      </w:ins>
      <w:r>
        <w:t xml:space="preserve">of each driver of waning herd immunity in this case study. We </w:t>
      </w:r>
      <w:del w:id="156" w:author="Andrew Azman" w:date="2017-01-18T12:10:00Z">
        <w:r w:rsidDel="007400CA">
          <w:delText>c</w:delText>
        </w:r>
        <w:r w:rsidR="009D0774" w:rsidDel="007400CA">
          <w:delText>alculate</w:delText>
        </w:r>
      </w:del>
      <w:ins w:id="157" w:author="Andrew Azman" w:date="2017-01-18T12:10:00Z">
        <w:r w:rsidR="007400CA">
          <w:t xml:space="preserve">use our estimates of </w:t>
        </w:r>
      </w:ins>
      <w:ins w:id="158" w:author="Andrew Azman" w:date="2017-01-18T12:07:00Z">
        <w:r w:rsidR="006A6916">
          <w:t xml:space="preserve">the proportion of the population susceptible </w:t>
        </w:r>
      </w:ins>
      <w:del w:id="159" w:author="Andrew Azman" w:date="2017-01-18T12:07:00Z">
        <w:r w:rsidR="009D0774" w:rsidDel="006A6916">
          <w:delText xml:space="preserve"> </w:delText>
        </w:r>
      </w:del>
      <w:moveFromRangeStart w:id="160" w:author="Andrew Azman" w:date="2017-01-18T12:07:00Z" w:name="move472504583"/>
      <w:commentRangeStart w:id="161"/>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moveFrom w:id="162" w:author="Andrew Azman" w:date="2017-01-18T12:07:00Z">
        <w:r w:rsidR="007C5881" w:rsidDel="006A6916">
          <w:t xml:space="preserve"> </w:t>
        </w:r>
      </w:moveFrom>
      <w:moveFromRangeEnd w:id="160"/>
      <w:commentRangeEnd w:id="161"/>
      <w:r w:rsidR="009975BB">
        <w:rPr>
          <w:rStyle w:val="CommentReference"/>
        </w:rPr>
        <w:commentReference w:id="161"/>
      </w:r>
      <w:r w:rsidR="009D0774">
        <w:t>on Oct 16, 2016</w:t>
      </w:r>
      <w:ins w:id="163" w:author="Andrew Azman" w:date="2017-01-18T12:10:00Z">
        <w:r w:rsidR="007400CA">
          <w:t xml:space="preserve">, the start of the outbreak to compare scenarios. Specifically,  </w:t>
        </w:r>
      </w:ins>
      <w:del w:id="164" w:author="Andrew Azman" w:date="2017-01-18T12:10:00Z">
        <w:r w:rsidR="009D0774" w:rsidDel="007400CA">
          <w:delText xml:space="preserve"> </w:delText>
        </w:r>
        <w:moveToRangeStart w:id="165" w:author="Andrew Azman" w:date="2017-01-18T12:07:00Z" w:name="move472504583"/>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del>
      <w:moveTo w:id="166" w:author="Andrew Azman" w:date="2017-01-18T12:07:00Z">
        <w:del w:id="167" w:author="Andrew Azman" w:date="2017-01-18T12:07:00Z">
          <w:r w:rsidR="006A6916" w:rsidDel="006A6916">
            <w:delText xml:space="preserve"> </w:delText>
          </w:r>
        </w:del>
      </w:moveTo>
      <w:moveToRangeEnd w:id="165"/>
      <w:del w:id="168" w:author="Andrew Azman" w:date="2017-01-18T12:10:00Z">
        <w:r w:rsidR="009D0774" w:rsidDel="007400CA">
          <w:delText>in</w:delText>
        </w:r>
        <w:r w:rsidR="00286A28" w:rsidDel="007400CA">
          <w:delText xml:space="preserve"> each </w:delText>
        </w:r>
      </w:del>
      <w:del w:id="169" w:author="Andrew Azman" w:date="2017-01-18T12:08:00Z">
        <w:r w:rsidR="00286A28" w:rsidDel="006A6916">
          <w:delText>uni</w:delText>
        </w:r>
        <w:r w:rsidR="007C5881" w:rsidDel="006A6916">
          <w:delText xml:space="preserve">variate counterfactual </w:delText>
        </w:r>
      </w:del>
      <w:del w:id="170" w:author="Andrew Azman" w:date="2017-01-18T12:10:00Z">
        <w:r w:rsidR="007C5881" w:rsidDel="007400CA">
          <w:delText xml:space="preserve">scenario </w:delText>
        </w:r>
        <m:oMath>
          <m:r>
            <w:rPr>
              <w:rFonts w:ascii="Cambria Math" w:hAnsi="Cambria Math"/>
            </w:rPr>
            <m:t>i</m:t>
          </m:r>
        </m:oMath>
        <w:r w:rsidR="00286A28" w:rsidDel="007400CA">
          <w:delText xml:space="preserve"> and </w:delTex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rsidDel="007400CA">
          <w:delText xml:space="preserve"> for the composite </w:delText>
        </w:r>
        <w:r w:rsidR="009D0774" w:rsidDel="007400CA">
          <w:delText>counter</w:delText>
        </w:r>
        <w:r w:rsidR="00CF2EF3" w:rsidDel="007400CA">
          <w:delText xml:space="preserve">factual </w:delText>
        </w:r>
        <w:r w:rsidR="0047120A" w:rsidDel="007400CA">
          <w:delText>scenario</w:delText>
        </w:r>
        <w:r w:rsidR="009D0774" w:rsidDel="007400CA">
          <w:delText>.</w:delText>
        </w:r>
        <w:r w:rsidR="00286A28" w:rsidDel="007400CA">
          <w:delText xml:space="preserve"> </w:delText>
        </w:r>
      </w:del>
      <w:ins w:id="171" w:author="Andrew Azman" w:date="2017-01-18T12:10:00Z">
        <w:r w:rsidR="007400CA">
          <w:t>f</w:t>
        </w:r>
      </w:ins>
      <w:del w:id="172" w:author="Andrew Azman" w:date="2017-01-18T12:10:00Z">
        <w:r w:rsidR="009D0774" w:rsidDel="007400CA">
          <w:delText>F</w:delText>
        </w:r>
      </w:del>
      <w:r w:rsidR="009D0774">
        <w:t>or each univariate scenario</w:t>
      </w:r>
      <w:r w:rsidR="00286A28">
        <w:t xml:space="preserve"> </w:t>
      </w:r>
      <m:oMath>
        <m:r>
          <w:rPr>
            <w:rFonts w:ascii="Cambria Math" w:hAnsi="Cambria Math"/>
          </w:rPr>
          <m:t>i</m:t>
        </m:r>
      </m:oMath>
      <w:r w:rsidR="009D0774">
        <w:t xml:space="preserve">, </w:t>
      </w:r>
      <w:r w:rsidR="00286A28">
        <w:t xml:space="preserve">we </w:t>
      </w:r>
      <w:r w:rsidR="009D0774">
        <w:t>calculate the difference</w:t>
      </w:r>
      <w:ins w:id="173" w:author="Andrew Azman" w:date="2017-01-18T12:11:00Z">
        <w:r w:rsidR="00AF416E">
          <w:t xml:space="preserve"> between estimates of the proportion of the </w:t>
        </w:r>
      </w:ins>
      <w:ins w:id="174" w:author="Andrew Azman" w:date="2017-01-18T12:12:00Z">
        <w:r w:rsidR="00AF416E">
          <w:t>proportion</w:t>
        </w:r>
      </w:ins>
      <w:ins w:id="175" w:author="Andrew Azman" w:date="2017-01-18T12:11:00Z">
        <w:r w:rsidR="00AF416E">
          <w:t xml:space="preserve"> </w:t>
        </w:r>
      </w:ins>
      <w:ins w:id="176" w:author="Andrew Azman" w:date="2017-01-18T12:12:00Z">
        <w:r w:rsidR="00AF416E">
          <w:t>susceptible</w:t>
        </w:r>
      </w:ins>
      <w:ins w:id="177" w:author="Andrew Azman" w:date="2017-01-18T12:11:00Z">
        <w:r w:rsidR="00AF416E">
          <w:t xml:space="preserve"> at the start of the outbreak with </w:t>
        </w:r>
      </w:ins>
      <w:ins w:id="178" w:author="Andrew Azman" w:date="2017-01-18T12:12:00Z">
        <w:r w:rsidR="00AF416E">
          <w:t>estimates</w:t>
        </w:r>
      </w:ins>
      <w:ins w:id="179" w:author="Andrew Azman" w:date="2017-01-18T12:11:00Z">
        <w:r w:rsidR="00AF416E">
          <w:t xml:space="preserve"> in the composite scenario</w:t>
        </w:r>
      </w:ins>
      <w:ins w:id="180" w:author="Andrew Azman" w:date="2017-01-18T12:12:00Z">
        <w:r w:rsidR="00AF416E">
          <w:t>,</w:t>
        </w:r>
      </w:ins>
    </w:p>
    <w:p w14:paraId="07EA9815" w14:textId="77777777" w:rsidR="00AF416E" w:rsidRDefault="00AF416E" w:rsidP="00AF416E">
      <w:pPr>
        <w:rPr>
          <w:ins w:id="181" w:author="Andrew Azman" w:date="2017-01-18T12:12:00Z"/>
        </w:rPr>
      </w:pPr>
    </w:p>
    <w:p w14:paraId="2C4CA501" w14:textId="77777777" w:rsidR="00AF416E" w:rsidRDefault="006168CB" w:rsidP="00AF416E">
      <w:pPr>
        <w:rPr>
          <w:ins w:id="182" w:author="Andrew Azman" w:date="2017-01-18T12:12:00Z"/>
        </w:rPr>
      </w:pPr>
      <w:r>
        <w:t xml:space="preserv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xml:space="preserve">. </w:t>
      </w:r>
    </w:p>
    <w:p w14:paraId="062D2DE0" w14:textId="77777777" w:rsidR="00AF416E" w:rsidRDefault="00AF416E" w:rsidP="00AF416E">
      <w:pPr>
        <w:rPr>
          <w:ins w:id="183" w:author="Andrew Azman" w:date="2017-01-18T12:12:00Z"/>
        </w:rPr>
      </w:pPr>
    </w:p>
    <w:p w14:paraId="32C39BB8" w14:textId="32BA5CE0" w:rsidR="00AF416E" w:rsidRPr="00AF416E" w:rsidRDefault="00286A28" w:rsidP="00AF416E">
      <w:pPr>
        <w:rPr>
          <w:ins w:id="184" w:author="Andrew Azman" w:date="2017-01-18T12:12:00Z"/>
          <w:rPrChange w:id="185" w:author="Andrew Azman" w:date="2017-01-18T12:12:00Z">
            <w:rPr>
              <w:ins w:id="186" w:author="Andrew Azman" w:date="2017-01-18T12:12:00Z"/>
              <w:rFonts w:ascii="Cambria Math"/>
            </w:rPr>
          </w:rPrChange>
        </w:rPr>
      </w:pPr>
      <w:r>
        <w:t>Finally, we c</w:t>
      </w:r>
      <w:r w:rsidR="006168CB">
        <w:t>alculate the percent of waning herd immunity attributable to each driver</w:t>
      </w:r>
      <w:ins w:id="187" w:author="Andrew Azman" w:date="2017-01-18T12:12:00Z">
        <m:oMath>
          <m:r>
            <w:rPr>
              <w:rFonts w:ascii="Cambria Math" w:hAnsi="Cambria Math"/>
            </w:rPr>
            <m:t xml:space="preserve"> (AR%),</m:t>
          </m:r>
        </m:oMath>
      </w:ins>
    </w:p>
    <w:p w14:paraId="401FD9EF" w14:textId="77777777" w:rsidR="00AF416E" w:rsidRDefault="00AF416E" w:rsidP="00AF416E">
      <w:pPr>
        <w:rPr>
          <w:ins w:id="188" w:author="Andrew Azman" w:date="2017-01-18T12:12:00Z"/>
        </w:rPr>
      </w:pPr>
    </w:p>
    <w:p w14:paraId="57A7BED4" w14:textId="1539A5CF" w:rsidR="00F539C6" w:rsidRPr="00AF416E" w:rsidRDefault="007C5881" w:rsidP="00AF416E">
      <w:del w:id="189" w:author="Andrew Azman" w:date="2017-01-18T12:12:00Z">
        <w:r w:rsidDel="00AF416E">
          <w:delText xml:space="preserve"> </w:delText>
        </w:r>
      </w:del>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623DBFA" w14:textId="77777777" w:rsidR="00BE2545" w:rsidRDefault="00BE2545">
      <w:pPr>
        <w:rPr>
          <w:b/>
        </w:rPr>
      </w:pPr>
      <w:r>
        <w:rPr>
          <w:b/>
        </w:rPr>
        <w:br w:type="page"/>
      </w:r>
    </w:p>
    <w:p w14:paraId="59509F89" w14:textId="7019BAE5" w:rsidR="00F539C6" w:rsidRPr="001850C4" w:rsidRDefault="00F539C6">
      <w:pPr>
        <w:rPr>
          <w:b/>
        </w:rPr>
      </w:pPr>
      <w:r w:rsidRPr="001850C4">
        <w:rPr>
          <w:b/>
        </w:rPr>
        <w:lastRenderedPageBreak/>
        <w:t>RESULTS</w:t>
      </w:r>
    </w:p>
    <w:p w14:paraId="2877BFB4" w14:textId="77777777" w:rsidR="00463D05" w:rsidRDefault="00463D05"/>
    <w:p w14:paraId="2625FAFD" w14:textId="4288367F" w:rsidR="006B582E" w:rsidRPr="006B582E" w:rsidRDefault="00C7026D">
      <w:pPr>
        <w:rPr>
          <w:i/>
        </w:rPr>
      </w:pPr>
      <w:commentRangeStart w:id="190"/>
      <w:r>
        <w:rPr>
          <w:i/>
        </w:rPr>
        <w:t>Duration of h</w:t>
      </w:r>
      <w:r w:rsidR="00BE2545">
        <w:rPr>
          <w:i/>
        </w:rPr>
        <w:t>erd p</w:t>
      </w:r>
      <w:r w:rsidR="006B582E">
        <w:rPr>
          <w:i/>
        </w:rPr>
        <w:t>rotection</w:t>
      </w:r>
      <w:r w:rsidR="00BE2545">
        <w:rPr>
          <w:i/>
        </w:rPr>
        <w:t xml:space="preserve"> depends on VE and migration</w:t>
      </w:r>
      <w:commentRangeEnd w:id="190"/>
      <w:r w:rsidR="002C37EC">
        <w:rPr>
          <w:rStyle w:val="CommentReference"/>
        </w:rPr>
        <w:commentReference w:id="190"/>
      </w:r>
    </w:p>
    <w:p w14:paraId="27FD66C6" w14:textId="143AF3BE" w:rsidR="00044C95" w:rsidRDefault="00611687" w:rsidP="003A5593">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w:t>
      </w:r>
      <w:commentRangeStart w:id="191"/>
      <w:r w:rsidR="0028276D">
        <w:t>4.2</w:t>
      </w:r>
      <w:r w:rsidR="00BB6260">
        <w:t xml:space="preserve"> years for the WC vaccine</w:t>
      </w:r>
      <w:r w:rsidR="0028276D">
        <w:t xml:space="preserve"> in our deterministic model framework</w:t>
      </w:r>
      <w:r w:rsidR="00BB6260">
        <w:t xml:space="preserve"> </w:t>
      </w:r>
      <w:commentRangeEnd w:id="191"/>
      <w:r w:rsidR="00195461">
        <w:rPr>
          <w:rStyle w:val="CommentReference"/>
        </w:rPr>
        <w:commentReference w:id="191"/>
      </w:r>
      <w:r w:rsidR="00C345A8">
        <w:t>(</w:t>
      </w:r>
      <w:commentRangeStart w:id="192"/>
      <w:r w:rsidR="00D60633">
        <w:t>Fig 2</w:t>
      </w:r>
      <w:r>
        <w:t>, dotted line</w:t>
      </w:r>
      <w:commentRangeEnd w:id="192"/>
      <w:r w:rsidR="00393A59">
        <w:rPr>
          <w:rStyle w:val="CommentReference"/>
        </w:rPr>
        <w:commentReference w:id="192"/>
      </w:r>
      <w:r w:rsidR="00C032C9">
        <w:t>)</w:t>
      </w:r>
      <w:r w:rsidR="00CF37BB">
        <w:t>. The inclusion of migration can substan</w:t>
      </w:r>
      <w:r w:rsidR="00C032C9">
        <w:t xml:space="preserve">tially decrease </w:t>
      </w:r>
      <w:r w:rsidR="00586F75">
        <w:t>this duration</w:t>
      </w:r>
      <w:r w:rsidR="00C032C9">
        <w:t>. I</w:t>
      </w:r>
      <w:r w:rsidR="00CF37BB">
        <w:t>n a high-migration setting</w:t>
      </w:r>
      <w:ins w:id="193" w:author="Andrew Azman" w:date="2017-01-18T12:29:00Z">
        <w:r w:rsidR="00B46985">
          <w:t>,</w:t>
        </w:r>
      </w:ins>
      <w:r w:rsidR="00CF37BB">
        <w:t xml:space="preserve"> </w:t>
      </w:r>
      <w:del w:id="194" w:author="Andrew Azman" w:date="2017-01-18T12:28:00Z">
        <w:r w:rsidR="00CF37BB" w:rsidDel="003A5593">
          <w:delText>with an average duration</w:delText>
        </w:r>
        <w:r w:rsidR="00C032C9" w:rsidDel="003A5593">
          <w:delText xml:space="preserve"> of residence of</w:delText>
        </w:r>
      </w:del>
      <w:ins w:id="195" w:author="Andrew Azman" w:date="2017-01-18T12:28:00Z">
        <w:r w:rsidR="003A5593">
          <w:t>where individuals on average stay for</w:t>
        </w:r>
      </w:ins>
      <w:r w:rsidR="00C032C9">
        <w:t xml:space="preserve"> 2 years, the duration of </w:t>
      </w:r>
      <w:commentRangeStart w:id="196"/>
      <w:r w:rsidR="00C032C9">
        <w:t xml:space="preserve">any herd protection </w:t>
      </w:r>
      <w:commentRangeEnd w:id="196"/>
      <w:r w:rsidR="00B46985">
        <w:rPr>
          <w:rStyle w:val="CommentReference"/>
        </w:rPr>
        <w:commentReference w:id="196"/>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D60633">
        <w:t>(Fig 2</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w:t>
      </w:r>
      <w:r w:rsidR="00D60633">
        <w:t>Fig S2</w:t>
      </w:r>
      <w:r w:rsidR="0028276D">
        <w:t>)</w:t>
      </w:r>
      <w:r w:rsidR="008B07D1">
        <w:t>.</w:t>
      </w:r>
      <w:r w:rsidR="00C7026D">
        <w:t xml:space="preserve"> Of interest to policy-makers is not just the duration of any herd protection, but specifically the DHI. </w:t>
      </w:r>
      <w:commentRangeStart w:id="197"/>
      <w:r w:rsidR="003640B7">
        <w:t>Fig S3</w:t>
      </w:r>
      <w:r w:rsidR="00C7026D">
        <w:t xml:space="preserve"> shows the strong positive dependence of DHI on high initial VC and low R</w:t>
      </w:r>
      <w:r w:rsidR="00C7026D">
        <w:softHyphen/>
      </w:r>
      <w:r w:rsidR="00C7026D">
        <w:rPr>
          <w:vertAlign w:val="subscript"/>
        </w:rPr>
        <w:t>0</w:t>
      </w:r>
      <w:r w:rsidR="00C7026D">
        <w:rPr>
          <w:vertAlign w:val="subscript"/>
        </w:rPr>
        <w:softHyphen/>
      </w:r>
      <w:r w:rsidR="00C7026D">
        <w:rPr>
          <w:vertAlign w:val="subscript"/>
        </w:rPr>
        <w:softHyphen/>
      </w:r>
      <w:r w:rsidR="00C7026D">
        <w:t>.</w:t>
      </w:r>
      <w:commentRangeEnd w:id="197"/>
      <w:r w:rsidR="006A4AA9">
        <w:rPr>
          <w:rStyle w:val="CommentReference"/>
        </w:rPr>
        <w:commentReference w:id="197"/>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R</w:t>
      </w:r>
      <w:r w:rsidR="00AC44CF">
        <w:rPr>
          <w:i/>
          <w:vertAlign w:val="subscript"/>
        </w:rPr>
        <w:t>e</w:t>
      </w:r>
      <w:r w:rsidR="00AC44CF">
        <w:rPr>
          <w:i/>
        </w:rPr>
        <w:t>(t)</w:t>
      </w:r>
    </w:p>
    <w:p w14:paraId="2C1518C4" w14:textId="499A57FE" w:rsidR="00BB6260" w:rsidRDefault="00BB6260" w:rsidP="00FF5826">
      <w:commentRangeStart w:id="198"/>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403D1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"&lt;sup&gt;25&lt;/sup&gt;", "plainTextFormattedCitation" : "25", "previouslyFormattedCitation" : "&lt;sup&gt;25&lt;/sup&gt;" }, "properties" : { "noteIndex" : 0 }, "schema" : "https://github.com/citation-style-language/schema/raw/master/csl-citation.json" }</w:instrText>
      </w:r>
      <w:r w:rsidR="00046565">
        <w:fldChar w:fldCharType="separate"/>
      </w:r>
      <w:r w:rsidR="00B66BAD" w:rsidRPr="00B66BAD">
        <w:rPr>
          <w:noProof/>
          <w:vertAlign w:val="superscript"/>
        </w:rPr>
        <w:t>25</w:t>
      </w:r>
      <w:r w:rsidR="00046565">
        <w:fldChar w:fldCharType="end"/>
      </w:r>
      <w:commentRangeEnd w:id="198"/>
      <w:r w:rsidR="00C917E9">
        <w:rPr>
          <w:rStyle w:val="CommentReference"/>
        </w:rPr>
        <w:commentReference w:id="198"/>
      </w:r>
      <w:r>
        <w:t xml:space="preserve"> </w:t>
      </w:r>
      <w:r w:rsidR="00DC6A61">
        <w:t xml:space="preserve">Holding vaccine coverage at 100%, </w:t>
      </w:r>
      <w:commentRangeStart w:id="199"/>
      <w:r w:rsidR="003640B7">
        <w:t xml:space="preserve">Fig 3 </w:t>
      </w:r>
      <w:r w:rsidR="00890B56">
        <w:t xml:space="preserve">shows </w:t>
      </w:r>
      <w:commentRangeEnd w:id="199"/>
      <w:r w:rsidR="00501AFA">
        <w:rPr>
          <w:rStyle w:val="CommentReference"/>
        </w:rPr>
        <w:commentReference w:id="199"/>
      </w:r>
      <w:r w:rsidR="00890B56">
        <w:t xml:space="preserve">that </w:t>
      </w:r>
      <w:r w:rsidR="0061434F">
        <w:t xml:space="preserve">mass vaccination reduces, but not eliminates, </w:t>
      </w:r>
      <w:r w:rsidR="00890B56">
        <w:t>th</w:t>
      </w:r>
      <w:r w:rsidR="0061434F">
        <w:t>e probability of an outbreak</w:t>
      </w:r>
      <w:r w:rsidR="00B259C1">
        <w:t xml:space="preserve"> </w:t>
      </w:r>
      <w:r w:rsidR="00890B56">
        <w:t xml:space="preserve">for a duration of time that depends critically on </w:t>
      </w:r>
      <w:del w:id="200" w:author="Andrew Azman" w:date="2017-01-18T13:30:00Z">
        <w:r w:rsidR="00890B56" w:rsidDel="00284FDC">
          <w:delText xml:space="preserve">the </w:delText>
        </w:r>
      </w:del>
      <w:ins w:id="201" w:author="Andrew Azman" w:date="2017-01-18T13:30:00Z">
        <w:r w:rsidR="00284FDC">
          <w:t xml:space="preserve">how the </w:t>
        </w:r>
      </w:ins>
      <w:r w:rsidR="00890B56">
        <w:t>vaccine efficacy</w:t>
      </w:r>
      <w:ins w:id="202" w:author="Andrew Azman" w:date="2017-01-18T13:30:00Z">
        <w:r w:rsidR="00284FDC">
          <w:t xml:space="preserve"> wanes over time</w:t>
        </w:r>
      </w:ins>
      <w:del w:id="203" w:author="Andrew Azman" w:date="2017-01-18T13:30:00Z">
        <w:r w:rsidR="00DC6A61" w:rsidDel="00284FDC">
          <w:delText xml:space="preserve"> profile</w:delText>
        </w:r>
      </w:del>
      <w:r w:rsidR="00890B56">
        <w:t xml:space="preserve"> and migration rate.</w:t>
      </w:r>
      <w:r w:rsidR="00561BAD">
        <w:t xml:space="preserve"> </w:t>
      </w:r>
      <w:commentRangeStart w:id="204"/>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commentRangeEnd w:id="204"/>
      <w:r w:rsidR="00DC7BB9">
        <w:rPr>
          <w:rStyle w:val="CommentReference"/>
        </w:rPr>
        <w:commentReference w:id="204"/>
      </w:r>
      <w:r w:rsidR="00611687">
        <w:t>F</w:t>
      </w:r>
      <w:r w:rsidR="00537BAE">
        <w:t xml:space="preserve">or a setting with high transmission potential and high migration (red solid line), mass </w:t>
      </w:r>
      <w:del w:id="205" w:author="Andrew Azman" w:date="2017-01-18T13:33:00Z">
        <w:r w:rsidR="00537BAE" w:rsidDel="00FF5826">
          <w:delText xml:space="preserve">WC </w:delText>
        </w:r>
      </w:del>
      <w:r w:rsidR="00537BAE">
        <w:t xml:space="preserve">vaccination may not be able to achieve herd immunity, but </w:t>
      </w:r>
      <w:r w:rsidR="00611687">
        <w:t xml:space="preserve">can </w:t>
      </w:r>
      <w:r w:rsidR="00537BAE">
        <w:t>still drastically reduce</w:t>
      </w:r>
      <w:ins w:id="206" w:author="Andrew Azman" w:date="2017-01-18T13:33:00Z">
        <w:r w:rsidR="00FF5826">
          <w:t xml:space="preserve"> the probability of an outbreak (given an introduction of a case)</w:t>
        </w:r>
      </w:ins>
      <w:r w:rsidR="00537BAE">
        <w:t xml:space="preserve"> </w:t>
      </w:r>
      <w:r w:rsidR="00611687">
        <w:t xml:space="preserve">by nearly 50 </w:t>
      </w:r>
      <w:commentRangeStart w:id="207"/>
      <w:r w:rsidR="00611687">
        <w:t>percentage points</w:t>
      </w:r>
      <w:commentRangeEnd w:id="207"/>
      <w:r w:rsidR="00FF5826">
        <w:rPr>
          <w:rStyle w:val="CommentReference"/>
        </w:rPr>
        <w:commentReference w:id="207"/>
      </w:r>
      <w:del w:id="208" w:author="Andrew Azman" w:date="2017-01-18T13:33:00Z">
        <w:r w:rsidR="00611687" w:rsidDel="00FF5826">
          <w:delText xml:space="preserve"> </w:delText>
        </w:r>
        <w:r w:rsidR="00537BAE" w:rsidDel="00FF5826">
          <w:delText>the probability of an outbreak given introduct</w:delText>
        </w:r>
        <w:r w:rsidR="00611687" w:rsidDel="00FF5826">
          <w:delText>ion</w:delText>
        </w:r>
      </w:del>
      <w:r w:rsidR="00537BAE">
        <w:t>.</w:t>
      </w:r>
    </w:p>
    <w:p w14:paraId="37C3474B" w14:textId="77777777" w:rsidR="00F539C6" w:rsidRDefault="00F539C6"/>
    <w:p w14:paraId="40699E4C" w14:textId="04EB75E7" w:rsidR="006B582E" w:rsidRPr="006B582E" w:rsidRDefault="00AC44CF">
      <w:pPr>
        <w:rPr>
          <w:i/>
        </w:rPr>
      </w:pPr>
      <w:commentRangeStart w:id="209"/>
      <w:r>
        <w:rPr>
          <w:i/>
        </w:rPr>
        <w:t>Optimizing r</w:t>
      </w:r>
      <w:r w:rsidR="006B582E">
        <w:rPr>
          <w:i/>
        </w:rPr>
        <w:t>evaccination</w:t>
      </w:r>
      <w:r>
        <w:rPr>
          <w:i/>
        </w:rPr>
        <w:t xml:space="preserve"> with</w:t>
      </w:r>
      <w:r w:rsidR="006B582E">
        <w:rPr>
          <w:i/>
        </w:rPr>
        <w:t xml:space="preserve"> “Mass then Maintain” strategies</w:t>
      </w:r>
      <w:commentRangeEnd w:id="209"/>
      <w:r w:rsidR="0071291D">
        <w:rPr>
          <w:rStyle w:val="CommentReference"/>
        </w:rPr>
        <w:commentReference w:id="209"/>
      </w:r>
    </w:p>
    <w:p w14:paraId="5AD8BA13" w14:textId="37597855"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02C0D">
        <w:t xml:space="preserve"> (Fig 4</w:t>
      </w:r>
      <w:r w:rsidR="00AC44CF">
        <w:t>)</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t>
      </w:r>
      <w:commentRangeStart w:id="210"/>
      <w:r w:rsidR="006D6B6D">
        <w:t xml:space="preserve">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w:t>
      </w:r>
      <w:r w:rsidR="003B6D69">
        <w:t>rough “Mass then Maintain”, and</w:t>
      </w:r>
      <w:r w:rsidR="003B3505">
        <w:t xml:space="preserve"> </w:t>
      </w:r>
      <w:r w:rsidR="00E3037F">
        <w:t>4.0 years through routine v</w:t>
      </w:r>
      <w:r w:rsidR="00B23DD8">
        <w:t>accination</w:t>
      </w:r>
      <w:r w:rsidR="00E86EA7">
        <w:t xml:space="preserve"> </w:t>
      </w:r>
      <w:r w:rsidR="00002C0D">
        <w:t>(Fig 4</w:t>
      </w:r>
      <w:r w:rsidR="009E526A">
        <w:t>)</w:t>
      </w:r>
      <w:r w:rsidR="00493178">
        <w:t>.</w:t>
      </w:r>
      <w:r w:rsidR="00077B6C">
        <w:t xml:space="preserve"> </w:t>
      </w:r>
      <w:commentRangeEnd w:id="210"/>
      <w:r w:rsidR="00B50544">
        <w:rPr>
          <w:rStyle w:val="CommentReference"/>
        </w:rPr>
        <w:commentReference w:id="210"/>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53A06C08" w:rsidR="00966387" w:rsidRDefault="004203D1" w:rsidP="00041293">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w:t>
      </w:r>
      <w:r w:rsidR="00C04090">
        <w:lastRenderedPageBreak/>
        <w:t xml:space="preserve">optimize OCV impact, there is a </w:t>
      </w:r>
      <w:commentRangeStart w:id="211"/>
      <w:r w:rsidR="00C04090">
        <w:t xml:space="preserve">tension </w:t>
      </w:r>
      <w:commentRangeEnd w:id="211"/>
      <w:r w:rsidR="007766B0">
        <w:rPr>
          <w:rStyle w:val="CommentReference"/>
        </w:rPr>
        <w:commentReference w:id="211"/>
      </w:r>
      <w:r w:rsidR="00C04090">
        <w:t xml:space="preserve">between </w:t>
      </w:r>
      <w:r w:rsidR="00167FD3">
        <w:t xml:space="preserve">targeting </w:t>
      </w:r>
      <w:r w:rsidR="00C04090">
        <w:t xml:space="preserve">remote </w:t>
      </w:r>
      <w:r w:rsidR="00167FD3">
        <w:t>communities</w:t>
      </w:r>
      <w:r w:rsidR="00C04090">
        <w:t>, where</w:t>
      </w:r>
      <w:ins w:id="212" w:author="Andrew Azman" w:date="2017-01-18T15:59:00Z">
        <w:r w:rsidR="00041293">
          <w:t xml:space="preserve"> herd</w:t>
        </w:r>
      </w:ins>
      <w:del w:id="213" w:author="Andrew Azman" w:date="2017-01-18T15:59:00Z">
        <w:r w:rsidR="00C04090" w:rsidDel="00041293">
          <w:delText xml:space="preserve"> OCV</w:delText>
        </w:r>
      </w:del>
      <w:r w:rsidR="00C04090">
        <w:t xml:space="preserve"> </w:t>
      </w:r>
      <w:del w:id="214" w:author="Andrew Azman" w:date="2017-01-18T15:59:00Z">
        <w:r w:rsidR="00C04090" w:rsidDel="00041293">
          <w:delText xml:space="preserve">protection </w:delText>
        </w:r>
      </w:del>
      <w:ins w:id="215" w:author="Andrew Azman" w:date="2017-01-18T15:59:00Z">
        <w:r w:rsidR="00041293">
          <w:t>immunity may</w:t>
        </w:r>
      </w:ins>
      <w:del w:id="216" w:author="Andrew Azman" w:date="2017-01-18T15:59:00Z">
        <w:r w:rsidR="002C24BA" w:rsidDel="00041293">
          <w:delText>is</w:delText>
        </w:r>
      </w:del>
      <w:r w:rsidR="00C04090">
        <w:t xml:space="preserve"> </w:t>
      </w:r>
      <w:del w:id="217" w:author="Andrew Azman" w:date="2017-01-18T15:59:00Z">
        <w:r w:rsidR="00C04090" w:rsidDel="00041293">
          <w:delText>long-</w:delText>
        </w:r>
      </w:del>
      <w:r w:rsidR="00C04090">
        <w:t>last</w:t>
      </w:r>
      <w:ins w:id="218" w:author="Andrew Azman" w:date="2017-01-18T15:59:00Z">
        <w:r w:rsidR="00041293">
          <w:t xml:space="preserve"> long due to low immigration</w:t>
        </w:r>
      </w:ins>
      <w:del w:id="219" w:author="Andrew Azman" w:date="2017-01-18T15:59:00Z">
        <w:r w:rsidR="00C04090" w:rsidDel="00041293">
          <w:delText>ing</w:delText>
        </w:r>
      </w:del>
      <w:r w:rsidR="002C24BA">
        <w:t xml:space="preserve"> but cholera introduction is rare</w:t>
      </w:r>
      <w:r w:rsidR="00C04090">
        <w:t>, and highly mobile communities, where the opposite is expected.</w:t>
      </w:r>
      <w:r w:rsidR="000E5D49">
        <w:t xml:space="preserve"> </w:t>
      </w:r>
      <w:commentRangeStart w:id="220"/>
      <w:r w:rsidR="00002C0D">
        <w:t xml:space="preserve">Fig 5 </w:t>
      </w:r>
      <w:r w:rsidR="000E5D49">
        <w:t>show</w:t>
      </w:r>
      <w:r w:rsidR="00551453">
        <w:t>s</w:t>
      </w:r>
      <w:commentRangeEnd w:id="220"/>
      <w:r w:rsidR="00744CD9">
        <w:rPr>
          <w:rStyle w:val="CommentReference"/>
        </w:rPr>
        <w:commentReference w:id="220"/>
      </w:r>
      <w:r w:rsidR="00456D57">
        <w:t xml:space="preserve"> that communities with </w:t>
      </w:r>
      <w:commentRangeStart w:id="221"/>
      <w:r w:rsidR="00456D57">
        <w:t xml:space="preserve">intermediate levels of connectedness </w:t>
      </w:r>
      <w:commentRangeEnd w:id="221"/>
      <w:r w:rsidR="00046563">
        <w:rPr>
          <w:rStyle w:val="CommentReference"/>
        </w:rPr>
        <w:commentReference w:id="221"/>
      </w:r>
      <w:r w:rsidR="00456D57">
        <w:t>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002C0D">
        <w:t xml:space="preserve"> of Fig 5</w:t>
      </w:r>
      <w:r w:rsidR="00501B43">
        <w:t>,</w:t>
      </w:r>
      <w:r w:rsidR="008C332F">
        <w:t xml:space="preserve"> where R</w:t>
      </w:r>
      <w:r w:rsidR="008C332F">
        <w:rPr>
          <w:vertAlign w:val="subscript"/>
        </w:rPr>
        <w:t>0</w:t>
      </w:r>
      <w:r w:rsidR="008C332F">
        <w:t>=1.5 and the probability an incoming migrant is infectious is 1/N,</w:t>
      </w:r>
      <w:r w:rsidR="00501B43">
        <w:t xml:space="preserve"> </w:t>
      </w:r>
      <w:r w:rsidR="002C24BA">
        <w:t>the migration rate recorded in Bentiu in mid-2016 is near the optimal condition for maximizing the impact of a single mass vaccination campaign in the 4-6 year time horizon.</w:t>
      </w:r>
      <w:r w:rsidR="002C24BA" w:rsidRPr="002C24BA">
        <w:t xml:space="preserve"> </w:t>
      </w:r>
      <w:r w:rsidR="002C24BA">
        <w:t>If one is interested in shorter time horizons since vaccination, the migration rate that maximizes vaccine impact favors mobile communities, similar to the high population turnover observed in Dhaka in the study by Qadri et al</w:t>
      </w:r>
      <w:r w:rsidR="00046565">
        <w:t>.</w:t>
      </w:r>
      <w:r w:rsidR="00046565">
        <w:fldChar w:fldCharType="begin" w:fldLock="1"/>
      </w:r>
      <w:r w:rsidR="00403D1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"&lt;sup&gt;21&lt;/sup&gt;", "plainTextFormattedCitation" : "21", "previouslyFormattedCitation" : "&lt;sup&gt;21&lt;/sup&gt;" }, "properties" : { "noteIndex" : 0 }, "schema" : "https://github.com/citation-style-language/schema/raw/master/csl-citation.json" }</w:instrText>
      </w:r>
      <w:r w:rsidR="00046565">
        <w:fldChar w:fldCharType="separate"/>
      </w:r>
      <w:r w:rsidR="00B66BAD" w:rsidRPr="00B66BAD">
        <w:rPr>
          <w:noProof/>
          <w:vertAlign w:val="superscript"/>
        </w:rPr>
        <w:t>21</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Bentiu PoC</w:t>
      </w:r>
      <w:r>
        <w:rPr>
          <w:i/>
        </w:rPr>
        <w:t xml:space="preserve"> Camp</w:t>
      </w:r>
    </w:p>
    <w:p w14:paraId="5CCF5D4C" w14:textId="75946E5F" w:rsidR="00520DD4" w:rsidRDefault="009B1E00" w:rsidP="00647CD9">
      <w:r>
        <w:t>The Bentiu PoC Camp grew from 4</w:t>
      </w:r>
      <w:r w:rsidR="00DA6BB9">
        <w:t>,</w:t>
      </w:r>
      <w:r>
        <w:t xml:space="preserve">291 occupants in February 2014 to a peak of 140,101 in December 2015 and then converged to approximately 100,000 in </w:t>
      </w:r>
      <w:r w:rsidR="007C5881">
        <w:t>May</w:t>
      </w:r>
      <w:r>
        <w:t xml:space="preserve"> 2016 (</w:t>
      </w:r>
      <w:r w:rsidR="00002C0D">
        <w:t>Fig 6A</w:t>
      </w:r>
      <w:r>
        <w:t xml:space="preserve">). Two large OCV campaigns were performed using enough vaccines to achieve </w:t>
      </w:r>
      <w:ins w:id="222" w:author="Andrew Azman" w:date="2017-01-18T16:09:00Z">
        <w:r w:rsidR="009474FC">
          <w:t xml:space="preserve">two-dose(?) </w:t>
        </w:r>
      </w:ins>
      <w:r>
        <w:t>coverage of 82% in July 2014 and 90% in June 2015.</w:t>
      </w:r>
      <w:ins w:id="223" w:author="Andrew Azman" w:date="2017-01-18T16:09:00Z">
        <w:r w:rsidR="009474FC">
          <w:t>[cite]</w:t>
        </w:r>
      </w:ins>
      <w:r>
        <w:t xml:space="preserve"> </w:t>
      </w:r>
      <w:ins w:id="224" w:author="Andrew Azman" w:date="2017-01-18T16:10:00Z">
        <w:r w:rsidR="009474FC">
          <w:t xml:space="preserve">Assuming a </w:t>
        </w:r>
      </w:ins>
      <w:ins w:id="225" w:author="Andrew Azman" w:date="2017-01-18T16:13:00Z">
        <w:r w:rsidR="00647CD9">
          <w:t>cholera</w:t>
        </w:r>
      </w:ins>
      <w:ins w:id="226" w:author="Andrew Azman" w:date="2017-01-18T16:10:00Z">
        <w:r w:rsidR="009474FC">
          <w:t>-naïve population before vaccination, w</w:t>
        </w:r>
      </w:ins>
      <w:del w:id="227" w:author="Andrew Azman" w:date="2017-01-18T16:10:00Z">
        <w:r w:rsidDel="009474FC">
          <w:delText>W</w:delText>
        </w:r>
      </w:del>
      <w:r>
        <w:t>e</w:t>
      </w:r>
      <w:r w:rsidR="00966387">
        <w:t xml:space="preserve"> </w:t>
      </w:r>
      <w:r>
        <w:t>estimate</w:t>
      </w:r>
      <w:r w:rsidR="00966387">
        <w:t xml:space="preserve"> the population fraction susceptible </w:t>
      </w:r>
      <w:r w:rsidR="00104461">
        <w:t>increased</w:t>
      </w:r>
      <w:r w:rsidR="00966387">
        <w:t xml:space="preserve"> to </w:t>
      </w:r>
      <w:commentRangeStart w:id="228"/>
      <w:del w:id="229" w:author="Andrew Azman" w:date="2017-01-18T16:11:00Z">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oMath>
      </w:del>
      <m:oMath>
        <m:r>
          <w:rPr>
            <w:rFonts w:ascii="Cambria Math" w:hAnsi="Cambria Math"/>
          </w:rPr>
          <m:t>0.78</m:t>
        </m:r>
        <w:commentRangeEnd w:id="228"/>
        <m:r>
          <m:rPr>
            <m:sty m:val="p"/>
          </m:rPr>
          <w:rPr>
            <w:rStyle w:val="CommentReference"/>
          </w:rPr>
          <w:commentReference w:id="228"/>
        </m:r>
      </m:oMath>
      <w:r w:rsidR="00966387">
        <w:t xml:space="preserve"> by October 16, 2016, at which time the first cholera case of the outbreak was detected (</w:t>
      </w:r>
      <w:r w:rsidR="00002C0D">
        <w:t>Fig 6B</w:t>
      </w:r>
      <w:r w:rsidR="00966387">
        <w:t>).</w:t>
      </w:r>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1.18,</w:t>
      </w:r>
      <w:r>
        <w:t xml:space="preserve"> which</w:t>
      </w:r>
      <w:r w:rsidR="00966387">
        <w:t xml:space="preserve"> </w:t>
      </w:r>
      <w:r>
        <w:t>corresponds</w:t>
      </w:r>
      <w:r w:rsidR="00966387">
        <w:t xml:space="preserve"> to a </w:t>
      </w:r>
      <w:r w:rsidR="00BF150A">
        <w:t xml:space="preserve">sizeable </w:t>
      </w:r>
      <w:r w:rsidR="00966387">
        <w:t>30% probability that the introduction of a single cholera case would spark an outbreak of at least 50 cases (</w:t>
      </w:r>
      <w:r w:rsidR="00002C0D">
        <w:t>Fig 6C</w:t>
      </w:r>
      <w:r w:rsidR="00966387">
        <w:t>).</w:t>
      </w:r>
      <w:r w:rsidR="00BF150A">
        <w:t xml:space="preserve"> </w:t>
      </w:r>
      <w:commentRangeStart w:id="230"/>
      <w:r w:rsidR="00BF150A">
        <w:t xml:space="preserve">To assess what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w:t>
      </w:r>
      <w:commentRangeStart w:id="231"/>
      <w:r w:rsidR="00BF150A">
        <w:t>multiple retrospective methods</w:t>
      </w:r>
      <w:commentRangeEnd w:id="231"/>
      <w:r w:rsidR="00503C7E">
        <w:rPr>
          <w:rStyle w:val="CommentReference"/>
        </w:rPr>
        <w:commentReference w:id="231"/>
      </w:r>
      <w:r w:rsidR="00BF150A">
        <w:t xml:space="preserve">. We found that </w:t>
      </w:r>
      <w:r w:rsidR="00520DD4">
        <w:t xml:space="preserve">a mean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w:t>
      </w:r>
      <w:r w:rsidR="00002C0D">
        <w:t>Fig S4</w:t>
      </w:r>
      <w:r w:rsidR="00BF150A">
        <w:t>).</w:t>
      </w:r>
      <w:commentRangeEnd w:id="230"/>
      <w:r w:rsidR="00647CD9">
        <w:rPr>
          <w:rStyle w:val="CommentReference"/>
        </w:rPr>
        <w:commentReference w:id="230"/>
      </w:r>
    </w:p>
    <w:p w14:paraId="7ECABF59" w14:textId="77777777" w:rsidR="00520DD4" w:rsidRDefault="00520DD4" w:rsidP="00520DD4"/>
    <w:p w14:paraId="4206D01F" w14:textId="088B6C45" w:rsidR="00624556" w:rsidRPr="00DF6B9D" w:rsidRDefault="00100825" w:rsidP="00C976A5">
      <w:r>
        <w:t xml:space="preserve">The drivers of waning herd immunity in this population, from strongest to weakest, were population growth </w:t>
      </w:r>
      <m:oMath>
        <m:r>
          <w:rPr>
            <w:rFonts w:ascii="Cambria Math" w:hAnsi="Cambria Math"/>
          </w:rPr>
          <m:t>N(t)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w:del w:id="232" w:author="Andrew Azman" w:date="2017-01-18T16:35:00Z">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oMath>
      </w:del>
      <m:oMath>
        <m:r>
          <w:rPr>
            <w:rFonts w:ascii="Cambria Math" w:hAnsi="Cambria Math"/>
          </w:rPr>
          <m:t>0.46</m:t>
        </m:r>
      </m:oMath>
      <w:r>
        <w:t xml:space="preserve">, which would render </w:t>
      </w:r>
      <w:r w:rsidR="00DF6B9D">
        <w:t xml:space="preserve">herd immunity even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08A486F5" w:rsidR="00403CC2" w:rsidRPr="00403CC2" w:rsidRDefault="00403CC2" w:rsidP="00403CC2">
      <w:pPr>
        <w:rPr>
          <w:b/>
        </w:rPr>
      </w:pPr>
      <w:r w:rsidRPr="00403CC2">
        <w:rPr>
          <w:b/>
        </w:rPr>
        <w:lastRenderedPageBreak/>
        <w:t xml:space="preserve">Table 1. </w:t>
      </w:r>
      <w:commentRangeStart w:id="233"/>
      <w:r w:rsidRPr="00403CC2">
        <w:rPr>
          <w:b/>
        </w:rPr>
        <w:t>Drivers of waning herd immunity in Bentiu PoC</w:t>
      </w:r>
      <w:r w:rsidR="00BE225F">
        <w:rPr>
          <w:b/>
        </w:rPr>
        <w:t xml:space="preserve"> Camp</w:t>
      </w:r>
      <w:commentRangeEnd w:id="233"/>
      <w:r w:rsidR="00F837D1">
        <w:rPr>
          <w:rStyle w:val="CommentReference"/>
        </w:rPr>
        <w:commentReference w:id="233"/>
      </w:r>
    </w:p>
    <w:tbl>
      <w:tblPr>
        <w:tblStyle w:val="TableGrid"/>
        <w:tblW w:w="0" w:type="auto"/>
        <w:tblInd w:w="-522" w:type="dxa"/>
        <w:tblLayout w:type="fixed"/>
        <w:tblLook w:val="04A0" w:firstRow="1" w:lastRow="0" w:firstColumn="1" w:lastColumn="0" w:noHBand="0" w:noVBand="1"/>
      </w:tblPr>
      <w:tblGrid>
        <w:gridCol w:w="1620"/>
        <w:gridCol w:w="1080"/>
        <w:gridCol w:w="1170"/>
        <w:gridCol w:w="1080"/>
        <w:gridCol w:w="1170"/>
        <w:gridCol w:w="1170"/>
        <w:gridCol w:w="720"/>
        <w:gridCol w:w="1440"/>
      </w:tblGrid>
      <w:tr w:rsidR="00A26E68" w:rsidRPr="009D0774" w14:paraId="3ED90BCB" w14:textId="552522B7" w:rsidTr="00A26E6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170" w:type="dxa"/>
            <w:vAlign w:val="center"/>
          </w:tcPr>
          <w:p w14:paraId="4D5040B8" w14:textId="236BECD0" w:rsidR="007C15E6" w:rsidRPr="009D0774" w:rsidRDefault="00A26E68" w:rsidP="00D65AB7">
            <w:pPr>
              <w:jc w:val="center"/>
              <w:rPr>
                <w:b/>
                <w:sz w:val="20"/>
                <w:szCs w:val="20"/>
              </w:rPr>
            </w:pPr>
            <w:commentRangeStart w:id="234"/>
            <m:oMathPara>
              <m:oMath>
                <m:r>
                  <m:rPr>
                    <m:sty m:val="bi"/>
                  </m:rPr>
                  <w:rPr>
                    <w:rFonts w:ascii="Cambria Math" w:hAnsi="Cambria Math"/>
                    <w:sz w:val="20"/>
                    <w:szCs w:val="20"/>
                  </w:rPr>
                  <m:t>N(t)</m:t>
                </m:r>
                <w:commentRangeEnd w:id="234"/>
                <m:r>
                  <m:rPr>
                    <m:sty m:val="p"/>
                  </m:rPr>
                  <w:rPr>
                    <w:rStyle w:val="CommentReference"/>
                  </w:rPr>
                  <w:commentReference w:id="234"/>
                </m:r>
              </m:oMath>
            </m:oMathPara>
          </w:p>
        </w:tc>
        <w:tc>
          <w:tcPr>
            <w:tcW w:w="1080" w:type="dxa"/>
            <w:vAlign w:val="center"/>
          </w:tcPr>
          <w:p w14:paraId="514941D3" w14:textId="7E656737" w:rsidR="00A26E68" w:rsidRDefault="00A26E68" w:rsidP="00D65AB7">
            <w:pPr>
              <w:jc w:val="center"/>
              <w:rPr>
                <w:b/>
                <w:sz w:val="20"/>
                <w:szCs w:val="20"/>
              </w:rPr>
            </w:pPr>
            <w:r>
              <w:rPr>
                <w:b/>
                <w:sz w:val="20"/>
                <w:szCs w:val="20"/>
              </w:rPr>
              <w:t>Birth &amp;</w:t>
            </w:r>
          </w:p>
          <w:p w14:paraId="1ACFC1AA" w14:textId="026F1280" w:rsidR="007C15E6" w:rsidRPr="009D0774" w:rsidRDefault="007C15E6" w:rsidP="00D65AB7">
            <w:pPr>
              <w:jc w:val="center"/>
              <w:rPr>
                <w:b/>
                <w:sz w:val="20"/>
                <w:szCs w:val="20"/>
              </w:rPr>
            </w:pPr>
            <w:r w:rsidRPr="009D0774">
              <w:rPr>
                <w:b/>
                <w:sz w:val="20"/>
                <w:szCs w:val="20"/>
              </w:rPr>
              <w:t>Death</w:t>
            </w:r>
          </w:p>
        </w:tc>
        <w:tc>
          <w:tcPr>
            <w:tcW w:w="1170" w:type="dxa"/>
            <w:vAlign w:val="center"/>
          </w:tcPr>
          <w:p w14:paraId="2F456309" w14:textId="538201A7" w:rsidR="007C15E6" w:rsidRPr="009D0774" w:rsidRDefault="007C15E6" w:rsidP="00D65AB7">
            <w:pPr>
              <w:jc w:val="center"/>
              <w:rPr>
                <w:b/>
                <w:sz w:val="20"/>
                <w:szCs w:val="20"/>
              </w:rPr>
            </w:pPr>
            <w:r w:rsidRPr="009D0774">
              <w:rPr>
                <w:b/>
                <w:sz w:val="20"/>
                <w:szCs w:val="20"/>
              </w:rPr>
              <w:t>Routine Migration</w:t>
            </w:r>
          </w:p>
        </w:tc>
        <w:tc>
          <w:tcPr>
            <w:tcW w:w="1170" w:type="dxa"/>
            <w:vAlign w:val="center"/>
          </w:tcPr>
          <w:p w14:paraId="30F9F414" w14:textId="77777777" w:rsidR="00A26E68" w:rsidRPr="00A26E68" w:rsidRDefault="00A26E68" w:rsidP="00A26E68">
            <w:pPr>
              <w:jc w:val="center"/>
              <w:rPr>
                <w:b/>
                <w:sz w:val="20"/>
                <w:szCs w:val="20"/>
              </w:rPr>
            </w:pPr>
            <m:oMathPara>
              <m:oMath>
                <m:r>
                  <m:rPr>
                    <m:sty m:val="bi"/>
                  </m:rPr>
                  <w:rPr>
                    <w:rFonts w:ascii="Cambria Math" w:hAnsi="Cambria Math"/>
                    <w:sz w:val="20"/>
                    <w:szCs w:val="20"/>
                  </w:rPr>
                  <m:t>X(t)</m:t>
                </m:r>
              </m:oMath>
            </m:oMathPara>
          </w:p>
          <w:p w14:paraId="13F526AA" w14:textId="4D0860EC" w:rsidR="00A26E68" w:rsidRPr="00A26E68" w:rsidRDefault="00A26E68" w:rsidP="00A26E68">
            <w:pPr>
              <w:jc w:val="center"/>
              <w:rPr>
                <w:b/>
                <w:sz w:val="20"/>
                <w:szCs w:val="20"/>
                <w:vertAlign w:val="subscript"/>
              </w:rPr>
            </w:pPr>
            <w:r>
              <w:rPr>
                <w:b/>
                <w:sz w:val="20"/>
                <w:szCs w:val="20"/>
              </w:rPr>
              <w:t>on Oct 16, 2016</w:t>
            </w:r>
          </w:p>
        </w:tc>
        <w:tc>
          <w:tcPr>
            <w:tcW w:w="72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A26E68" w:rsidRPr="009D0774" w14:paraId="75941E69" w14:textId="77777777" w:rsidTr="00A26E68">
        <w:tc>
          <w:tcPr>
            <w:tcW w:w="1620" w:type="dxa"/>
            <w:shd w:val="clear" w:color="auto" w:fill="auto"/>
            <w:vAlign w:val="center"/>
          </w:tcPr>
          <w:p w14:paraId="3F663B80" w14:textId="624FD6B9"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20B6C078" w:rsidR="007C15E6" w:rsidRPr="009D0774" w:rsidRDefault="007C15E6" w:rsidP="00D65AB7">
            <w:pPr>
              <w:jc w:val="center"/>
              <w:rPr>
                <w:sz w:val="20"/>
                <w:szCs w:val="20"/>
              </w:rPr>
            </w:pPr>
            <w:del w:id="235" w:author="Andrew Azman" w:date="2017-01-18T11:56:00Z">
              <w:r w:rsidRPr="009D0774" w:rsidDel="00490C09">
                <w:rPr>
                  <w:sz w:val="20"/>
                  <w:szCs w:val="20"/>
                </w:rPr>
                <w:delText>VE=</w:delText>
              </w:r>
            </w:del>
            <w:r w:rsidRPr="009D0774">
              <w:rPr>
                <w:sz w:val="20"/>
                <w:szCs w:val="20"/>
              </w:rPr>
              <w:t>0.583</w:t>
            </w:r>
          </w:p>
        </w:tc>
        <w:tc>
          <w:tcPr>
            <w:tcW w:w="1170" w:type="dxa"/>
            <w:shd w:val="clear" w:color="auto" w:fill="D9D9D9" w:themeFill="background1" w:themeFillShade="D9"/>
            <w:vAlign w:val="center"/>
          </w:tcPr>
          <w:p w14:paraId="7B786504" w14:textId="7313796E" w:rsidR="007C15E6" w:rsidRPr="009D0774" w:rsidRDefault="007C15E6" w:rsidP="00D65AB7">
            <w:pPr>
              <w:jc w:val="center"/>
              <w:rPr>
                <w:sz w:val="20"/>
                <w:szCs w:val="20"/>
              </w:rPr>
            </w:pPr>
            <w:del w:id="236" w:author="Andrew Azman" w:date="2017-01-18T11:57:00Z">
              <w:r w:rsidRPr="009D0774" w:rsidDel="00490C09">
                <w:rPr>
                  <w:sz w:val="20"/>
                  <w:szCs w:val="20"/>
                </w:rPr>
                <w:delText>N=</w:delText>
              </w:r>
            </w:del>
            <w:r w:rsidRPr="009D0774">
              <w:rPr>
                <w:sz w:val="20"/>
                <w:szCs w:val="20"/>
              </w:rPr>
              <w:t xml:space="preserve">100,000 </w:t>
            </w:r>
          </w:p>
        </w:tc>
        <w:tc>
          <w:tcPr>
            <w:tcW w:w="108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7291B587" w14:textId="64D6A120" w:rsidR="007C15E6" w:rsidRPr="009D0774" w:rsidRDefault="007C15E6" w:rsidP="00D65AB7">
            <w:pPr>
              <w:jc w:val="center"/>
              <w:rPr>
                <w:sz w:val="20"/>
                <w:szCs w:val="20"/>
              </w:rPr>
            </w:pPr>
            <w:r w:rsidRPr="009D0774">
              <w:rPr>
                <w:sz w:val="20"/>
                <w:szCs w:val="20"/>
              </w:rPr>
              <w:t>0.46</w:t>
            </w:r>
          </w:p>
        </w:tc>
        <w:tc>
          <w:tcPr>
            <w:tcW w:w="72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A26E68" w:rsidRPr="009D0774" w14:paraId="35D323DB" w14:textId="13FB3E72" w:rsidTr="00A26E6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m:oMath>
              <m:r>
                <m:rPr>
                  <m:sty m:val="bi"/>
                </m:rPr>
                <w:rPr>
                  <w:rFonts w:ascii="Cambria Math" w:hAnsi="Cambria Math"/>
                  <w:sz w:val="20"/>
                  <w:szCs w:val="20"/>
                </w:rPr>
                <m:t>VE(t)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011020CF" w14:textId="6683123F" w:rsidR="007C15E6" w:rsidRPr="009D0774" w:rsidRDefault="007C15E6" w:rsidP="00642CB4">
            <w:pPr>
              <w:jc w:val="center"/>
              <w:rPr>
                <w:sz w:val="20"/>
                <w:szCs w:val="20"/>
              </w:rPr>
            </w:pPr>
            <w:del w:id="237" w:author="Andrew Azman" w:date="2017-01-18T11:57:00Z">
              <w:r w:rsidRPr="009D0774" w:rsidDel="00490C09">
                <w:rPr>
                  <w:sz w:val="20"/>
                  <w:szCs w:val="20"/>
                </w:rPr>
                <w:delText>N=</w:delText>
              </w:r>
            </w:del>
            <w:r w:rsidRPr="009D0774">
              <w:rPr>
                <w:sz w:val="20"/>
                <w:szCs w:val="20"/>
              </w:rPr>
              <w:t xml:space="preserve">100,000 </w:t>
            </w:r>
          </w:p>
        </w:tc>
        <w:tc>
          <w:tcPr>
            <w:tcW w:w="108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987B263" w14:textId="4D4C69D7" w:rsidR="007C15E6" w:rsidRPr="009D0774" w:rsidRDefault="007C15E6" w:rsidP="00D65AB7">
            <w:pPr>
              <w:jc w:val="center"/>
              <w:rPr>
                <w:sz w:val="20"/>
                <w:szCs w:val="20"/>
              </w:rPr>
            </w:pPr>
            <w:r w:rsidRPr="009D0774">
              <w:rPr>
                <w:sz w:val="20"/>
                <w:szCs w:val="20"/>
              </w:rPr>
              <w:t>0.51</w:t>
            </w:r>
          </w:p>
        </w:tc>
        <w:tc>
          <w:tcPr>
            <w:tcW w:w="720" w:type="dxa"/>
            <w:vAlign w:val="center"/>
          </w:tcPr>
          <w:p w14:paraId="42B31062" w14:textId="244AFA59" w:rsidR="007C15E6" w:rsidRPr="009D0774" w:rsidRDefault="007C15E6" w:rsidP="007C15E6">
            <w:pPr>
              <w:jc w:val="center"/>
              <w:rPr>
                <w:sz w:val="20"/>
                <w:szCs w:val="20"/>
              </w:rPr>
            </w:pPr>
            <w:r>
              <w:rPr>
                <w:sz w:val="20"/>
                <w:szCs w:val="20"/>
              </w:rPr>
              <w:t>0.05</w:t>
            </w:r>
          </w:p>
        </w:tc>
        <w:tc>
          <w:tcPr>
            <w:tcW w:w="1440" w:type="dxa"/>
            <w:vAlign w:val="center"/>
          </w:tcPr>
          <w:p w14:paraId="289769CA" w14:textId="771A3012" w:rsidR="007C15E6" w:rsidRPr="009D0774" w:rsidRDefault="007C15E6" w:rsidP="009D0774">
            <w:pPr>
              <w:jc w:val="center"/>
              <w:rPr>
                <w:sz w:val="20"/>
                <w:szCs w:val="20"/>
              </w:rPr>
            </w:pPr>
            <w:r w:rsidRPr="009D0774">
              <w:rPr>
                <w:sz w:val="20"/>
                <w:szCs w:val="20"/>
              </w:rPr>
              <w:t>11.6%</w:t>
            </w:r>
          </w:p>
        </w:tc>
      </w:tr>
      <w:tr w:rsidR="00A26E68" w:rsidRPr="009D0774" w14:paraId="23694327" w14:textId="53C24412" w:rsidTr="00A26E6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m:oMath>
              <m:r>
                <m:rPr>
                  <m:sty m:val="bi"/>
                </m:rPr>
                <w:rPr>
                  <w:rFonts w:ascii="Cambria Math" w:hAnsi="Cambria Math"/>
                  <w:sz w:val="20"/>
                  <w:szCs w:val="20"/>
                </w:rPr>
                <m:t>N(t)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5507A8D5" w:rsidR="007C15E6" w:rsidRPr="009D0774" w:rsidRDefault="007C15E6" w:rsidP="00642CB4">
            <w:pPr>
              <w:jc w:val="center"/>
              <w:rPr>
                <w:sz w:val="20"/>
                <w:szCs w:val="20"/>
              </w:rPr>
            </w:pPr>
            <w:del w:id="238" w:author="Andrew Azman" w:date="2017-01-18T11:56:00Z">
              <w:r w:rsidRPr="009D0774" w:rsidDel="00490C09">
                <w:rPr>
                  <w:sz w:val="20"/>
                  <w:szCs w:val="20"/>
                </w:rPr>
                <w:delText>VE=</w:delText>
              </w:r>
            </w:del>
            <w:r w:rsidRPr="009D0774">
              <w:rPr>
                <w:sz w:val="20"/>
                <w:szCs w:val="20"/>
              </w:rPr>
              <w:t xml:space="preserve">0.583 </w:t>
            </w:r>
          </w:p>
        </w:tc>
        <w:tc>
          <w:tcPr>
            <w:tcW w:w="117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08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4DB7E8C2" w14:textId="355FDDBF" w:rsidR="007C15E6" w:rsidRPr="009D0774" w:rsidRDefault="007C15E6" w:rsidP="00D65AB7">
            <w:pPr>
              <w:jc w:val="center"/>
              <w:rPr>
                <w:sz w:val="20"/>
                <w:szCs w:val="20"/>
              </w:rPr>
            </w:pPr>
            <w:r w:rsidRPr="009D0774">
              <w:rPr>
                <w:sz w:val="20"/>
                <w:szCs w:val="20"/>
              </w:rPr>
              <w:t>0.66</w:t>
            </w:r>
          </w:p>
        </w:tc>
        <w:tc>
          <w:tcPr>
            <w:tcW w:w="720" w:type="dxa"/>
            <w:vAlign w:val="center"/>
          </w:tcPr>
          <w:p w14:paraId="0D858296" w14:textId="218F930A" w:rsidR="007C15E6" w:rsidRPr="009D0774" w:rsidRDefault="007C15E6" w:rsidP="007C15E6">
            <w:pPr>
              <w:jc w:val="center"/>
              <w:rPr>
                <w:sz w:val="20"/>
                <w:szCs w:val="20"/>
              </w:rPr>
            </w:pPr>
            <w:r>
              <w:rPr>
                <w:sz w:val="20"/>
                <w:szCs w:val="20"/>
              </w:rPr>
              <w:t>0.2</w:t>
            </w:r>
            <w:r w:rsidR="00C930E1">
              <w:rPr>
                <w:sz w:val="20"/>
                <w:szCs w:val="20"/>
              </w:rPr>
              <w:t>0</w:t>
            </w:r>
          </w:p>
        </w:tc>
        <w:tc>
          <w:tcPr>
            <w:tcW w:w="1440" w:type="dxa"/>
            <w:vAlign w:val="center"/>
          </w:tcPr>
          <w:p w14:paraId="5EBA50A3" w14:textId="6A886487" w:rsidR="007C15E6" w:rsidRPr="009D0774" w:rsidRDefault="007C15E6" w:rsidP="009D0774">
            <w:pPr>
              <w:jc w:val="center"/>
              <w:rPr>
                <w:sz w:val="20"/>
                <w:szCs w:val="20"/>
              </w:rPr>
            </w:pPr>
            <w:r w:rsidRPr="009D0774">
              <w:rPr>
                <w:sz w:val="20"/>
                <w:szCs w:val="20"/>
              </w:rPr>
              <w:t>46.5%</w:t>
            </w:r>
          </w:p>
        </w:tc>
      </w:tr>
      <w:tr w:rsidR="00A26E68" w:rsidRPr="009D0774" w14:paraId="685635D3" w14:textId="2CB45ED9" w:rsidTr="00A26E6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4603A75C" w:rsidR="007C15E6" w:rsidRPr="009D0774" w:rsidRDefault="007C15E6" w:rsidP="00D65AB7">
            <w:pPr>
              <w:jc w:val="center"/>
              <w:rPr>
                <w:sz w:val="20"/>
                <w:szCs w:val="20"/>
              </w:rPr>
            </w:pPr>
            <w:del w:id="239" w:author="Andrew Azman" w:date="2017-01-18T11:56:00Z">
              <w:r w:rsidRPr="009D0774" w:rsidDel="00490C09">
                <w:rPr>
                  <w:sz w:val="20"/>
                  <w:szCs w:val="20"/>
                </w:rPr>
                <w:delText>VE=</w:delText>
              </w:r>
            </w:del>
            <w:r w:rsidRPr="009D0774">
              <w:rPr>
                <w:sz w:val="20"/>
                <w:szCs w:val="20"/>
              </w:rPr>
              <w:t xml:space="preserve">0.583 </w:t>
            </w:r>
          </w:p>
        </w:tc>
        <w:tc>
          <w:tcPr>
            <w:tcW w:w="1170" w:type="dxa"/>
            <w:shd w:val="clear" w:color="auto" w:fill="D9D9D9" w:themeFill="background1" w:themeFillShade="D9"/>
            <w:vAlign w:val="center"/>
          </w:tcPr>
          <w:p w14:paraId="2FE39155" w14:textId="18C5D125" w:rsidR="007C15E6" w:rsidRPr="009D0774" w:rsidRDefault="007C15E6" w:rsidP="00D65AB7">
            <w:pPr>
              <w:jc w:val="center"/>
              <w:rPr>
                <w:sz w:val="20"/>
                <w:szCs w:val="20"/>
              </w:rPr>
            </w:pPr>
            <w:del w:id="240" w:author="Andrew Azman" w:date="2017-01-18T11:56:00Z">
              <w:r w:rsidRPr="009D0774" w:rsidDel="00490C09">
                <w:rPr>
                  <w:sz w:val="20"/>
                  <w:szCs w:val="20"/>
                </w:rPr>
                <w:delText>N=</w:delText>
              </w:r>
            </w:del>
            <w:r w:rsidRPr="009D0774">
              <w:rPr>
                <w:sz w:val="20"/>
                <w:szCs w:val="20"/>
              </w:rPr>
              <w:t xml:space="preserve">100,000 </w:t>
            </w:r>
          </w:p>
        </w:tc>
        <w:tc>
          <w:tcPr>
            <w:tcW w:w="1080" w:type="dxa"/>
            <w:shd w:val="clear" w:color="auto" w:fill="C6D9F1" w:themeFill="text2" w:themeFillTint="33"/>
            <w:vAlign w:val="center"/>
          </w:tcPr>
          <w:p w14:paraId="484B2EE3" w14:textId="3EA30C4A" w:rsidR="007C15E6" w:rsidRPr="009D0774" w:rsidRDefault="00476306"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7BC92BE" w14:textId="54C73927" w:rsidR="007C15E6" w:rsidRPr="009D0774" w:rsidRDefault="00B160BF" w:rsidP="00D65AB7">
            <w:pPr>
              <w:jc w:val="center"/>
              <w:rPr>
                <w:sz w:val="20"/>
                <w:szCs w:val="20"/>
              </w:rPr>
            </w:pPr>
            <w:r>
              <w:rPr>
                <w:sz w:val="20"/>
                <w:szCs w:val="20"/>
              </w:rPr>
              <w:t>0.49</w:t>
            </w:r>
          </w:p>
        </w:tc>
        <w:tc>
          <w:tcPr>
            <w:tcW w:w="720" w:type="dxa"/>
            <w:vAlign w:val="center"/>
          </w:tcPr>
          <w:p w14:paraId="5CF8A0D1" w14:textId="0727E559" w:rsidR="007C15E6" w:rsidRPr="009D0774" w:rsidRDefault="007C15E6" w:rsidP="007C15E6">
            <w:pPr>
              <w:jc w:val="center"/>
              <w:rPr>
                <w:sz w:val="20"/>
                <w:szCs w:val="20"/>
              </w:rPr>
            </w:pPr>
            <w:r>
              <w:rPr>
                <w:sz w:val="20"/>
                <w:szCs w:val="20"/>
              </w:rPr>
              <w:t>0.02</w:t>
            </w:r>
          </w:p>
        </w:tc>
        <w:tc>
          <w:tcPr>
            <w:tcW w:w="1440" w:type="dxa"/>
            <w:vAlign w:val="center"/>
          </w:tcPr>
          <w:p w14:paraId="1EA7784F" w14:textId="55EF6B6A" w:rsidR="007C15E6" w:rsidRPr="009D0774" w:rsidRDefault="007C15E6" w:rsidP="009D0774">
            <w:pPr>
              <w:jc w:val="center"/>
              <w:rPr>
                <w:sz w:val="20"/>
                <w:szCs w:val="20"/>
              </w:rPr>
            </w:pPr>
            <w:r w:rsidRPr="009D0774">
              <w:rPr>
                <w:sz w:val="20"/>
                <w:szCs w:val="20"/>
              </w:rPr>
              <w:t>4.7%</w:t>
            </w:r>
          </w:p>
        </w:tc>
      </w:tr>
      <w:tr w:rsidR="00A26E68" w:rsidRPr="009D0774" w14:paraId="767B0A44" w14:textId="19BF417F" w:rsidTr="00A26E68">
        <w:tc>
          <w:tcPr>
            <w:tcW w:w="1620" w:type="dxa"/>
            <w:shd w:val="clear" w:color="auto" w:fill="auto"/>
            <w:vAlign w:val="center"/>
          </w:tcPr>
          <w:p w14:paraId="6C8AA8F7" w14:textId="2F345610" w:rsidR="007C15E6" w:rsidRPr="009D0774" w:rsidRDefault="007C15E6" w:rsidP="00D65AB7">
            <w:pPr>
              <w:jc w:val="center"/>
              <w:rPr>
                <w:b/>
                <w:sz w:val="20"/>
                <w:szCs w:val="20"/>
              </w:rPr>
            </w:pPr>
            <w:commentRangeStart w:id="241"/>
            <w:r w:rsidRPr="009D0774">
              <w:rPr>
                <w:b/>
                <w:sz w:val="20"/>
                <w:szCs w:val="20"/>
              </w:rPr>
              <w:t>Only Routine Migration</w:t>
            </w:r>
            <w:commentRangeEnd w:id="241"/>
            <w:r w:rsidR="00330F90">
              <w:rPr>
                <w:rStyle w:val="CommentReference"/>
              </w:rPr>
              <w:commentReference w:id="241"/>
            </w:r>
          </w:p>
        </w:tc>
        <w:tc>
          <w:tcPr>
            <w:tcW w:w="1080" w:type="dxa"/>
            <w:shd w:val="clear" w:color="auto" w:fill="D9D9D9" w:themeFill="background1" w:themeFillShade="D9"/>
            <w:vAlign w:val="center"/>
          </w:tcPr>
          <w:p w14:paraId="1E80FDF6" w14:textId="577878B8" w:rsidR="007C15E6" w:rsidRPr="009D0774" w:rsidRDefault="007C15E6" w:rsidP="00D65AB7">
            <w:pPr>
              <w:jc w:val="center"/>
              <w:rPr>
                <w:sz w:val="20"/>
                <w:szCs w:val="20"/>
              </w:rPr>
            </w:pPr>
            <w:del w:id="242" w:author="Andrew Azman" w:date="2017-01-18T11:56:00Z">
              <w:r w:rsidRPr="009D0774" w:rsidDel="00490C09">
                <w:rPr>
                  <w:sz w:val="20"/>
                  <w:szCs w:val="20"/>
                </w:rPr>
                <w:delText>VE=</w:delText>
              </w:r>
            </w:del>
            <w:r w:rsidRPr="009D0774">
              <w:rPr>
                <w:sz w:val="20"/>
                <w:szCs w:val="20"/>
              </w:rPr>
              <w:t xml:space="preserve">0.583 </w:t>
            </w:r>
          </w:p>
        </w:tc>
        <w:tc>
          <w:tcPr>
            <w:tcW w:w="1170" w:type="dxa"/>
            <w:shd w:val="clear" w:color="auto" w:fill="D9D9D9" w:themeFill="background1" w:themeFillShade="D9"/>
            <w:vAlign w:val="center"/>
          </w:tcPr>
          <w:p w14:paraId="559B89BA" w14:textId="21B8ACC9" w:rsidR="007C15E6" w:rsidRPr="009D0774" w:rsidRDefault="007C15E6" w:rsidP="00D65AB7">
            <w:pPr>
              <w:jc w:val="center"/>
              <w:rPr>
                <w:sz w:val="20"/>
                <w:szCs w:val="20"/>
              </w:rPr>
            </w:pPr>
            <w:del w:id="243" w:author="Andrew Azman" w:date="2017-01-18T11:56:00Z">
              <w:r w:rsidRPr="009D0774" w:rsidDel="00490C09">
                <w:rPr>
                  <w:sz w:val="20"/>
                  <w:szCs w:val="20"/>
                </w:rPr>
                <w:delText>N=</w:delText>
              </w:r>
            </w:del>
            <w:r w:rsidRPr="009D0774">
              <w:rPr>
                <w:sz w:val="20"/>
                <w:szCs w:val="20"/>
              </w:rPr>
              <w:t xml:space="preserve">100,000 </w:t>
            </w:r>
          </w:p>
        </w:tc>
        <w:tc>
          <w:tcPr>
            <w:tcW w:w="108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170" w:type="dxa"/>
            <w:shd w:val="clear" w:color="auto" w:fill="C6D9F1" w:themeFill="text2" w:themeFillTint="33"/>
            <w:vAlign w:val="center"/>
          </w:tcPr>
          <w:p w14:paraId="4853604A" w14:textId="438E514F" w:rsidR="007C15E6" w:rsidRPr="009D0774" w:rsidRDefault="00476306"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41A1C7CE" w14:textId="268410BF" w:rsidR="007C15E6" w:rsidRPr="009D0774" w:rsidRDefault="007C15E6" w:rsidP="00D65AB7">
            <w:pPr>
              <w:jc w:val="center"/>
              <w:rPr>
                <w:sz w:val="20"/>
                <w:szCs w:val="20"/>
              </w:rPr>
            </w:pPr>
            <w:r w:rsidRPr="009D0774">
              <w:rPr>
                <w:sz w:val="20"/>
                <w:szCs w:val="20"/>
              </w:rPr>
              <w:t>0.62</w:t>
            </w:r>
          </w:p>
        </w:tc>
        <w:tc>
          <w:tcPr>
            <w:tcW w:w="720" w:type="dxa"/>
            <w:vAlign w:val="center"/>
          </w:tcPr>
          <w:p w14:paraId="76326CC5" w14:textId="172E2F28" w:rsidR="007C15E6" w:rsidRPr="009D0774" w:rsidRDefault="007C15E6" w:rsidP="007C15E6">
            <w:pPr>
              <w:jc w:val="center"/>
              <w:rPr>
                <w:sz w:val="20"/>
                <w:szCs w:val="20"/>
              </w:rPr>
            </w:pPr>
            <w:r>
              <w:rPr>
                <w:sz w:val="20"/>
                <w:szCs w:val="20"/>
              </w:rPr>
              <w:t>0.16</w:t>
            </w:r>
          </w:p>
        </w:tc>
        <w:tc>
          <w:tcPr>
            <w:tcW w:w="1440" w:type="dxa"/>
            <w:vAlign w:val="center"/>
          </w:tcPr>
          <w:p w14:paraId="594073F6" w14:textId="493E4D90" w:rsidR="007C15E6" w:rsidRPr="009D0774" w:rsidRDefault="007C15E6" w:rsidP="009D0774">
            <w:pPr>
              <w:jc w:val="center"/>
              <w:rPr>
                <w:sz w:val="20"/>
                <w:szCs w:val="20"/>
              </w:rPr>
            </w:pPr>
            <w:r w:rsidRPr="009D0774">
              <w:rPr>
                <w:sz w:val="20"/>
                <w:szCs w:val="20"/>
              </w:rPr>
              <w:t>37.2%</w:t>
            </w:r>
          </w:p>
        </w:tc>
      </w:tr>
      <w:tr w:rsidR="00A26E68" w:rsidRPr="009D0774" w14:paraId="11F1D063" w14:textId="77777777" w:rsidTr="00A26E6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080" w:type="dxa"/>
            <w:shd w:val="clear" w:color="auto" w:fill="C6D9F1" w:themeFill="text2" w:themeFillTint="33"/>
            <w:vAlign w:val="center"/>
          </w:tcPr>
          <w:p w14:paraId="4B273664" w14:textId="62B9A9B9" w:rsidR="00B160BF" w:rsidRPr="009D0774" w:rsidRDefault="00476306"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C6D9F1" w:themeFill="text2" w:themeFillTint="33"/>
            <w:vAlign w:val="center"/>
          </w:tcPr>
          <w:p w14:paraId="3A5E82EE" w14:textId="4CE3018B" w:rsidR="00B160BF" w:rsidRPr="009D0774" w:rsidRDefault="00476306"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56D1ADD1" w14:textId="197A6F99" w:rsidR="00B160BF" w:rsidRPr="009D0774" w:rsidRDefault="00B160BF" w:rsidP="00D65AB7">
            <w:pPr>
              <w:jc w:val="center"/>
              <w:rPr>
                <w:sz w:val="20"/>
                <w:szCs w:val="20"/>
              </w:rPr>
            </w:pPr>
            <w:r w:rsidRPr="009D0774">
              <w:rPr>
                <w:sz w:val="20"/>
                <w:szCs w:val="20"/>
              </w:rPr>
              <w:t>0.78</w:t>
            </w:r>
          </w:p>
        </w:tc>
        <w:tc>
          <w:tcPr>
            <w:tcW w:w="720" w:type="dxa"/>
            <w:vAlign w:val="center"/>
          </w:tcPr>
          <w:p w14:paraId="61495B5E" w14:textId="23C6D666" w:rsidR="00B160BF" w:rsidRPr="00786B9B" w:rsidRDefault="00B160BF" w:rsidP="007C15E6">
            <w:pPr>
              <w:jc w:val="center"/>
              <w:rPr>
                <w:sz w:val="20"/>
                <w:szCs w:val="20"/>
              </w:rPr>
            </w:pPr>
            <w:r w:rsidRPr="00786B9B">
              <w:rPr>
                <w:sz w:val="20"/>
                <w:szCs w:val="20"/>
              </w:rPr>
              <w:t>0.32</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lastRenderedPageBreak/>
        <w:t>DISCUSSION</w:t>
      </w:r>
    </w:p>
    <w:p w14:paraId="6F65D2F0" w14:textId="77777777" w:rsidR="00612D10" w:rsidRPr="001850C4" w:rsidRDefault="00612D10">
      <w:pPr>
        <w:rPr>
          <w:b/>
        </w:rPr>
      </w:pP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3"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11538393" w:rsidR="00575CD5" w:rsidRDefault="00575CD5" w:rsidP="007A6AEE">
      <w:r>
        <w:t>One practical implementation of “Mass then Maintain” can include a high-coverage mass campaign followed by routine vaccination of new members of the population (through birth or immigration). Recent work has also shown serological triggers for periodic mass v</w:t>
      </w:r>
      <w:r w:rsidR="003B6D69">
        <w:t>accination can be an effective and efficient</w:t>
      </w:r>
      <w:r>
        <w:t xml:space="preserve"> method to maintain herd immunity.</w:t>
      </w:r>
      <w:r>
        <w:fldChar w:fldCharType="begin" w:fldLock="1"/>
      </w:r>
      <w:r w:rsidR="00403D15">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00B66BAD" w:rsidRPr="00B66BAD">
        <w:rPr>
          <w:noProof/>
          <w:vertAlign w:val="superscript"/>
        </w:rPr>
        <w:t>26</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OCVs, at least annual mass vaccination may be needed to maintain herd </w:t>
      </w:r>
      <w:commentRangeStart w:id="244"/>
      <w:r>
        <w:t>immunity</w:t>
      </w:r>
      <w:commentRangeEnd w:id="244"/>
      <w:r w:rsidR="004938BA">
        <w:rPr>
          <w:rStyle w:val="CommentReference"/>
        </w:rPr>
        <w:commentReference w:id="244"/>
      </w:r>
      <w:r>
        <w:t xml:space="preserve">. </w:t>
      </w:r>
    </w:p>
    <w:p w14:paraId="08682F25" w14:textId="77777777" w:rsidR="00575CD5" w:rsidRDefault="00575CD5" w:rsidP="00575CD5"/>
    <w:p w14:paraId="100B7ACA" w14:textId="1C6B673E" w:rsidR="00575CD5" w:rsidRDefault="00575CD5" w:rsidP="004938BA">
      <w:r>
        <w:t>Current guidelines for the optimal use of the OCV stockpile r</w:t>
      </w:r>
      <w:r w:rsidR="003B6D69">
        <w:t>ecommend the consideration of “a</w:t>
      </w:r>
      <w:r>
        <w:t>reas with i</w:t>
      </w:r>
      <w:r w:rsidR="007A6AEE">
        <w:t>mportant population movements</w:t>
      </w:r>
      <w:r w:rsidR="00CB5408">
        <w:t>.</w:t>
      </w:r>
      <w:r w:rsidR="007A6AEE">
        <w:t>”</w:t>
      </w:r>
      <w:r w:rsidR="007A6AEE">
        <w:fldChar w:fldCharType="begin" w:fldLock="1"/>
      </w:r>
      <w:r w:rsidR="00403D15">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"&lt;sup&gt;27&lt;/sup&gt;", "plainTextFormattedCitation" : "27", "previouslyFormattedCitation" : "&lt;sup&gt;27&lt;/sup&gt;" }, "properties" : { "noteIndex" : 0 }, "schema" : "https://github.com/citation-style-language/schema/raw/master/csl-citation.json" }</w:instrText>
      </w:r>
      <w:r w:rsidR="007A6AEE">
        <w:fldChar w:fldCharType="separate"/>
      </w:r>
      <w:r w:rsidR="00B66BAD" w:rsidRPr="00B66BAD">
        <w:rPr>
          <w:noProof/>
          <w:vertAlign w:val="superscript"/>
        </w:rPr>
        <w:t>27</w:t>
      </w:r>
      <w:r w:rsidR="007A6AEE">
        <w:fldChar w:fldCharType="end"/>
      </w:r>
      <w:r w:rsidR="007A6AEE">
        <w:t xml:space="preserve"> </w:t>
      </w:r>
      <w:commentRangeStart w:id="245"/>
      <w:r>
        <w:t>The role of mobility in connecting a heterogeneous transmission landscape was demonstrated by Azman et al.</w:t>
      </w:r>
      <w:commentRangeEnd w:id="245"/>
      <w:r w:rsidR="00057595">
        <w:rPr>
          <w:rStyle w:val="CommentReference"/>
        </w:rPr>
        <w:commentReference w:id="245"/>
      </w:r>
      <w:r>
        <w:fldChar w:fldCharType="begin" w:fldLock="1"/>
      </w:r>
      <w:r w:rsidR="00403D15">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00B66BAD" w:rsidRPr="00B66BAD">
        <w:rPr>
          <w:noProof/>
          <w:vertAlign w:val="superscript"/>
        </w:rPr>
        <w:t>28</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w:t>
      </w:r>
      <w:ins w:id="246" w:author="Andrew Azman" w:date="2017-01-19T10:07:00Z">
        <w:r w:rsidR="00FE157B">
          <w:t xml:space="preserve"> </w:t>
        </w:r>
        <w:commentRangeStart w:id="247"/>
        <w:r w:rsidR="00FE157B">
          <w:t xml:space="preserve">of </w:t>
        </w:r>
      </w:ins>
      <w:ins w:id="248" w:author="Andrew Azman" w:date="2017-01-19T10:06:00Z">
        <w:r w:rsidR="00FE157B">
          <w:t xml:space="preserve">non-vaccinated </w:t>
        </w:r>
      </w:ins>
      <w:ins w:id="249" w:author="Andrew Azman" w:date="2017-01-19T10:07:00Z">
        <w:r w:rsidR="00FE157B">
          <w:t>people</w:t>
        </w:r>
      </w:ins>
      <w:ins w:id="250" w:author="Andrew Azman" w:date="2017-01-19T10:06:00Z">
        <w:r w:rsidR="00FE157B">
          <w:t xml:space="preserve"> with equivalent or less historical exposure to cholera,</w:t>
        </w:r>
      </w:ins>
      <w:r>
        <w:t xml:space="preserve"> </w:t>
      </w:r>
      <w:commentRangeEnd w:id="247"/>
      <w:r w:rsidR="00E423E2">
        <w:rPr>
          <w:rStyle w:val="CommentReference"/>
        </w:rPr>
        <w:commentReference w:id="247"/>
      </w:r>
      <w:r>
        <w:t xml:space="preserve">will also experience faster waning of herd protection. Therefore, the </w:t>
      </w:r>
      <w:ins w:id="251" w:author="Andrew Azman" w:date="2017-01-19T10:08:00Z">
        <w:r w:rsidR="004938BA">
          <w:t xml:space="preserve">population-level protection conferred by </w:t>
        </w:r>
      </w:ins>
      <w:del w:id="252" w:author="Andrew Azman" w:date="2017-01-19T10:08:00Z">
        <w:r w:rsidDel="004938BA">
          <w:delText xml:space="preserve">expected benefit of </w:delText>
        </w:r>
      </w:del>
      <w:r>
        <w:t xml:space="preserve">mass vaccination </w:t>
      </w:r>
      <w:del w:id="253" w:author="Andrew Azman" w:date="2017-01-19T10:08:00Z">
        <w:r w:rsidDel="004938BA">
          <w:delText>has a</w:delText>
        </w:r>
      </w:del>
      <w:ins w:id="254" w:author="Andrew Azman" w:date="2017-01-19T10:08:00Z">
        <w:r w:rsidR="004938BA">
          <w:t>will have a</w:t>
        </w:r>
      </w:ins>
      <w:r>
        <w:t xml:space="preserve">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w:t>
      </w:r>
      <w:commentRangeStart w:id="255"/>
      <w:r>
        <w:t>context</w:t>
      </w:r>
      <w:commentRangeEnd w:id="255"/>
      <w:r w:rsidR="002A611F">
        <w:rPr>
          <w:rStyle w:val="CommentReference"/>
        </w:rPr>
        <w:commentReference w:id="255"/>
      </w:r>
      <w:r>
        <w:t>. We find that the optimal migration rate shifts lower (i.e., preferring less mobile populations) in settings with a high average R</w:t>
      </w:r>
      <w:r>
        <w:rPr>
          <w:vertAlign w:val="subscript"/>
        </w:rPr>
        <w:t>0</w:t>
      </w:r>
      <w:r>
        <w:t xml:space="preserve">. Our primary results assume an outbreak is at least 10 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380776" w:rsidRPr="00380776">
        <w:rPr>
          <w:noProof/>
          <w:vertAlign w:val="superscript"/>
        </w:rPr>
        <w:t>22</w:t>
      </w:r>
      <w:r>
        <w:fldChar w:fldCharType="end"/>
      </w:r>
    </w:p>
    <w:p w14:paraId="0B74B373" w14:textId="77777777" w:rsidR="00FA75B1" w:rsidRDefault="00FA75B1"/>
    <w:p w14:paraId="371705BA" w14:textId="727DE7D7" w:rsidR="00F539C6" w:rsidRPr="006118CA" w:rsidRDefault="00575CD5">
      <w:commentRangeStart w:id="256"/>
      <w:r>
        <w:t>We demonstrate</w:t>
      </w:r>
      <w:r w:rsidR="00F539C6">
        <w:t xml:space="preserve">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w:t>
      </w:r>
      <w:commentRangeStart w:id="257"/>
      <w:r w:rsidR="006118CA">
        <w:lastRenderedPageBreak/>
        <w:t xml:space="preserve">patches </w:t>
      </w:r>
      <w:commentRangeEnd w:id="257"/>
      <w:r w:rsidR="007D6A6E">
        <w:rPr>
          <w:rStyle w:val="CommentReference"/>
        </w:rPr>
        <w:commentReference w:id="257"/>
      </w:r>
      <w:r w:rsidR="006118CA">
        <w:t>with outbreak potential within a population with an average R</w:t>
      </w:r>
      <w:r w:rsidR="006118CA">
        <w:rPr>
          <w:vertAlign w:val="subscript"/>
        </w:rPr>
        <w:t>e</w:t>
      </w:r>
      <w:r w:rsidR="006118CA">
        <w:t xml:space="preserve"> below the threshold of one</w:t>
      </w:r>
      <w:r w:rsidR="0009137F">
        <w:t>.</w:t>
      </w:r>
      <w:r w:rsidR="0009137F">
        <w:fldChar w:fldCharType="begin" w:fldLock="1"/>
      </w:r>
      <w:r w:rsidR="00403D15">
        <w:instrText>ADDIN CSL_CITATION { "citationItems" : [ { "id" : "ITEM-1", "itemData" : { "author" : [ { "dropping-particle" : "", "family" : "Azman", "given" : "Andrew", "non-dropping-particle" : "", "parse-names" : false, "suffix" : "" }, { "dropping-particle" : "", "family" : "Luquero", "given" : "Francisco J", "non-dropping-particle" : "", "parse-names" : false, "suffix" : "" }, { "dropping-particle" : "", "family" : "Rodrigues", "given" : "Amabelia", "non-dropping-particle" : "", "parse-names" : false, "suffix" : "" }, { "dropping-particle" : "", "family" : "Grais", "given" : "Rebecca F", "non-dropping-particle" : "", "parse-names" : false, "suffix" : "" }, { "dropping-particle" : "", "family" : "Banga", "given" : "Cunhate Na", "non-dropping-particle" : "", "parse-names" : false, "suffix" : "" }, { "dropping-particle" : "", "family" : "Palma", "given" : "Pedro Pablo", "non-dropping-particle" : "", "parse-names" : false, "suffix" : "" }, { "dropping-particle" : "", "family" : "Grenfell", "given" : "Bryan T", "non-dropping-particle" : "", "parse-names" : false, "suffix" : "" }, { "dropping-particle" : "", "family" : "Lessler", "given" : "Justin", "non-dropping-particle" : "", "parse-names" : false, "suffix" : "" } ], "container-title" : "PLoS neglected tropical diseases", "id" : "ITEM-1", "issued" : { "date-parts" : [ [ "2012" ] ] }, "page" : "1-8", "title" : "Urban Cholera Transmission Hotspots and their Implications for Reactive Vaccination : Evidence from Bissau City", "type" : "article-journal" }, "uris" : [ "http://www.mendeley.com/documents/?uuid=b4f83783-53bf-4f43-bb50-7f7c2aa6f683" ] } ], "mendeley" : { "formattedCitation" : "&lt;sup&gt;29&lt;/sup&gt;", "plainTextFormattedCitation" : "29", "previouslyFormattedCitation" : "&lt;sup&gt;29&lt;/sup&gt;" }, "properties" : { "noteIndex" : 0 }, "schema" : "https://github.com/citation-style-language/schema/raw/master/csl-citation.json" }</w:instrText>
      </w:r>
      <w:r w:rsidR="0009137F">
        <w:fldChar w:fldCharType="separate"/>
      </w:r>
      <w:r w:rsidR="00B66BAD" w:rsidRPr="00B66BAD">
        <w:rPr>
          <w:noProof/>
          <w:vertAlign w:val="superscript"/>
        </w:rPr>
        <w:t>29</w:t>
      </w:r>
      <w:r w:rsidR="0009137F">
        <w:fldChar w:fldCharType="end"/>
      </w:r>
      <w:commentRangeEnd w:id="256"/>
      <w:r w:rsidR="001D6A65">
        <w:rPr>
          <w:rStyle w:val="CommentReference"/>
        </w:rPr>
        <w:commentReference w:id="256"/>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2FAE897" w14:textId="77777777" w:rsidR="0088685D" w:rsidRDefault="0088685D" w:rsidP="00596D3C"/>
    <w:p w14:paraId="1D96426E" w14:textId="52C1E433" w:rsidR="0088685D" w:rsidRDefault="00CB5408" w:rsidP="00596D3C">
      <w:r>
        <w:t>Our model assumes a leaky</w:t>
      </w:r>
      <w:r w:rsidR="0088685D">
        <w:t xml:space="preserve"> mode of vaccine action, </w:t>
      </w:r>
      <w:commentRangeStart w:id="258"/>
      <w:r w:rsidR="0088685D">
        <w:t>whereby the direct effect of the vaccine wanes over time for a given recipient</w:t>
      </w:r>
      <w:commentRangeEnd w:id="258"/>
      <w:r w:rsidR="00575C99">
        <w:rPr>
          <w:rStyle w:val="CommentReference"/>
        </w:rPr>
        <w:commentReference w:id="258"/>
      </w:r>
      <w:r w:rsidR="0088685D">
        <w:t>. However, our calculation of proportion susceptible</w:t>
      </w:r>
      <w:r w:rsidR="00170538">
        <w:t xml:space="preserve">, </w:t>
      </w:r>
      <w:r w:rsidR="0088685D">
        <w:t>X(t)</w:t>
      </w:r>
      <w:r w:rsidR="00170538">
        <w:t>,</w:t>
      </w:r>
      <w:r w:rsidR="0088685D">
        <w:t xml:space="preserve"> is robust to other assumptions regarding vaccine action, </w:t>
      </w:r>
      <w:r>
        <w:t xml:space="preserve">including </w:t>
      </w:r>
      <w:r w:rsidR="0088685D">
        <w:t xml:space="preserve">all or nothing. </w:t>
      </w:r>
      <w:r w:rsidR="00146272">
        <w:t>The equation for X(t) is blind to whether it is the number of vaccinated or the vaccine efficacy which changes over tim</w:t>
      </w:r>
      <w:r>
        <w:t>e, for an all or nothing and leaky</w:t>
      </w:r>
      <w:r w:rsidR="00146272">
        <w:t xml:space="preserve"> vaccine, respectively (Fig S5). </w:t>
      </w:r>
      <w:commentRangeStart w:id="259"/>
      <w:r w:rsidR="0088685D">
        <w:t>This can be rapidly shown by simplifying the model to a single vaccine compartment V</w:t>
      </w:r>
      <w:r w:rsidR="00C06A72">
        <w:t xml:space="preserve"> and a total population size N(t)=1:</w:t>
      </w:r>
    </w:p>
    <w:p w14:paraId="40EEE807" w14:textId="77777777" w:rsidR="00C06A72" w:rsidRDefault="00C06A72" w:rsidP="00596D3C"/>
    <w:p w14:paraId="210EF96A" w14:textId="358BBF5D" w:rsidR="00C06A72" w:rsidRPr="00C06A72" w:rsidRDefault="00C06A72" w:rsidP="00596D3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1-V</m:t>
              </m:r>
              <m:d>
                <m:dPr>
                  <m:ctrlPr>
                    <w:rPr>
                      <w:rFonts w:ascii="Cambria Math" w:hAnsi="Cambria Math"/>
                      <w:i/>
                    </w:rPr>
                  </m:ctrlPr>
                </m:dPr>
                <m:e>
                  <m:r>
                    <w:rPr>
                      <w:rFonts w:ascii="Cambria Math" w:hAnsi="Cambria Math"/>
                    </w:rPr>
                    <m:t>t</m:t>
                  </m:r>
                </m:e>
              </m:d>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=1-V</m:t>
          </m:r>
          <m:d>
            <m:dPr>
              <m:ctrlPr>
                <w:rPr>
                  <w:rFonts w:ascii="Cambria Math" w:hAnsi="Cambria Math"/>
                  <w:i/>
                </w:rPr>
              </m:ctrlPr>
            </m:dPr>
            <m:e>
              <m:r>
                <w:rPr>
                  <w:rFonts w:ascii="Cambria Math" w:hAnsi="Cambria Math"/>
                </w:rPr>
                <m:t>t</m:t>
              </m:r>
            </m:e>
          </m:d>
          <m:r>
            <w:rPr>
              <w:rFonts w:ascii="Cambria Math" w:hAnsi="Cambria Math"/>
            </w:rPr>
            <m:t>*VE(t)</m:t>
          </m:r>
        </m:oMath>
      </m:oMathPara>
    </w:p>
    <w:commentRangeEnd w:id="259"/>
    <w:p w14:paraId="28EB1FBB" w14:textId="66A2E4D3" w:rsidR="0071157B" w:rsidRDefault="00266303" w:rsidP="00F038DC">
      <w:r>
        <w:rPr>
          <w:rStyle w:val="CommentReference"/>
        </w:rPr>
        <w:commentReference w:id="259"/>
      </w:r>
    </w:p>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2A693CC3" w:rsidR="003D3BBD" w:rsidRDefault="003D3BBD" w:rsidP="00F038DC">
      <w:r>
        <w:t>Cholera vaccine efficacy has been shown to vary by age of recipient,</w:t>
      </w:r>
      <w:r w:rsidR="0009137F">
        <w:fldChar w:fldCharType="begin" w:fldLock="1"/>
      </w:r>
      <w:r w:rsidR="00403D1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"&lt;sup&gt;18,19&lt;/sup&gt;", "plainTextFormattedCitation" : "18,19", "previouslyFormattedCitation" : "&lt;sup&gt;18,19&lt;/sup&gt;" }, "properties" : { "noteIndex" : 0 }, "schema" : "https://github.com/citation-style-language/schema/raw/master/csl-citation.json" }</w:instrText>
      </w:r>
      <w:r w:rsidR="0009137F">
        <w:fldChar w:fldCharType="separate"/>
      </w:r>
      <w:r w:rsidR="00B66BAD" w:rsidRPr="00B66BAD">
        <w:rPr>
          <w:noProof/>
          <w:vertAlign w:val="superscript"/>
        </w:rPr>
        <w:t>18,19</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p>
    <w:p w14:paraId="5D8B4ED0" w14:textId="79B93738" w:rsidR="00A12181" w:rsidRDefault="00A12181" w:rsidP="00F038DC"/>
    <w:p w14:paraId="269CD9E9" w14:textId="6E51E96C"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403D15">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"&lt;sup&gt;30&lt;/sup&gt;", "plainTextFormattedCitation" : "30", "previouslyFormattedCitation" : "&lt;sup&gt;30&lt;/sup&gt;" }, "properties" : { "noteIndex" : 0 }, "schema" : "https://github.com/citation-style-language/schema/raw/master/csl-citation.json" }</w:instrText>
      </w:r>
      <w:r w:rsidR="00601E61">
        <w:fldChar w:fldCharType="separate"/>
      </w:r>
      <w:r w:rsidR="00B66BAD" w:rsidRPr="00B66BAD">
        <w:rPr>
          <w:noProof/>
          <w:vertAlign w:val="superscript"/>
        </w:rPr>
        <w:t>30</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w:t>
      </w:r>
      <w:r w:rsidR="00CB5408">
        <w:t xml:space="preserve"> (Fig S6)</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CB5408">
        <w:t>Fig S7</w:t>
      </w:r>
      <w:r w:rsidR="00A065FB">
        <w:t>)</w:t>
      </w:r>
      <w:r w:rsidR="00527DCB">
        <w:t>.</w:t>
      </w:r>
      <w:r w:rsidR="00AE6CD2">
        <w:t xml:space="preserve"> These findings support the use of mass vaccination to quickly introduce a new vaccine that henceforth is to become a member of the routine immunization program, as was done </w:t>
      </w:r>
      <w:r w:rsidR="00AE6CD2">
        <w:lastRenderedPageBreak/>
        <w:t xml:space="preserve">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170BC3">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"&lt;sup&gt;3&lt;/sup&gt;", "plainTextFormattedCitation" : "3", "previouslyFormattedCitation" : "&lt;sup&gt;3&lt;/sup&gt;" }, "properties" : { "noteIndex" : 0 }, "schema" : "https://github.com/citation-style-language/schema/raw/master/csl-citation.json" }</w:instrText>
      </w:r>
      <w:r w:rsidR="00AE6CD2">
        <w:fldChar w:fldCharType="separate"/>
      </w:r>
      <w:r w:rsidR="00AE6CD2" w:rsidRPr="00AE6CD2">
        <w:rPr>
          <w:noProof/>
          <w:vertAlign w:val="superscript"/>
        </w:rPr>
        <w:t>3</w:t>
      </w:r>
      <w:r w:rsidR="00AE6CD2">
        <w:fldChar w:fldCharType="end"/>
      </w:r>
    </w:p>
    <w:p w14:paraId="41BC4726" w14:textId="77777777" w:rsidR="00E87CB3" w:rsidRDefault="00E87CB3" w:rsidP="00E87CB3"/>
    <w:p w14:paraId="186343F1" w14:textId="55E7B23E"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403D15">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"&lt;sup&gt;31&lt;/sup&gt;", "plainTextFormattedCitation" : "31", "previouslyFormattedCitation" : "&lt;sup&gt;31&lt;/sup&gt;" }, "properties" : { "noteIndex" : 0 }, "schema" : "https://github.com/citation-style-language/schema/raw/master/csl-citation.json" }</w:instrText>
      </w:r>
      <w:r w:rsidR="00170BC3">
        <w:fldChar w:fldCharType="separate"/>
      </w:r>
      <w:r w:rsidR="00B66BAD" w:rsidRPr="00B66BAD">
        <w:rPr>
          <w:noProof/>
          <w:vertAlign w:val="superscript"/>
        </w:rPr>
        <w:t>31</w:t>
      </w:r>
      <w:r w:rsidR="00170BC3">
        <w:fldChar w:fldCharType="end"/>
      </w:r>
      <w:r w:rsidR="004B689C">
        <w:t xml:space="preserve"> and yellow fever.</w:t>
      </w:r>
      <w:r w:rsidR="004B689C">
        <w:fldChar w:fldCharType="begin" w:fldLock="1"/>
      </w:r>
      <w:r w:rsidR="00403D15">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"&lt;sup&gt;32&lt;/sup&gt;", "plainTextFormattedCitation" : "32", "previouslyFormattedCitation" : "&lt;sup&gt;32&lt;/sup&gt;" }, "properties" : { "noteIndex" : 0 }, "schema" : "https://github.com/citation-style-language/schema/raw/master/csl-citation.json" }</w:instrText>
      </w:r>
      <w:r w:rsidR="004B689C">
        <w:fldChar w:fldCharType="separate"/>
      </w:r>
      <w:r w:rsidR="00B66BAD" w:rsidRPr="00B66BAD">
        <w:rPr>
          <w:noProof/>
          <w:vertAlign w:val="superscript"/>
        </w:rPr>
        <w:t>32</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403D15">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"&lt;sup&gt;33&lt;/sup&gt;", "plainTextFormattedCitation" : "33", "previouslyFormattedCitation" : "&lt;sup&gt;33&lt;/sup&gt;" }, "properties" : { "noteIndex" : 0 }, "schema" : "https://github.com/citation-style-language/schema/raw/master/csl-citation.json" }</w:instrText>
      </w:r>
      <w:r w:rsidR="00A61C71">
        <w:fldChar w:fldCharType="separate"/>
      </w:r>
      <w:r w:rsidR="00B66BAD" w:rsidRPr="00B66BAD">
        <w:rPr>
          <w:noProof/>
          <w:vertAlign w:val="superscript"/>
        </w:rPr>
        <w:t>33</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135FD3EF" w14:textId="6E80DF54" w:rsidR="002B44C8" w:rsidRPr="001C4B5E" w:rsidRDefault="001C4B5E">
      <w:r>
        <w:t xml:space="preserve">Herd immunity is a key target for the control of vaccine-preventable diseases and can be monitored over time using information on the VE(t) profile and population turnover rates. We show this information </w:t>
      </w:r>
      <w:r w:rsidR="00170538">
        <w:t>is</w:t>
      </w:r>
      <w:r>
        <w:t xml:space="preserve"> essential for optimizing revaccination strategies, targeting vaccine stockpiles, and explaining re-emergence of outbreaks in a previously vaccinated population. </w:t>
      </w:r>
      <w:r w:rsidR="002B44C8">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4DFC94BF" w:rsidR="007914F5" w:rsidRDefault="007914F5" w:rsidP="007914F5">
      <w:r>
        <w:rPr>
          <w:b/>
        </w:rPr>
        <w:t>Fig 1. Compartmental model framework.</w:t>
      </w:r>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compartment V</w:t>
      </w:r>
      <w:r w:rsidR="002B1D6D">
        <w:rPr>
          <w:vertAlign w:val="subscript"/>
        </w:rPr>
        <w:t>i</w:t>
      </w:r>
      <w:r w:rsidR="002B1D6D">
        <w:t xml:space="preserve"> is reduced by a factor of </w:t>
      </w:r>
      <m:oMath>
        <m:r>
          <w:rPr>
            <w:rFonts w:ascii="Cambria Math" w:hAnsi="Cambria Math"/>
          </w:rPr>
          <m:t>1-VE(i)</m:t>
        </m:r>
      </m:oMath>
      <w:r w:rsidR="002B1D6D">
        <w:t xml:space="preserve">. Disease progression compartments for exposed but not yet infectious (E), infectious (I), and recovered (R) are shown, but are not explicitly modeled due to the focus of this study on vaccine-derived herd immunity. We show </w:t>
      </w:r>
      <w:r>
        <w:t xml:space="preserve">a direct disease transmission process and a leaky vaccine action model. </w:t>
      </w:r>
    </w:p>
    <w:p w14:paraId="64E9062D" w14:textId="77777777" w:rsidR="007914F5" w:rsidRDefault="007914F5" w:rsidP="00F038DC"/>
    <w:p w14:paraId="11875F02" w14:textId="3862716C" w:rsidR="001B42D3" w:rsidRDefault="00D60633" w:rsidP="00F038DC">
      <w:pPr>
        <w:rPr>
          <w:b/>
        </w:rPr>
      </w:pPr>
      <w:r>
        <w:rPr>
          <w:b/>
        </w:rPr>
        <w:t>Fig 2</w:t>
      </w:r>
      <w:r w:rsidR="00700D43" w:rsidRPr="00700D43">
        <w:rPr>
          <w:b/>
        </w:rPr>
        <w:t>. Changes in the proportion of the population susceptible</w:t>
      </w:r>
      <w:r w:rsidR="00170538">
        <w:rPr>
          <w:b/>
        </w:rPr>
        <w:t xml:space="preserve">, </w:t>
      </w:r>
      <m:oMath>
        <m:r>
          <m:rPr>
            <m:sty m:val="bi"/>
          </m:rPr>
          <w:rPr>
            <w:rFonts w:ascii="Cambria Math" w:hAnsi="Cambria Math"/>
          </w:rPr>
          <m:t>X(t)</m:t>
        </m:r>
      </m:oMath>
      <w:r w:rsidR="00170538">
        <w:rPr>
          <w:b/>
        </w:rPr>
        <w:t>,</w:t>
      </w:r>
      <w:r w:rsidR="00700D43" w:rsidRPr="00700D43">
        <w:rPr>
          <w:b/>
        </w:rPr>
        <w:t xml:space="preserve"> as a function of years since vaccination</w:t>
      </w:r>
      <w:r w:rsidR="00700D43">
        <w:rPr>
          <w:b/>
        </w:rPr>
        <w:t xml:space="preserve">. </w:t>
      </w:r>
    </w:p>
    <w:p w14:paraId="6A27E26D" w14:textId="4AFFE826" w:rsidR="00700D43" w:rsidRDefault="00700D43" w:rsidP="00F038DC">
      <w:r>
        <w:t xml:space="preserve">Population susceptibility following mass vaccination </w:t>
      </w:r>
      <w:r w:rsidR="00A12927">
        <w:t>(100% coverage) of WC</w:t>
      </w:r>
      <w:r w:rsidR="00403D15">
        <w:t xml:space="preserve"> vaccine</w:t>
      </w:r>
      <w:r w:rsidR="00A12927">
        <w:t xml:space="preserve">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03D15">
        <w:t xml:space="preserve"> When migration rates are low or none,</w:t>
      </w:r>
      <w:r w:rsidR="004737E0">
        <w:t xml:space="preserve"> </w:t>
      </w:r>
      <w:r w:rsidR="00403D15">
        <w:t>X(t) for the WC vaccine is seen to decrease then increase due to the parameterization of VE(t) which peaks one year post-vaccination as estimated by ref</w:t>
      </w:r>
      <w:r w:rsidR="00403D15">
        <w:fldChar w:fldCharType="begin" w:fldLock="1"/>
      </w:r>
      <w:r w:rsidR="00170538">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"&lt;sup&gt;19&lt;/sup&gt;" }, "properties" : { "noteIndex" : 0 }, "schema" : "https://github.com/citation-style-language/schema/raw/master/csl-citation.json" }</w:instrText>
      </w:r>
      <w:r w:rsidR="00403D15">
        <w:fldChar w:fldCharType="separate"/>
      </w:r>
      <w:r w:rsidR="00403D15" w:rsidRPr="00403D15">
        <w:rPr>
          <w:noProof/>
          <w:vertAlign w:val="superscript"/>
        </w:rPr>
        <w:t>19</w:t>
      </w:r>
      <w:r w:rsidR="00403D15">
        <w:fldChar w:fldCharType="end"/>
      </w:r>
      <w:r w:rsidR="00403D15">
        <w:t>.</w:t>
      </w:r>
    </w:p>
    <w:p w14:paraId="74D4141A" w14:textId="77777777" w:rsidR="00700D43" w:rsidRDefault="00700D43" w:rsidP="00F038DC"/>
    <w:p w14:paraId="5CE2A6E3" w14:textId="365A3564" w:rsidR="001B42D3" w:rsidRDefault="00002C0D" w:rsidP="00F038DC">
      <w:r>
        <w:rPr>
          <w:b/>
        </w:rPr>
        <w:t>Fig 3</w:t>
      </w:r>
      <w:r w:rsidR="00700D43">
        <w:rPr>
          <w:b/>
        </w:rPr>
        <w:t>. Changes in the probability of an outbreak as a function of years since vaccination.</w:t>
      </w:r>
      <w:r w:rsidR="00700D43">
        <w:t xml:space="preserve"> </w:t>
      </w:r>
    </w:p>
    <w:p w14:paraId="46B73293" w14:textId="7AD01C2F" w:rsidR="000E7967"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2EE559C8" w14:textId="77777777" w:rsidR="00002C0D" w:rsidRDefault="00002C0D" w:rsidP="00002C0D"/>
    <w:p w14:paraId="2FB212E4" w14:textId="41CA201D" w:rsidR="00002C0D" w:rsidRDefault="00002C0D" w:rsidP="00002C0D">
      <w:pPr>
        <w:rPr>
          <w:b/>
        </w:rPr>
      </w:pPr>
      <w:r>
        <w:rPr>
          <w:b/>
        </w:rPr>
        <w:t xml:space="preserve">Fig 4. </w:t>
      </w:r>
      <w:r w:rsidR="001C4B5E">
        <w:rPr>
          <w:b/>
        </w:rPr>
        <w:t>Revaccination</w:t>
      </w:r>
      <w:r>
        <w:rPr>
          <w:b/>
        </w:rPr>
        <w:t xml:space="preserve"> strategies to maximize DHI.</w:t>
      </w:r>
    </w:p>
    <w:p w14:paraId="5D8B885F" w14:textId="11747FBE" w:rsidR="00002C0D" w:rsidRPr="001B42D3" w:rsidRDefault="00002C0D" w:rsidP="00002C0D">
      <w:pPr>
        <w:rPr>
          <w:b/>
        </w:rPr>
      </w:pPr>
      <w:r w:rsidRPr="006F2CC8">
        <w:t>(A)</w:t>
      </w:r>
      <w:r>
        <w:t xml:space="preserve"> </w:t>
      </w:r>
      <w:r w:rsidRPr="006F2CC8">
        <w:t>Recurring</w:t>
      </w:r>
      <w:r>
        <w:t xml:space="preserve"> mass vaccination with 100% coverage of susceptibles every year (dashed line) or two years (dotted line) is shown to periodically achieve then lose herd immunity, as recorded by the faded horizontal lines below. (B) Mass vaccination of 80% followed by routine vaccination of 8 (green), 12 (teal), or 16 (purple) individuals per day is shown to maximize DHI. (C) Routine vaccination only. The following are held constant for all simulations: population size = 10,000; maximum vaccine courses = 30,000; R</w:t>
      </w:r>
      <w:r>
        <w:rPr>
          <w:vertAlign w:val="subscript"/>
        </w:rPr>
        <w:t>0</w:t>
      </w:r>
      <w:r>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w:t>
      </w:r>
      <w:r w:rsidR="00170538">
        <w:t xml:space="preserve"> Faded horizontal bars show times with herd immunity under each strategy and the total duration is annotated to the right of each.</w:t>
      </w:r>
    </w:p>
    <w:p w14:paraId="4748FDF0" w14:textId="77777777" w:rsidR="00B862CB" w:rsidRDefault="00B862CB" w:rsidP="00F038DC"/>
    <w:p w14:paraId="11D240E6" w14:textId="19EF69D1" w:rsidR="001B42D3" w:rsidRDefault="00002C0D" w:rsidP="00837827">
      <w:r>
        <w:rPr>
          <w:b/>
        </w:rPr>
        <w:t>Fig 5</w:t>
      </w:r>
      <w:r w:rsidR="00B862CB">
        <w:rPr>
          <w:b/>
        </w:rPr>
        <w:t>. Vaccine targeting optimized in settings with intermediate rates of migration.</w:t>
      </w:r>
      <w:r w:rsidR="00B862CB">
        <w:t xml:space="preserve"> </w:t>
      </w:r>
    </w:p>
    <w:p w14:paraId="5642C51D" w14:textId="4A107AB1" w:rsidR="00B862CB" w:rsidRDefault="009A3CE6" w:rsidP="00837827">
      <w:r>
        <w:lastRenderedPageBreak/>
        <w:t xml:space="preserve">Vaccine impact is measured by the decrease in the N-year cumulative probability of an outbreak comparing a mass </w:t>
      </w:r>
      <w:r w:rsidR="00103784">
        <w:t xml:space="preserve">WC </w:t>
      </w:r>
      <w:r>
        <w:t>vaccination campaign with VC=1 versus no vaccination, 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Vertical grey lines denote the estimate</w:t>
      </w:r>
      <w:r w:rsidR="00831DED">
        <w:t>d migration rates for Calcutta, Bentiu</w:t>
      </w:r>
      <w:r w:rsidR="00601E61">
        <w:t xml:space="preserve"> PoC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6F7A0565" w14:textId="77777777" w:rsidR="00002C0D" w:rsidRDefault="00002C0D" w:rsidP="00837827"/>
    <w:p w14:paraId="289AFC17" w14:textId="5C096807" w:rsidR="00002C0D" w:rsidRDefault="00002C0D" w:rsidP="00837827">
      <w:pPr>
        <w:rPr>
          <w:b/>
        </w:rPr>
      </w:pPr>
      <w:r>
        <w:rPr>
          <w:b/>
        </w:rPr>
        <w:t xml:space="preserve">Fig 6. </w:t>
      </w:r>
      <w:r w:rsidR="00FF1E30">
        <w:rPr>
          <w:b/>
        </w:rPr>
        <w:t>Bentiu PoC Camp case study.</w:t>
      </w:r>
    </w:p>
    <w:p w14:paraId="5CA90A9F" w14:textId="5C1C53B0" w:rsidR="00FF1E30" w:rsidRPr="00FF1E30" w:rsidRDefault="00FF1E30" w:rsidP="00837827">
      <w:r>
        <w:t>(A) Estimated population size (blue line), individuals vaccinated assuming two-dose coverage (green bars), and case counts in October and November (grey bars). IOM began reporting entries and exits in December 2015 and are represented by the f</w:t>
      </w:r>
      <w:r w:rsidR="00FF0880">
        <w:t>a</w:t>
      </w:r>
      <w:r>
        <w:t xml:space="preserve">int green and red ribbons around the blue line. (B) The proportion susceptible over time decreases due to mass vaccination events, and increases quickly during periods of population growth due to influx of new camp residents assumed to be susceptible. (C) The probability that a single case sparks an outbreak of at least </w:t>
      </w:r>
      <w:commentRangeStart w:id="260"/>
      <w:r>
        <w:t xml:space="preserve">50 </w:t>
      </w:r>
      <w:commentRangeEnd w:id="260"/>
      <w:r w:rsidR="00170538">
        <w:rPr>
          <w:rStyle w:val="CommentReference"/>
        </w:rPr>
        <w:commentReference w:id="260"/>
      </w:r>
      <w:r>
        <w:t xml:space="preserve">cases increases with </w:t>
      </w:r>
      <m:oMath>
        <m:r>
          <w:rPr>
            <w:rFonts w:ascii="Cambria Math" w:hAnsi="Cambria Math"/>
          </w:rPr>
          <m:t>X(t)</m:t>
        </m:r>
      </m:oMath>
      <w:r>
        <w:t>.</w:t>
      </w:r>
      <w:ins w:id="261" w:author="Corey Peak" w:date="2017-01-07T08:20:00Z">
        <w:r w:rsidR="00170538">
          <w:t xml:space="preserve"> </w:t>
        </w:r>
      </w:ins>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31137D5E" w14:textId="2CDD0B32" w:rsidR="00170538" w:rsidRPr="00170538" w:rsidRDefault="000A51A6" w:rsidP="00170538">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170538" w:rsidRPr="00170538">
        <w:rPr>
          <w:rFonts w:ascii="Cambria" w:hAnsi="Cambria"/>
          <w:noProof/>
        </w:rPr>
        <w:t>1</w:t>
      </w:r>
      <w:r w:rsidR="00170538" w:rsidRPr="00170538">
        <w:rPr>
          <w:rFonts w:ascii="Cambria" w:hAnsi="Cambria"/>
          <w:noProof/>
        </w:rPr>
        <w:tab/>
        <w:t xml:space="preserve">Fine PE. Herd immunity: history, theory, practice. </w:t>
      </w:r>
      <w:r w:rsidR="00170538" w:rsidRPr="00170538">
        <w:rPr>
          <w:rFonts w:ascii="Cambria" w:hAnsi="Cambria"/>
          <w:i/>
          <w:iCs/>
          <w:noProof/>
        </w:rPr>
        <w:t>Epidemiol Rev</w:t>
      </w:r>
      <w:r w:rsidR="00170538" w:rsidRPr="00170538">
        <w:rPr>
          <w:rFonts w:ascii="Cambria" w:hAnsi="Cambria"/>
          <w:noProof/>
        </w:rPr>
        <w:t xml:space="preserve"> 1993; </w:t>
      </w:r>
      <w:r w:rsidR="00170538" w:rsidRPr="00170538">
        <w:rPr>
          <w:rFonts w:ascii="Cambria" w:hAnsi="Cambria"/>
          <w:b/>
          <w:bCs/>
          <w:noProof/>
        </w:rPr>
        <w:t>15</w:t>
      </w:r>
      <w:r w:rsidR="00170538" w:rsidRPr="00170538">
        <w:rPr>
          <w:rFonts w:ascii="Cambria" w:hAnsi="Cambria"/>
          <w:noProof/>
        </w:rPr>
        <w:t>: 265–302.</w:t>
      </w:r>
    </w:p>
    <w:p w14:paraId="53BD543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w:t>
      </w:r>
      <w:r w:rsidRPr="00170538">
        <w:rPr>
          <w:rFonts w:ascii="Cambria" w:hAnsi="Cambria"/>
          <w:noProof/>
        </w:rPr>
        <w:tab/>
        <w:t xml:space="preserve">Anderson RM, May RM. Vaccination and herd immunity to infectious diseases. </w:t>
      </w:r>
      <w:r w:rsidRPr="00170538">
        <w:rPr>
          <w:rFonts w:ascii="Cambria" w:hAnsi="Cambria"/>
          <w:i/>
          <w:iCs/>
          <w:noProof/>
        </w:rPr>
        <w:t>Nature</w:t>
      </w:r>
      <w:r w:rsidRPr="00170538">
        <w:rPr>
          <w:rFonts w:ascii="Cambria" w:hAnsi="Cambria"/>
          <w:noProof/>
        </w:rPr>
        <w:t xml:space="preserve"> 1985; </w:t>
      </w:r>
      <w:r w:rsidRPr="00170538">
        <w:rPr>
          <w:rFonts w:ascii="Cambria" w:hAnsi="Cambria"/>
          <w:b/>
          <w:bCs/>
          <w:noProof/>
        </w:rPr>
        <w:t>318</w:t>
      </w:r>
      <w:r w:rsidRPr="00170538">
        <w:rPr>
          <w:rFonts w:ascii="Cambria" w:hAnsi="Cambria"/>
          <w:noProof/>
        </w:rPr>
        <w:t>: 323–9.</w:t>
      </w:r>
    </w:p>
    <w:p w14:paraId="2153BBDC"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w:t>
      </w:r>
      <w:r w:rsidRPr="00170538">
        <w:rPr>
          <w:rFonts w:ascii="Cambria" w:hAnsi="Cambria"/>
          <w:noProof/>
        </w:rPr>
        <w:tab/>
        <w:t xml:space="preserve">Heymann DL, Aylward RB. Mass vaccination: When and why. </w:t>
      </w:r>
      <w:r w:rsidRPr="00170538">
        <w:rPr>
          <w:rFonts w:ascii="Cambria" w:hAnsi="Cambria"/>
          <w:i/>
          <w:iCs/>
          <w:noProof/>
        </w:rPr>
        <w:t>Curr Top Microbiol Immunol</w:t>
      </w:r>
      <w:r w:rsidRPr="00170538">
        <w:rPr>
          <w:rFonts w:ascii="Cambria" w:hAnsi="Cambria"/>
          <w:noProof/>
        </w:rPr>
        <w:t xml:space="preserve"> 2006; </w:t>
      </w:r>
      <w:r w:rsidRPr="00170538">
        <w:rPr>
          <w:rFonts w:ascii="Cambria" w:hAnsi="Cambria"/>
          <w:b/>
          <w:bCs/>
          <w:noProof/>
        </w:rPr>
        <w:t>304</w:t>
      </w:r>
      <w:r w:rsidRPr="00170538">
        <w:rPr>
          <w:rFonts w:ascii="Cambria" w:hAnsi="Cambria"/>
          <w:noProof/>
        </w:rPr>
        <w:t>: 1–16.</w:t>
      </w:r>
    </w:p>
    <w:p w14:paraId="245ABB85"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4</w:t>
      </w:r>
      <w:r w:rsidRPr="00170538">
        <w:rPr>
          <w:rFonts w:ascii="Cambria" w:hAnsi="Cambria"/>
          <w:noProof/>
        </w:rPr>
        <w:tab/>
        <w:t xml:space="preserve">Ali M, Emch M, von Seidlein L, </w:t>
      </w:r>
      <w:r w:rsidRPr="00170538">
        <w:rPr>
          <w:rFonts w:ascii="Cambria" w:hAnsi="Cambria"/>
          <w:i/>
          <w:iCs/>
          <w:noProof/>
        </w:rPr>
        <w:t>et al.</w:t>
      </w:r>
      <w:r w:rsidRPr="00170538">
        <w:rPr>
          <w:rFonts w:ascii="Cambria" w:hAnsi="Cambria"/>
          <w:noProof/>
        </w:rPr>
        <w:t xml:space="preserve"> Herd immunity conferred by killed oral cholera vaccines in Bangladesh: a reanalysis. </w:t>
      </w:r>
      <w:r w:rsidRPr="00170538">
        <w:rPr>
          <w:rFonts w:ascii="Cambria" w:hAnsi="Cambria"/>
          <w:i/>
          <w:iCs/>
          <w:noProof/>
        </w:rPr>
        <w:t>Lancet</w:t>
      </w:r>
      <w:r w:rsidRPr="00170538">
        <w:rPr>
          <w:rFonts w:ascii="Cambria" w:hAnsi="Cambria"/>
          <w:noProof/>
        </w:rPr>
        <w:t xml:space="preserve"> 2005; </w:t>
      </w:r>
      <w:r w:rsidRPr="00170538">
        <w:rPr>
          <w:rFonts w:ascii="Cambria" w:hAnsi="Cambria"/>
          <w:b/>
          <w:bCs/>
          <w:noProof/>
        </w:rPr>
        <w:t>366</w:t>
      </w:r>
      <w:r w:rsidRPr="00170538">
        <w:rPr>
          <w:rFonts w:ascii="Cambria" w:hAnsi="Cambria"/>
          <w:noProof/>
        </w:rPr>
        <w:t>: 44–9.</w:t>
      </w:r>
    </w:p>
    <w:p w14:paraId="47D8939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5</w:t>
      </w:r>
      <w:r w:rsidRPr="00170538">
        <w:rPr>
          <w:rFonts w:ascii="Cambria" w:hAnsi="Cambria"/>
          <w:noProof/>
        </w:rPr>
        <w:tab/>
        <w:t xml:space="preserve">Ali M, Sur D, You YA, </w:t>
      </w:r>
      <w:r w:rsidRPr="00170538">
        <w:rPr>
          <w:rFonts w:ascii="Cambria" w:hAnsi="Cambria"/>
          <w:i/>
          <w:iCs/>
          <w:noProof/>
        </w:rPr>
        <w:t>et al.</w:t>
      </w:r>
      <w:r w:rsidRPr="00170538">
        <w:rPr>
          <w:rFonts w:ascii="Cambria" w:hAnsi="Cambria"/>
          <w:noProof/>
        </w:rPr>
        <w:t xml:space="preserve"> Herd protection by a bivalent killed whole-cell oral cholera vaccine in the slums of Kolkata, India. </w:t>
      </w:r>
      <w:r w:rsidRPr="00170538">
        <w:rPr>
          <w:rFonts w:ascii="Cambria" w:hAnsi="Cambria"/>
          <w:i/>
          <w:iCs/>
          <w:noProof/>
        </w:rPr>
        <w:t>Clin Infect Dis</w:t>
      </w:r>
      <w:r w:rsidRPr="00170538">
        <w:rPr>
          <w:rFonts w:ascii="Cambria" w:hAnsi="Cambria"/>
          <w:noProof/>
        </w:rPr>
        <w:t xml:space="preserve"> 2013; </w:t>
      </w:r>
      <w:r w:rsidRPr="00170538">
        <w:rPr>
          <w:rFonts w:ascii="Cambria" w:hAnsi="Cambria"/>
          <w:b/>
          <w:bCs/>
          <w:noProof/>
        </w:rPr>
        <w:t>56</w:t>
      </w:r>
      <w:r w:rsidRPr="00170538">
        <w:rPr>
          <w:rFonts w:ascii="Cambria" w:hAnsi="Cambria"/>
          <w:noProof/>
        </w:rPr>
        <w:t>: 1123–31.</w:t>
      </w:r>
    </w:p>
    <w:p w14:paraId="5AA1E8A2"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6</w:t>
      </w:r>
      <w:r w:rsidRPr="00170538">
        <w:rPr>
          <w:rFonts w:ascii="Cambria" w:hAnsi="Cambria"/>
          <w:noProof/>
        </w:rPr>
        <w:tab/>
        <w:t xml:space="preserve">World Health Organization. Cholera, 2015. </w:t>
      </w:r>
      <w:r w:rsidRPr="00170538">
        <w:rPr>
          <w:rFonts w:ascii="Cambria" w:hAnsi="Cambria"/>
          <w:i/>
          <w:iCs/>
          <w:noProof/>
        </w:rPr>
        <w:t>Wkly Epidemiol Rec</w:t>
      </w:r>
      <w:r w:rsidRPr="00170538">
        <w:rPr>
          <w:rFonts w:ascii="Cambria" w:hAnsi="Cambria"/>
          <w:noProof/>
        </w:rPr>
        <w:t xml:space="preserve"> 2016; </w:t>
      </w:r>
      <w:r w:rsidRPr="00170538">
        <w:rPr>
          <w:rFonts w:ascii="Cambria" w:hAnsi="Cambria"/>
          <w:b/>
          <w:bCs/>
          <w:noProof/>
        </w:rPr>
        <w:t>38</w:t>
      </w:r>
      <w:r w:rsidRPr="00170538">
        <w:rPr>
          <w:rFonts w:ascii="Cambria" w:hAnsi="Cambria"/>
          <w:noProof/>
        </w:rPr>
        <w:t>: 433–40.</w:t>
      </w:r>
    </w:p>
    <w:p w14:paraId="10666938"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7</w:t>
      </w:r>
      <w:r w:rsidRPr="00170538">
        <w:rPr>
          <w:rFonts w:ascii="Cambria" w:hAnsi="Cambria"/>
          <w:noProof/>
        </w:rPr>
        <w:tab/>
        <w:t xml:space="preserve">Clemens J, Holmgren J. When, How, and Where can Oral Cholera Vaccines be Used to Interrupt Cholera Outbreaks? </w:t>
      </w:r>
      <w:r w:rsidRPr="00170538">
        <w:rPr>
          <w:rFonts w:ascii="Cambria" w:hAnsi="Cambria"/>
          <w:i/>
          <w:iCs/>
          <w:noProof/>
        </w:rPr>
        <w:t>Curr Top Microbiol Immunol</w:t>
      </w:r>
      <w:r w:rsidRPr="00170538">
        <w:rPr>
          <w:rFonts w:ascii="Cambria" w:hAnsi="Cambria"/>
          <w:noProof/>
        </w:rPr>
        <w:t xml:space="preserve"> 2014; : 231–58.</w:t>
      </w:r>
    </w:p>
    <w:p w14:paraId="43DF3F1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8</w:t>
      </w:r>
      <w:r w:rsidRPr="00170538">
        <w:rPr>
          <w:rFonts w:ascii="Cambria" w:hAnsi="Cambria"/>
          <w:noProof/>
        </w:rPr>
        <w:tab/>
        <w:t>Ministry of Health. Situation Report #93 on Cholera in South Sudan As at 23:59 Hours , 3 November 2016. 2016.</w:t>
      </w:r>
    </w:p>
    <w:p w14:paraId="66835214"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9</w:t>
      </w:r>
      <w:r w:rsidRPr="00170538">
        <w:rPr>
          <w:rFonts w:ascii="Cambria" w:hAnsi="Cambria"/>
          <w:noProof/>
        </w:rPr>
        <w:tab/>
        <w:t xml:space="preserve">McLean AR, Anderson RM. Measles in developing countries. Part II. The predicted impact of mass vaccination. </w:t>
      </w:r>
      <w:r w:rsidRPr="00170538">
        <w:rPr>
          <w:rFonts w:ascii="Cambria" w:hAnsi="Cambria"/>
          <w:i/>
          <w:iCs/>
          <w:noProof/>
        </w:rPr>
        <w:t>Epidemiol Infect</w:t>
      </w:r>
      <w:r w:rsidRPr="00170538">
        <w:rPr>
          <w:rFonts w:ascii="Cambria" w:hAnsi="Cambria"/>
          <w:noProof/>
        </w:rPr>
        <w:t xml:space="preserve"> 1988; </w:t>
      </w:r>
      <w:r w:rsidRPr="00170538">
        <w:rPr>
          <w:rFonts w:ascii="Cambria" w:hAnsi="Cambria"/>
          <w:b/>
          <w:bCs/>
          <w:noProof/>
        </w:rPr>
        <w:t>100</w:t>
      </w:r>
      <w:r w:rsidRPr="00170538">
        <w:rPr>
          <w:rFonts w:ascii="Cambria" w:hAnsi="Cambria"/>
          <w:noProof/>
        </w:rPr>
        <w:t>: 419–42.</w:t>
      </w:r>
    </w:p>
    <w:p w14:paraId="56F0C07A"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10</w:t>
      </w:r>
      <w:r w:rsidRPr="00170538">
        <w:rPr>
          <w:rFonts w:ascii="Cambria" w:hAnsi="Cambria"/>
          <w:noProof/>
        </w:rPr>
        <w:tab/>
        <w:t xml:space="preserve">Mclean AR, Blower SM. Imperfect Vaccines and Herd Immunity to HIV. </w:t>
      </w:r>
      <w:r w:rsidRPr="00170538">
        <w:rPr>
          <w:rFonts w:ascii="Cambria" w:hAnsi="Cambria"/>
          <w:i/>
          <w:iCs/>
          <w:noProof/>
        </w:rPr>
        <w:t>Proc R Soc B Biol Sci</w:t>
      </w:r>
      <w:r w:rsidRPr="00170538">
        <w:rPr>
          <w:rFonts w:ascii="Cambria" w:hAnsi="Cambria"/>
          <w:noProof/>
        </w:rPr>
        <w:t xml:space="preserve"> 1993; </w:t>
      </w:r>
      <w:r w:rsidRPr="00170538">
        <w:rPr>
          <w:rFonts w:ascii="Cambria" w:hAnsi="Cambria"/>
          <w:b/>
          <w:bCs/>
          <w:noProof/>
        </w:rPr>
        <w:t>253</w:t>
      </w:r>
      <w:r w:rsidRPr="00170538">
        <w:rPr>
          <w:rFonts w:ascii="Cambria" w:hAnsi="Cambria"/>
          <w:noProof/>
        </w:rPr>
        <w:t>: 9–13.</w:t>
      </w:r>
    </w:p>
    <w:p w14:paraId="6D14E1C8"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11</w:t>
      </w:r>
      <w:r w:rsidRPr="00170538">
        <w:rPr>
          <w:rFonts w:ascii="Cambria" w:hAnsi="Cambria"/>
          <w:noProof/>
        </w:rPr>
        <w:tab/>
        <w:t xml:space="preserve">Blower S, Schwartz EJ, Mills J. Forecasting the future of HIV epidemics: The impact of antiretroviral therapies &amp; imperfect vaccines. </w:t>
      </w:r>
      <w:r w:rsidRPr="00170538">
        <w:rPr>
          <w:rFonts w:ascii="Cambria" w:hAnsi="Cambria"/>
          <w:i/>
          <w:iCs/>
          <w:noProof/>
        </w:rPr>
        <w:t>AIDS Rev</w:t>
      </w:r>
      <w:r w:rsidRPr="00170538">
        <w:rPr>
          <w:rFonts w:ascii="Cambria" w:hAnsi="Cambria"/>
          <w:noProof/>
        </w:rPr>
        <w:t xml:space="preserve"> 2003; </w:t>
      </w:r>
      <w:r w:rsidRPr="00170538">
        <w:rPr>
          <w:rFonts w:ascii="Cambria" w:hAnsi="Cambria"/>
          <w:b/>
          <w:bCs/>
          <w:noProof/>
        </w:rPr>
        <w:t>5</w:t>
      </w:r>
      <w:r w:rsidRPr="00170538">
        <w:rPr>
          <w:rFonts w:ascii="Cambria" w:hAnsi="Cambria"/>
          <w:noProof/>
        </w:rPr>
        <w:t>: 113–25.</w:t>
      </w:r>
    </w:p>
    <w:p w14:paraId="5526B136"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12</w:t>
      </w:r>
      <w:r w:rsidRPr="00170538">
        <w:rPr>
          <w:rFonts w:ascii="Cambria" w:hAnsi="Cambria"/>
          <w:noProof/>
        </w:rPr>
        <w:tab/>
        <w:t xml:space="preserve">Mossong J, Muller CP. Modelling measles re-emergence as a result of waning of immunity in vaccinated populations. </w:t>
      </w:r>
      <w:r w:rsidRPr="00170538">
        <w:rPr>
          <w:rFonts w:ascii="Cambria" w:hAnsi="Cambria"/>
          <w:i/>
          <w:iCs/>
          <w:noProof/>
        </w:rPr>
        <w:t>Vaccine</w:t>
      </w:r>
      <w:r w:rsidRPr="00170538">
        <w:rPr>
          <w:rFonts w:ascii="Cambria" w:hAnsi="Cambria"/>
          <w:noProof/>
        </w:rPr>
        <w:t xml:space="preserve"> 2003; </w:t>
      </w:r>
      <w:r w:rsidRPr="00170538">
        <w:rPr>
          <w:rFonts w:ascii="Cambria" w:hAnsi="Cambria"/>
          <w:b/>
          <w:bCs/>
          <w:noProof/>
        </w:rPr>
        <w:t>21</w:t>
      </w:r>
      <w:r w:rsidRPr="00170538">
        <w:rPr>
          <w:rFonts w:ascii="Cambria" w:hAnsi="Cambria"/>
          <w:noProof/>
        </w:rPr>
        <w:t>: 4597–603.</w:t>
      </w:r>
    </w:p>
    <w:p w14:paraId="486952B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13</w:t>
      </w:r>
      <w:r w:rsidRPr="00170538">
        <w:rPr>
          <w:rFonts w:ascii="Cambria" w:hAnsi="Cambria"/>
          <w:noProof/>
        </w:rPr>
        <w:tab/>
        <w:t xml:space="preserve">MAGPANTAY FMG, DOMENECH DE CELLÈS M, ROHANI P, KING AA. Pertussis immunity and epidemiology: mode and duration of vaccine-induced immunity. </w:t>
      </w:r>
      <w:r w:rsidRPr="00170538">
        <w:rPr>
          <w:rFonts w:ascii="Cambria" w:hAnsi="Cambria"/>
          <w:i/>
          <w:iCs/>
          <w:noProof/>
        </w:rPr>
        <w:t>Parasitology</w:t>
      </w:r>
      <w:r w:rsidRPr="00170538">
        <w:rPr>
          <w:rFonts w:ascii="Cambria" w:hAnsi="Cambria"/>
          <w:noProof/>
        </w:rPr>
        <w:t xml:space="preserve"> 2016; </w:t>
      </w:r>
      <w:r w:rsidRPr="00170538">
        <w:rPr>
          <w:rFonts w:ascii="Cambria" w:hAnsi="Cambria"/>
          <w:b/>
          <w:bCs/>
          <w:noProof/>
        </w:rPr>
        <w:t>143</w:t>
      </w:r>
      <w:r w:rsidRPr="00170538">
        <w:rPr>
          <w:rFonts w:ascii="Cambria" w:hAnsi="Cambria"/>
          <w:noProof/>
        </w:rPr>
        <w:t>: 835–49.</w:t>
      </w:r>
    </w:p>
    <w:p w14:paraId="0B95FD43"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14</w:t>
      </w:r>
      <w:r w:rsidRPr="00170538">
        <w:rPr>
          <w:rFonts w:ascii="Cambria" w:hAnsi="Cambria"/>
          <w:noProof/>
        </w:rPr>
        <w:tab/>
        <w:t xml:space="preserve">Metcalf CJE, Lessler J, Klepac P, Cutts F, Grenfell BT. Impact of birth rate, seasonality and transmission rate on minimum levels of coverage needed for rubella vaccination. </w:t>
      </w:r>
      <w:r w:rsidRPr="00170538">
        <w:rPr>
          <w:rFonts w:ascii="Cambria" w:hAnsi="Cambria"/>
          <w:i/>
          <w:iCs/>
          <w:noProof/>
        </w:rPr>
        <w:t>Epidemiol Infect</w:t>
      </w:r>
      <w:r w:rsidRPr="00170538">
        <w:rPr>
          <w:rFonts w:ascii="Cambria" w:hAnsi="Cambria"/>
          <w:noProof/>
        </w:rPr>
        <w:t xml:space="preserve"> 2012; </w:t>
      </w:r>
      <w:r w:rsidRPr="00170538">
        <w:rPr>
          <w:rFonts w:ascii="Cambria" w:hAnsi="Cambria"/>
          <w:b/>
          <w:bCs/>
          <w:noProof/>
        </w:rPr>
        <w:t>140</w:t>
      </w:r>
      <w:r w:rsidRPr="00170538">
        <w:rPr>
          <w:rFonts w:ascii="Cambria" w:hAnsi="Cambria"/>
          <w:noProof/>
        </w:rPr>
        <w:t>: 2290–301.</w:t>
      </w:r>
    </w:p>
    <w:p w14:paraId="1421A638"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15</w:t>
      </w:r>
      <w:r w:rsidRPr="00170538">
        <w:rPr>
          <w:rFonts w:ascii="Cambria" w:hAnsi="Cambria"/>
          <w:noProof/>
        </w:rPr>
        <w:tab/>
        <w:t xml:space="preserve">Lloyd AL. Realistic distributions of infectious periods in epidemic models: changing patterns of persistence and dynamics. </w:t>
      </w:r>
      <w:r w:rsidRPr="00170538">
        <w:rPr>
          <w:rFonts w:ascii="Cambria" w:hAnsi="Cambria"/>
          <w:i/>
          <w:iCs/>
          <w:noProof/>
        </w:rPr>
        <w:t>Theor Popul Biol</w:t>
      </w:r>
      <w:r w:rsidRPr="00170538">
        <w:rPr>
          <w:rFonts w:ascii="Cambria" w:hAnsi="Cambria"/>
          <w:noProof/>
        </w:rPr>
        <w:t xml:space="preserve"> 2001; </w:t>
      </w:r>
      <w:r w:rsidRPr="00170538">
        <w:rPr>
          <w:rFonts w:ascii="Cambria" w:hAnsi="Cambria"/>
          <w:b/>
          <w:bCs/>
          <w:noProof/>
        </w:rPr>
        <w:t>60</w:t>
      </w:r>
      <w:r w:rsidRPr="00170538">
        <w:rPr>
          <w:rFonts w:ascii="Cambria" w:hAnsi="Cambria"/>
          <w:noProof/>
        </w:rPr>
        <w:t>: 59–71.</w:t>
      </w:r>
    </w:p>
    <w:p w14:paraId="69F272A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16</w:t>
      </w:r>
      <w:r w:rsidRPr="00170538">
        <w:rPr>
          <w:rFonts w:ascii="Cambria" w:hAnsi="Cambria"/>
          <w:noProof/>
        </w:rPr>
        <w:tab/>
        <w:t xml:space="preserve">Krylova O, Earn DJD. Effects of the infectious period distribution on predicted transitions in childhood disease dynamics. </w:t>
      </w:r>
      <w:r w:rsidRPr="00170538">
        <w:rPr>
          <w:rFonts w:ascii="Cambria" w:hAnsi="Cambria"/>
          <w:i/>
          <w:iCs/>
          <w:noProof/>
        </w:rPr>
        <w:t>J R Soc Interface</w:t>
      </w:r>
      <w:r w:rsidRPr="00170538">
        <w:rPr>
          <w:rFonts w:ascii="Cambria" w:hAnsi="Cambria"/>
          <w:noProof/>
        </w:rPr>
        <w:t xml:space="preserve"> 2013; </w:t>
      </w:r>
      <w:r w:rsidRPr="00170538">
        <w:rPr>
          <w:rFonts w:ascii="Cambria" w:hAnsi="Cambria"/>
          <w:b/>
          <w:bCs/>
          <w:noProof/>
        </w:rPr>
        <w:t>10</w:t>
      </w:r>
      <w:r w:rsidRPr="00170538">
        <w:rPr>
          <w:rFonts w:ascii="Cambria" w:hAnsi="Cambria"/>
          <w:noProof/>
        </w:rPr>
        <w:t>: 20130098.</w:t>
      </w:r>
    </w:p>
    <w:p w14:paraId="152484D9"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17</w:t>
      </w:r>
      <w:r w:rsidRPr="00170538">
        <w:rPr>
          <w:rFonts w:ascii="Cambria" w:hAnsi="Cambria"/>
          <w:noProof/>
        </w:rPr>
        <w:tab/>
        <w:t xml:space="preserve">Soetaert K, Petzoldt T, Setzer RW. Package deSolve : Solving Initial Value Differential Equations in R. </w:t>
      </w:r>
      <w:r w:rsidRPr="00170538">
        <w:rPr>
          <w:rFonts w:ascii="Cambria" w:hAnsi="Cambria"/>
          <w:i/>
          <w:iCs/>
          <w:noProof/>
        </w:rPr>
        <w:t>J Stat Softw</w:t>
      </w:r>
      <w:r w:rsidRPr="00170538">
        <w:rPr>
          <w:rFonts w:ascii="Cambria" w:hAnsi="Cambria"/>
          <w:noProof/>
        </w:rPr>
        <w:t xml:space="preserve"> 2010; </w:t>
      </w:r>
      <w:r w:rsidRPr="00170538">
        <w:rPr>
          <w:rFonts w:ascii="Cambria" w:hAnsi="Cambria"/>
          <w:b/>
          <w:bCs/>
          <w:noProof/>
        </w:rPr>
        <w:t>33</w:t>
      </w:r>
      <w:r w:rsidRPr="00170538">
        <w:rPr>
          <w:rFonts w:ascii="Cambria" w:hAnsi="Cambria"/>
          <w:noProof/>
        </w:rPr>
        <w:t>: 1–25.</w:t>
      </w:r>
    </w:p>
    <w:p w14:paraId="3509441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18</w:t>
      </w:r>
      <w:r w:rsidRPr="00170538">
        <w:rPr>
          <w:rFonts w:ascii="Cambria" w:hAnsi="Cambria"/>
          <w:noProof/>
        </w:rPr>
        <w:tab/>
        <w:t xml:space="preserve">Clemens JD, Sack D a, Harris JR, </w:t>
      </w:r>
      <w:r w:rsidRPr="00170538">
        <w:rPr>
          <w:rFonts w:ascii="Cambria" w:hAnsi="Cambria"/>
          <w:i/>
          <w:iCs/>
          <w:noProof/>
        </w:rPr>
        <w:t>et al.</w:t>
      </w:r>
      <w:r w:rsidRPr="00170538">
        <w:rPr>
          <w:rFonts w:ascii="Cambria" w:hAnsi="Cambria"/>
          <w:noProof/>
        </w:rPr>
        <w:t xml:space="preserve"> Field trial of oral cholera vaccines in Bangladesh: results from three-year follow-up. </w:t>
      </w:r>
      <w:r w:rsidRPr="00170538">
        <w:rPr>
          <w:rFonts w:ascii="Cambria" w:hAnsi="Cambria"/>
          <w:i/>
          <w:iCs/>
          <w:noProof/>
        </w:rPr>
        <w:t>Lancet</w:t>
      </w:r>
      <w:r w:rsidRPr="00170538">
        <w:rPr>
          <w:rFonts w:ascii="Cambria" w:hAnsi="Cambria"/>
          <w:noProof/>
        </w:rPr>
        <w:t xml:space="preserve"> 1990; </w:t>
      </w:r>
      <w:r w:rsidRPr="00170538">
        <w:rPr>
          <w:rFonts w:ascii="Cambria" w:hAnsi="Cambria"/>
          <w:b/>
          <w:bCs/>
          <w:noProof/>
        </w:rPr>
        <w:t>335</w:t>
      </w:r>
      <w:r w:rsidRPr="00170538">
        <w:rPr>
          <w:rFonts w:ascii="Cambria" w:hAnsi="Cambria"/>
          <w:noProof/>
        </w:rPr>
        <w:t>: 270–3.</w:t>
      </w:r>
    </w:p>
    <w:p w14:paraId="3F84DB6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19</w:t>
      </w:r>
      <w:r w:rsidRPr="00170538">
        <w:rPr>
          <w:rFonts w:ascii="Cambria" w:hAnsi="Cambria"/>
          <w:noProof/>
        </w:rPr>
        <w:tab/>
        <w:t xml:space="preserve">Durham LK, Longini IM, Halloran ME, Clemens JD, Nizam A, Rao M. Estimation of vaccine efficacy in the presence of waning: application to cholera vaccines. </w:t>
      </w:r>
      <w:r w:rsidRPr="00170538">
        <w:rPr>
          <w:rFonts w:ascii="Cambria" w:hAnsi="Cambria"/>
          <w:i/>
          <w:iCs/>
          <w:noProof/>
        </w:rPr>
        <w:t>Am J Epidemiol</w:t>
      </w:r>
      <w:r w:rsidRPr="00170538">
        <w:rPr>
          <w:rFonts w:ascii="Cambria" w:hAnsi="Cambria"/>
          <w:noProof/>
        </w:rPr>
        <w:t xml:space="preserve"> 1998; </w:t>
      </w:r>
      <w:r w:rsidRPr="00170538">
        <w:rPr>
          <w:rFonts w:ascii="Cambria" w:hAnsi="Cambria"/>
          <w:b/>
          <w:bCs/>
          <w:noProof/>
        </w:rPr>
        <w:t>147</w:t>
      </w:r>
      <w:r w:rsidRPr="00170538">
        <w:rPr>
          <w:rFonts w:ascii="Cambria" w:hAnsi="Cambria"/>
          <w:noProof/>
        </w:rPr>
        <w:t>: 948–59.</w:t>
      </w:r>
    </w:p>
    <w:p w14:paraId="66E0C93D"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20</w:t>
      </w:r>
      <w:r w:rsidRPr="00170538">
        <w:rPr>
          <w:rFonts w:ascii="Cambria" w:hAnsi="Cambria"/>
          <w:noProof/>
        </w:rPr>
        <w:tab/>
        <w:t xml:space="preserve">Sur D, Kanungo S, Sah B, </w:t>
      </w:r>
      <w:r w:rsidRPr="00170538">
        <w:rPr>
          <w:rFonts w:ascii="Cambria" w:hAnsi="Cambria"/>
          <w:i/>
          <w:iCs/>
          <w:noProof/>
        </w:rPr>
        <w:t>et al.</w:t>
      </w:r>
      <w:r w:rsidRPr="00170538">
        <w:rPr>
          <w:rFonts w:ascii="Cambria" w:hAnsi="Cambria"/>
          <w:noProof/>
        </w:rPr>
        <w:t xml:space="preserve"> Efficacy of a Low-Cost, inactivated Whole-Cell oral cholera vaccine: Results from 3 years of Follow-Up of a randomized, controlled trial. </w:t>
      </w:r>
      <w:r w:rsidRPr="00170538">
        <w:rPr>
          <w:rFonts w:ascii="Cambria" w:hAnsi="Cambria"/>
          <w:i/>
          <w:iCs/>
          <w:noProof/>
        </w:rPr>
        <w:t>PLoS Negl Trop Dis</w:t>
      </w:r>
      <w:r w:rsidRPr="00170538">
        <w:rPr>
          <w:rFonts w:ascii="Cambria" w:hAnsi="Cambria"/>
          <w:noProof/>
        </w:rPr>
        <w:t xml:space="preserve"> 2011; </w:t>
      </w:r>
      <w:r w:rsidRPr="00170538">
        <w:rPr>
          <w:rFonts w:ascii="Cambria" w:hAnsi="Cambria"/>
          <w:b/>
          <w:bCs/>
          <w:noProof/>
        </w:rPr>
        <w:t>5</w:t>
      </w:r>
      <w:r w:rsidRPr="00170538">
        <w:rPr>
          <w:rFonts w:ascii="Cambria" w:hAnsi="Cambria"/>
          <w:noProof/>
        </w:rPr>
        <w:t>: 1–6.</w:t>
      </w:r>
    </w:p>
    <w:p w14:paraId="5895216B"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21</w:t>
      </w:r>
      <w:r w:rsidRPr="00170538">
        <w:rPr>
          <w:rFonts w:ascii="Cambria" w:hAnsi="Cambria"/>
          <w:noProof/>
        </w:rPr>
        <w:tab/>
        <w:t xml:space="preserve">Qadri F, Ali M, Chowdhury F, </w:t>
      </w:r>
      <w:r w:rsidRPr="00170538">
        <w:rPr>
          <w:rFonts w:ascii="Cambria" w:hAnsi="Cambria"/>
          <w:i/>
          <w:iCs/>
          <w:noProof/>
        </w:rPr>
        <w:t>et al.</w:t>
      </w:r>
      <w:r w:rsidRPr="00170538">
        <w:rPr>
          <w:rFonts w:ascii="Cambria" w:hAnsi="Cambria"/>
          <w:noProof/>
        </w:rPr>
        <w:t xml:space="preserve"> Feasibility and effectiveness of oral cholera vaccine in an urban endemic setting in Bangladesh: a cluster randomised open-label trial. </w:t>
      </w:r>
      <w:r w:rsidRPr="00170538">
        <w:rPr>
          <w:rFonts w:ascii="Cambria" w:hAnsi="Cambria"/>
          <w:i/>
          <w:iCs/>
          <w:noProof/>
        </w:rPr>
        <w:t>Lancet</w:t>
      </w:r>
      <w:r w:rsidRPr="00170538">
        <w:rPr>
          <w:rFonts w:ascii="Cambria" w:hAnsi="Cambria"/>
          <w:noProof/>
        </w:rPr>
        <w:t xml:space="preserve"> 2015; </w:t>
      </w:r>
      <w:r w:rsidRPr="00170538">
        <w:rPr>
          <w:rFonts w:ascii="Cambria" w:hAnsi="Cambria"/>
          <w:b/>
          <w:bCs/>
          <w:noProof/>
        </w:rPr>
        <w:t>6736</w:t>
      </w:r>
      <w:r w:rsidRPr="00170538">
        <w:rPr>
          <w:rFonts w:ascii="Cambria" w:hAnsi="Cambria"/>
          <w:noProof/>
        </w:rPr>
        <w:t>: 1–10.</w:t>
      </w:r>
    </w:p>
    <w:p w14:paraId="6C2FF42A"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lastRenderedPageBreak/>
        <w:t>22</w:t>
      </w:r>
      <w:r w:rsidRPr="00170538">
        <w:rPr>
          <w:rFonts w:ascii="Cambria" w:hAnsi="Cambria"/>
          <w:noProof/>
        </w:rPr>
        <w:tab/>
        <w:t>Becker NG. Minor outbreaks when infectives are homogenous. In: Modeling to Inform Infectious Disease Control. 2015: 7–28.</w:t>
      </w:r>
    </w:p>
    <w:p w14:paraId="06B6D77D"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23</w:t>
      </w:r>
      <w:r w:rsidRPr="00170538">
        <w:rPr>
          <w:rFonts w:ascii="Cambria" w:hAnsi="Cambria"/>
          <w:noProof/>
        </w:rPr>
        <w:tab/>
        <w:t xml:space="preserve">Mott J. The Distribution of the Time-to-Emptiness of a Discrete Dam Under Steady Demand. </w:t>
      </w:r>
      <w:r w:rsidRPr="00170538">
        <w:rPr>
          <w:rFonts w:ascii="Cambria" w:hAnsi="Cambria"/>
          <w:i/>
          <w:iCs/>
          <w:noProof/>
        </w:rPr>
        <w:t>J R Stat Soc Ser B</w:t>
      </w:r>
      <w:r w:rsidRPr="00170538">
        <w:rPr>
          <w:rFonts w:ascii="Cambria" w:hAnsi="Cambria"/>
          <w:noProof/>
        </w:rPr>
        <w:t xml:space="preserve"> 1963; </w:t>
      </w:r>
      <w:r w:rsidRPr="00170538">
        <w:rPr>
          <w:rFonts w:ascii="Cambria" w:hAnsi="Cambria"/>
          <w:b/>
          <w:bCs/>
          <w:noProof/>
        </w:rPr>
        <w:t>25</w:t>
      </w:r>
      <w:r w:rsidRPr="00170538">
        <w:rPr>
          <w:rFonts w:ascii="Cambria" w:hAnsi="Cambria"/>
          <w:noProof/>
        </w:rPr>
        <w:t>: 137–9.</w:t>
      </w:r>
    </w:p>
    <w:p w14:paraId="2F757D0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24</w:t>
      </w:r>
      <w:r w:rsidRPr="00170538">
        <w:rPr>
          <w:rFonts w:ascii="Cambria" w:hAnsi="Cambria"/>
          <w:noProof/>
        </w:rPr>
        <w:tab/>
        <w:t>UNFPA. Monthly Humanitairan Update - South Sudan Conflict. 2016 http://reliefweb.int/sites/reliefweb.int/files/resources/SSD_Monthly_Humanitarian_Update_August.pdf.</w:t>
      </w:r>
    </w:p>
    <w:p w14:paraId="4949316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25</w:t>
      </w:r>
      <w:r w:rsidRPr="00170538">
        <w:rPr>
          <w:rFonts w:ascii="Cambria" w:hAnsi="Cambria"/>
          <w:noProof/>
        </w:rPr>
        <w:tab/>
        <w:t xml:space="preserve">Fox JP, Elveback L, Scott W, Gatewood L, Ackerman E. Herd Immunity: Basic Concept and Relevance To Public Health Immunization Practices. </w:t>
      </w:r>
      <w:r w:rsidRPr="00170538">
        <w:rPr>
          <w:rFonts w:ascii="Cambria" w:hAnsi="Cambria"/>
          <w:i/>
          <w:iCs/>
          <w:noProof/>
        </w:rPr>
        <w:t>Am J Epidemiol</w:t>
      </w:r>
      <w:r w:rsidRPr="00170538">
        <w:rPr>
          <w:rFonts w:ascii="Cambria" w:hAnsi="Cambria"/>
          <w:noProof/>
        </w:rPr>
        <w:t xml:space="preserve"> 1971; </w:t>
      </w:r>
      <w:r w:rsidRPr="00170538">
        <w:rPr>
          <w:rFonts w:ascii="Cambria" w:hAnsi="Cambria"/>
          <w:b/>
          <w:bCs/>
          <w:noProof/>
        </w:rPr>
        <w:t>94</w:t>
      </w:r>
      <w:r w:rsidRPr="00170538">
        <w:rPr>
          <w:rFonts w:ascii="Cambria" w:hAnsi="Cambria"/>
          <w:noProof/>
        </w:rPr>
        <w:t>: 187–97.</w:t>
      </w:r>
    </w:p>
    <w:p w14:paraId="17F841EA"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26</w:t>
      </w:r>
      <w:r w:rsidRPr="00170538">
        <w:rPr>
          <w:rFonts w:ascii="Cambria" w:hAnsi="Cambria"/>
          <w:noProof/>
        </w:rPr>
        <w:tab/>
        <w:t xml:space="preserve">Lessler J, Metcalf CJE, Cutts FT, Grenfell BT. Impact on Epidemic Measles of Vaccination Campaigns Triggered by Disease Outbreaks or Serosurveys: A Modeling Study. </w:t>
      </w:r>
      <w:r w:rsidRPr="00170538">
        <w:rPr>
          <w:rFonts w:ascii="Cambria" w:hAnsi="Cambria"/>
          <w:i/>
          <w:iCs/>
          <w:noProof/>
        </w:rPr>
        <w:t>PLoS Med</w:t>
      </w:r>
      <w:r w:rsidRPr="00170538">
        <w:rPr>
          <w:rFonts w:ascii="Cambria" w:hAnsi="Cambria"/>
          <w:noProof/>
        </w:rPr>
        <w:t xml:space="preserve"> 2016; </w:t>
      </w:r>
      <w:r w:rsidRPr="00170538">
        <w:rPr>
          <w:rFonts w:ascii="Cambria" w:hAnsi="Cambria"/>
          <w:b/>
          <w:bCs/>
          <w:noProof/>
        </w:rPr>
        <w:t>13</w:t>
      </w:r>
      <w:r w:rsidRPr="00170538">
        <w:rPr>
          <w:rFonts w:ascii="Cambria" w:hAnsi="Cambria"/>
          <w:noProof/>
        </w:rPr>
        <w:t>: e1002144.</w:t>
      </w:r>
    </w:p>
    <w:p w14:paraId="2A056229"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27</w:t>
      </w:r>
      <w:r w:rsidRPr="00170538">
        <w:rPr>
          <w:rFonts w:ascii="Cambria" w:hAnsi="Cambria"/>
          <w:noProof/>
        </w:rPr>
        <w:tab/>
        <w:t>World Health Organization. Guidance on how to access the Oral Cholera Vaccine ( OCV ) from the ICG emergency stockpile. Geneva, Switzerland, 2013 http://www.who.int/cholera/vaccines/Guidance_accessing_OCV_stockpile.pdf.</w:t>
      </w:r>
    </w:p>
    <w:p w14:paraId="2B93828E"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28</w:t>
      </w:r>
      <w:r w:rsidRPr="00170538">
        <w:rPr>
          <w:rFonts w:ascii="Cambria" w:hAnsi="Cambria"/>
          <w:noProof/>
        </w:rPr>
        <w:tab/>
        <w:t xml:space="preserve">Azman AS, Lessler J. Reactive vaccination in the presence of disease hotspots. </w:t>
      </w:r>
      <w:r w:rsidRPr="00170538">
        <w:rPr>
          <w:rFonts w:ascii="Cambria" w:hAnsi="Cambria"/>
          <w:i/>
          <w:iCs/>
          <w:noProof/>
        </w:rPr>
        <w:t>Proc R Soc B Biol Sci</w:t>
      </w:r>
      <w:r w:rsidRPr="00170538">
        <w:rPr>
          <w:rFonts w:ascii="Cambria" w:hAnsi="Cambria"/>
          <w:noProof/>
        </w:rPr>
        <w:t xml:space="preserve"> 2015; </w:t>
      </w:r>
      <w:r w:rsidRPr="00170538">
        <w:rPr>
          <w:rFonts w:ascii="Cambria" w:hAnsi="Cambria"/>
          <w:b/>
          <w:bCs/>
          <w:noProof/>
        </w:rPr>
        <w:t>282</w:t>
      </w:r>
      <w:r w:rsidRPr="00170538">
        <w:rPr>
          <w:rFonts w:ascii="Cambria" w:hAnsi="Cambria"/>
          <w:noProof/>
        </w:rPr>
        <w:t>: 20141341–20141341.</w:t>
      </w:r>
    </w:p>
    <w:p w14:paraId="55045C4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29</w:t>
      </w:r>
      <w:r w:rsidRPr="00170538">
        <w:rPr>
          <w:rFonts w:ascii="Cambria" w:hAnsi="Cambria"/>
          <w:noProof/>
        </w:rPr>
        <w:tab/>
        <w:t xml:space="preserve">Azman A, Luquero FJ, Rodrigues A, </w:t>
      </w:r>
      <w:r w:rsidRPr="00170538">
        <w:rPr>
          <w:rFonts w:ascii="Cambria" w:hAnsi="Cambria"/>
          <w:i/>
          <w:iCs/>
          <w:noProof/>
        </w:rPr>
        <w:t>et al.</w:t>
      </w:r>
      <w:r w:rsidRPr="00170538">
        <w:rPr>
          <w:rFonts w:ascii="Cambria" w:hAnsi="Cambria"/>
          <w:noProof/>
        </w:rPr>
        <w:t xml:space="preserve"> Urban Cholera Transmission Hotspots and their Implications for Reactive Vaccination : Evidence from Bissau City. </w:t>
      </w:r>
      <w:r w:rsidRPr="00170538">
        <w:rPr>
          <w:rFonts w:ascii="Cambria" w:hAnsi="Cambria"/>
          <w:i/>
          <w:iCs/>
          <w:noProof/>
        </w:rPr>
        <w:t>PLoS Negl Trop Dis</w:t>
      </w:r>
      <w:r w:rsidRPr="00170538">
        <w:rPr>
          <w:rFonts w:ascii="Cambria" w:hAnsi="Cambria"/>
          <w:noProof/>
        </w:rPr>
        <w:t xml:space="preserve"> 2012; : 1–8.</w:t>
      </w:r>
    </w:p>
    <w:p w14:paraId="2353D4D9"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30</w:t>
      </w:r>
      <w:r w:rsidRPr="00170538">
        <w:rPr>
          <w:rFonts w:ascii="Cambria" w:hAnsi="Cambria"/>
          <w:noProof/>
        </w:rPr>
        <w:tab/>
        <w:t xml:space="preserve">Recommendations of the Advisory Committee on Immunization Practices (ACIP): Typhoid Immunization. </w:t>
      </w:r>
      <w:r w:rsidRPr="00170538">
        <w:rPr>
          <w:rFonts w:ascii="Cambria" w:hAnsi="Cambria"/>
          <w:i/>
          <w:iCs/>
          <w:noProof/>
        </w:rPr>
        <w:t>MMWR</w:t>
      </w:r>
      <w:r w:rsidRPr="00170538">
        <w:rPr>
          <w:rFonts w:ascii="Cambria" w:hAnsi="Cambria"/>
          <w:noProof/>
        </w:rPr>
        <w:t xml:space="preserve"> 1994; </w:t>
      </w:r>
      <w:r w:rsidRPr="00170538">
        <w:rPr>
          <w:rFonts w:ascii="Cambria" w:hAnsi="Cambria"/>
          <w:b/>
          <w:bCs/>
          <w:noProof/>
        </w:rPr>
        <w:t>RR</w:t>
      </w:r>
      <w:r w:rsidRPr="00170538">
        <w:rPr>
          <w:rFonts w:ascii="Cambria" w:hAnsi="Cambria"/>
          <w:noProof/>
        </w:rPr>
        <w:t>-</w:t>
      </w:r>
      <w:r w:rsidRPr="00170538">
        <w:rPr>
          <w:rFonts w:ascii="Cambria" w:hAnsi="Cambria"/>
          <w:b/>
          <w:bCs/>
          <w:noProof/>
        </w:rPr>
        <w:t>14</w:t>
      </w:r>
      <w:r w:rsidRPr="00170538">
        <w:rPr>
          <w:rFonts w:ascii="Cambria" w:hAnsi="Cambria"/>
          <w:noProof/>
        </w:rPr>
        <w:t>. ftp://ftp.cdc.gov/pub/publications/mmwr/rr/rr4314.pdf.</w:t>
      </w:r>
    </w:p>
    <w:p w14:paraId="62195B4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31</w:t>
      </w:r>
      <w:r w:rsidRPr="00170538">
        <w:rPr>
          <w:rFonts w:ascii="Cambria" w:hAnsi="Cambria"/>
          <w:noProof/>
        </w:rPr>
        <w:tab/>
        <w:t xml:space="preserve">Biellik R, Madema S, Taole A, </w:t>
      </w:r>
      <w:r w:rsidRPr="00170538">
        <w:rPr>
          <w:rFonts w:ascii="Cambria" w:hAnsi="Cambria"/>
          <w:i/>
          <w:iCs/>
          <w:noProof/>
        </w:rPr>
        <w:t>et al.</w:t>
      </w:r>
      <w:r w:rsidRPr="00170538">
        <w:rPr>
          <w:rFonts w:ascii="Cambria" w:hAnsi="Cambria"/>
          <w:noProof/>
        </w:rPr>
        <w:t xml:space="preserve"> First 5 years of measles elimination in southern Africa: 1996-2000. </w:t>
      </w:r>
      <w:r w:rsidRPr="00170538">
        <w:rPr>
          <w:rFonts w:ascii="Cambria" w:hAnsi="Cambria"/>
          <w:i/>
          <w:iCs/>
          <w:noProof/>
        </w:rPr>
        <w:t>Lancet</w:t>
      </w:r>
      <w:r w:rsidRPr="00170538">
        <w:rPr>
          <w:rFonts w:ascii="Cambria" w:hAnsi="Cambria"/>
          <w:noProof/>
        </w:rPr>
        <w:t xml:space="preserve"> 2002; </w:t>
      </w:r>
      <w:r w:rsidRPr="00170538">
        <w:rPr>
          <w:rFonts w:ascii="Cambria" w:hAnsi="Cambria"/>
          <w:b/>
          <w:bCs/>
          <w:noProof/>
        </w:rPr>
        <w:t>359</w:t>
      </w:r>
      <w:r w:rsidRPr="00170538">
        <w:rPr>
          <w:rFonts w:ascii="Cambria" w:hAnsi="Cambria"/>
          <w:noProof/>
        </w:rPr>
        <w:t>: 1564–8.</w:t>
      </w:r>
    </w:p>
    <w:p w14:paraId="01CE9EF7"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32</w:t>
      </w:r>
      <w:r w:rsidRPr="00170538">
        <w:rPr>
          <w:rFonts w:ascii="Cambria" w:hAnsi="Cambria"/>
          <w:noProof/>
        </w:rPr>
        <w:tab/>
        <w:t>WHO-UNICEF. Yellow Fever Initiative: Providing an opportunity of a lifetime. 2010 http://www.who.int/csr/disease/yellowfev/YFIbrochure.pdf.</w:t>
      </w:r>
    </w:p>
    <w:p w14:paraId="6EB50EBE"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33</w:t>
      </w:r>
      <w:r w:rsidRPr="00170538">
        <w:rPr>
          <w:rFonts w:ascii="Cambria" w:hAnsi="Cambria"/>
          <w:noProof/>
        </w:rPr>
        <w:tab/>
        <w:t xml:space="preserve">Wu JT, Peak CM, Leung GM, Lipsitch M. Fractional dosing of yellow fever vaccine to extend supply: a modelling study. </w:t>
      </w:r>
      <w:r w:rsidRPr="00170538">
        <w:rPr>
          <w:rFonts w:ascii="Cambria" w:hAnsi="Cambria"/>
          <w:i/>
          <w:iCs/>
          <w:noProof/>
        </w:rPr>
        <w:t>Lancet</w:t>
      </w:r>
      <w:r w:rsidRPr="00170538">
        <w:rPr>
          <w:rFonts w:ascii="Cambria" w:hAnsi="Cambria"/>
          <w:noProof/>
        </w:rPr>
        <w:t xml:space="preserve"> 2016; </w:t>
      </w:r>
      <w:r w:rsidRPr="00170538">
        <w:rPr>
          <w:rFonts w:ascii="Cambria" w:hAnsi="Cambria"/>
          <w:b/>
          <w:bCs/>
          <w:noProof/>
        </w:rPr>
        <w:t>6736</w:t>
      </w:r>
      <w:r w:rsidRPr="00170538">
        <w:rPr>
          <w:rFonts w:ascii="Cambria" w:hAnsi="Cambria"/>
          <w:noProof/>
        </w:rPr>
        <w:t>: 53421.</w:t>
      </w:r>
    </w:p>
    <w:p w14:paraId="330384E4"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34</w:t>
      </w:r>
      <w:r w:rsidRPr="00170538">
        <w:rPr>
          <w:rFonts w:ascii="Cambria" w:hAnsi="Cambria"/>
          <w:noProof/>
        </w:rPr>
        <w:tab/>
        <w:t xml:space="preserve">Azman AS, Rumunu J, Abubakar A, </w:t>
      </w:r>
      <w:r w:rsidRPr="00170538">
        <w:rPr>
          <w:rFonts w:ascii="Cambria" w:hAnsi="Cambria"/>
          <w:i/>
          <w:iCs/>
          <w:noProof/>
        </w:rPr>
        <w:t>et al.</w:t>
      </w:r>
      <w:r w:rsidRPr="00170538">
        <w:rPr>
          <w:rFonts w:ascii="Cambria" w:hAnsi="Cambria"/>
          <w:noProof/>
        </w:rPr>
        <w:t xml:space="preserve"> Population-Level Effect of Cholera Vaccine on Displaced Populations, South Sudan, 2014. </w:t>
      </w:r>
      <w:r w:rsidRPr="00170538">
        <w:rPr>
          <w:rFonts w:ascii="Cambria" w:hAnsi="Cambria"/>
          <w:i/>
          <w:iCs/>
          <w:noProof/>
        </w:rPr>
        <w:t>Emerg Infect Dis</w:t>
      </w:r>
      <w:r w:rsidRPr="00170538">
        <w:rPr>
          <w:rFonts w:ascii="Cambria" w:hAnsi="Cambria"/>
          <w:noProof/>
        </w:rPr>
        <w:t xml:space="preserve"> 2016; </w:t>
      </w:r>
      <w:r w:rsidRPr="00170538">
        <w:rPr>
          <w:rFonts w:ascii="Cambria" w:hAnsi="Cambria"/>
          <w:b/>
          <w:bCs/>
          <w:noProof/>
        </w:rPr>
        <w:t>22</w:t>
      </w:r>
      <w:r w:rsidRPr="00170538">
        <w:rPr>
          <w:rFonts w:ascii="Cambria" w:hAnsi="Cambria"/>
          <w:noProof/>
        </w:rPr>
        <w:t>: 2014–7.</w:t>
      </w:r>
    </w:p>
    <w:p w14:paraId="290DDE98"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35</w:t>
      </w:r>
      <w:r w:rsidRPr="00170538">
        <w:rPr>
          <w:rFonts w:ascii="Cambria" w:hAnsi="Cambria"/>
          <w:noProof/>
        </w:rPr>
        <w:tab/>
        <w:t xml:space="preserve">Azman AS, Rudolph KE, Cummings D a T, Lessler J. The incubation period of cholera: a systematic review. </w:t>
      </w:r>
      <w:r w:rsidRPr="00170538">
        <w:rPr>
          <w:rFonts w:ascii="Cambria" w:hAnsi="Cambria"/>
          <w:i/>
          <w:iCs/>
          <w:noProof/>
        </w:rPr>
        <w:t>J Infect</w:t>
      </w:r>
      <w:r w:rsidRPr="00170538">
        <w:rPr>
          <w:rFonts w:ascii="Cambria" w:hAnsi="Cambria"/>
          <w:noProof/>
        </w:rPr>
        <w:t xml:space="preserve"> 2013; </w:t>
      </w:r>
      <w:r w:rsidRPr="00170538">
        <w:rPr>
          <w:rFonts w:ascii="Cambria" w:hAnsi="Cambria"/>
          <w:b/>
          <w:bCs/>
          <w:noProof/>
        </w:rPr>
        <w:t>66</w:t>
      </w:r>
      <w:r w:rsidRPr="00170538">
        <w:rPr>
          <w:rFonts w:ascii="Cambria" w:hAnsi="Cambria"/>
          <w:noProof/>
        </w:rPr>
        <w:t>: 432–8.</w:t>
      </w:r>
    </w:p>
    <w:p w14:paraId="142136CD"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36</w:t>
      </w:r>
      <w:r w:rsidRPr="00170538">
        <w:rPr>
          <w:rFonts w:ascii="Cambria" w:hAnsi="Cambria"/>
          <w:noProof/>
        </w:rPr>
        <w:tab/>
        <w:t xml:space="preserve">Azman AS, Luquero FJ, Ciglenecki I, Grais RF, Sack D a., Lessler J. The Impact of a One-Dose versus Two-Dose Oral Cholera Vaccine Regimen in Outbreak Settings: A Modeling Study. </w:t>
      </w:r>
      <w:r w:rsidRPr="00170538">
        <w:rPr>
          <w:rFonts w:ascii="Cambria" w:hAnsi="Cambria"/>
          <w:i/>
          <w:iCs/>
          <w:noProof/>
        </w:rPr>
        <w:t>PLOS Med</w:t>
      </w:r>
      <w:r w:rsidRPr="00170538">
        <w:rPr>
          <w:rFonts w:ascii="Cambria" w:hAnsi="Cambria"/>
          <w:noProof/>
        </w:rPr>
        <w:t xml:space="preserve"> 2015; </w:t>
      </w:r>
      <w:r w:rsidRPr="00170538">
        <w:rPr>
          <w:rFonts w:ascii="Cambria" w:hAnsi="Cambria"/>
          <w:b/>
          <w:bCs/>
          <w:noProof/>
        </w:rPr>
        <w:t>12</w:t>
      </w:r>
      <w:r w:rsidRPr="00170538">
        <w:rPr>
          <w:rFonts w:ascii="Cambria" w:hAnsi="Cambria"/>
          <w:noProof/>
        </w:rPr>
        <w:t>: e1001867.</w:t>
      </w:r>
    </w:p>
    <w:p w14:paraId="5940182F"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37</w:t>
      </w:r>
      <w:r w:rsidRPr="00170538">
        <w:rPr>
          <w:rFonts w:ascii="Cambria" w:hAnsi="Cambria"/>
          <w:noProof/>
        </w:rPr>
        <w:tab/>
        <w:t xml:space="preserve">Weil A a, Khan AI, Chowdhury F, </w:t>
      </w:r>
      <w:r w:rsidRPr="00170538">
        <w:rPr>
          <w:rFonts w:ascii="Cambria" w:hAnsi="Cambria"/>
          <w:i/>
          <w:iCs/>
          <w:noProof/>
        </w:rPr>
        <w:t>et al.</w:t>
      </w:r>
      <w:r w:rsidRPr="00170538">
        <w:rPr>
          <w:rFonts w:ascii="Cambria" w:hAnsi="Cambria"/>
          <w:noProof/>
        </w:rPr>
        <w:t xml:space="preserve"> Clinical outcomes in household contacts of patients with cholera in Bangladesh. </w:t>
      </w:r>
      <w:r w:rsidRPr="00170538">
        <w:rPr>
          <w:rFonts w:ascii="Cambria" w:hAnsi="Cambria"/>
          <w:i/>
          <w:iCs/>
          <w:noProof/>
        </w:rPr>
        <w:t>Clin Infect Dis</w:t>
      </w:r>
      <w:r w:rsidRPr="00170538">
        <w:rPr>
          <w:rFonts w:ascii="Cambria" w:hAnsi="Cambria"/>
          <w:noProof/>
        </w:rPr>
        <w:t xml:space="preserve"> 2009; </w:t>
      </w:r>
      <w:r w:rsidRPr="00170538">
        <w:rPr>
          <w:rFonts w:ascii="Cambria" w:hAnsi="Cambria"/>
          <w:b/>
          <w:bCs/>
          <w:noProof/>
        </w:rPr>
        <w:t>49</w:t>
      </w:r>
      <w:r w:rsidRPr="00170538">
        <w:rPr>
          <w:rFonts w:ascii="Cambria" w:hAnsi="Cambria"/>
          <w:noProof/>
        </w:rPr>
        <w:t>: 1473–9.</w:t>
      </w:r>
    </w:p>
    <w:p w14:paraId="0AECA861"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38</w:t>
      </w:r>
      <w:r w:rsidRPr="00170538">
        <w:rPr>
          <w:rFonts w:ascii="Cambria" w:hAnsi="Cambria"/>
          <w:noProof/>
        </w:rPr>
        <w:tab/>
        <w:t xml:space="preserve">Moore S, Lessler J. Optimal allocation of the limited oral cholera vaccine supply between endemic and epidemic settings. </w:t>
      </w:r>
      <w:r w:rsidRPr="00170538">
        <w:rPr>
          <w:rFonts w:ascii="Cambria" w:hAnsi="Cambria"/>
          <w:i/>
          <w:iCs/>
          <w:noProof/>
        </w:rPr>
        <w:t>J R Soc …</w:t>
      </w:r>
      <w:r w:rsidRPr="00170538">
        <w:rPr>
          <w:rFonts w:ascii="Cambria" w:hAnsi="Cambria"/>
          <w:noProof/>
        </w:rPr>
        <w:t xml:space="preserve"> 2015. http://rsif.royalsocietypublishing.org/content/12/111/20150703 (accessed Oct 3, 2015).</w:t>
      </w:r>
    </w:p>
    <w:p w14:paraId="34045AE5"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t>39</w:t>
      </w:r>
      <w:r w:rsidRPr="00170538">
        <w:rPr>
          <w:rFonts w:ascii="Cambria" w:hAnsi="Cambria"/>
          <w:noProof/>
        </w:rPr>
        <w:tab/>
        <w:t xml:space="preserve">Bhattacharya SK, Sur D, Ali M, </w:t>
      </w:r>
      <w:r w:rsidRPr="00170538">
        <w:rPr>
          <w:rFonts w:ascii="Cambria" w:hAnsi="Cambria"/>
          <w:i/>
          <w:iCs/>
          <w:noProof/>
        </w:rPr>
        <w:t>et al.</w:t>
      </w:r>
      <w:r w:rsidRPr="00170538">
        <w:rPr>
          <w:rFonts w:ascii="Cambria" w:hAnsi="Cambria"/>
          <w:noProof/>
        </w:rPr>
        <w:t xml:space="preserve"> 5 year efficacy of a bivalent killed whole-cell oral cholera vaccine in Kolkata, India: a cluster-randomised, double-blind, placebo-controlled trial. </w:t>
      </w:r>
      <w:r w:rsidRPr="00170538">
        <w:rPr>
          <w:rFonts w:ascii="Cambria" w:hAnsi="Cambria"/>
          <w:i/>
          <w:iCs/>
          <w:noProof/>
        </w:rPr>
        <w:t>Lancet Infect Dis</w:t>
      </w:r>
      <w:r w:rsidRPr="00170538">
        <w:rPr>
          <w:rFonts w:ascii="Cambria" w:hAnsi="Cambria"/>
          <w:noProof/>
        </w:rPr>
        <w:t xml:space="preserve"> 2013; </w:t>
      </w:r>
      <w:r w:rsidRPr="00170538">
        <w:rPr>
          <w:rFonts w:ascii="Cambria" w:hAnsi="Cambria"/>
          <w:b/>
          <w:bCs/>
          <w:noProof/>
        </w:rPr>
        <w:t>13</w:t>
      </w:r>
      <w:r w:rsidRPr="00170538">
        <w:rPr>
          <w:rFonts w:ascii="Cambria" w:hAnsi="Cambria"/>
          <w:noProof/>
        </w:rPr>
        <w:t>: 1050–6.</w:t>
      </w:r>
    </w:p>
    <w:p w14:paraId="261FCBE0" w14:textId="77777777" w:rsidR="00170538" w:rsidRPr="00170538" w:rsidRDefault="00170538" w:rsidP="00170538">
      <w:pPr>
        <w:widowControl w:val="0"/>
        <w:autoSpaceDE w:val="0"/>
        <w:autoSpaceDN w:val="0"/>
        <w:adjustRightInd w:val="0"/>
        <w:ind w:left="640" w:hanging="640"/>
        <w:rPr>
          <w:rFonts w:ascii="Cambria" w:hAnsi="Cambria"/>
          <w:noProof/>
        </w:rPr>
      </w:pPr>
      <w:r w:rsidRPr="00170538">
        <w:rPr>
          <w:rFonts w:ascii="Cambria" w:hAnsi="Cambria"/>
          <w:noProof/>
        </w:rPr>
        <w:lastRenderedPageBreak/>
        <w:t>40</w:t>
      </w:r>
      <w:r w:rsidRPr="00170538">
        <w:rPr>
          <w:rFonts w:ascii="Cambria" w:hAnsi="Cambria"/>
          <w:noProof/>
        </w:rPr>
        <w:tab/>
        <w:t xml:space="preserve">Van Loon FPL, Clemens JD, Chakraborty J, </w:t>
      </w:r>
      <w:r w:rsidRPr="00170538">
        <w:rPr>
          <w:rFonts w:ascii="Cambria" w:hAnsi="Cambria"/>
          <w:i/>
          <w:iCs/>
          <w:noProof/>
        </w:rPr>
        <w:t>et al.</w:t>
      </w:r>
      <w:r w:rsidRPr="00170538">
        <w:rPr>
          <w:rFonts w:ascii="Cambria" w:hAnsi="Cambria"/>
          <w:noProof/>
        </w:rPr>
        <w:t xml:space="preserve"> Field trial of inactivated oral cholera vaccines in Bangladesh: Results from 5 years of follow-up. </w:t>
      </w:r>
      <w:r w:rsidRPr="00170538">
        <w:rPr>
          <w:rFonts w:ascii="Cambria" w:hAnsi="Cambria"/>
          <w:i/>
          <w:iCs/>
          <w:noProof/>
        </w:rPr>
        <w:t>Vaccine</w:t>
      </w:r>
      <w:r w:rsidRPr="00170538">
        <w:rPr>
          <w:rFonts w:ascii="Cambria" w:hAnsi="Cambria"/>
          <w:noProof/>
        </w:rPr>
        <w:t xml:space="preserve"> 1996; </w:t>
      </w:r>
      <w:r w:rsidRPr="00170538">
        <w:rPr>
          <w:rFonts w:ascii="Cambria" w:hAnsi="Cambria"/>
          <w:b/>
          <w:bCs/>
          <w:noProof/>
        </w:rPr>
        <w:t>14</w:t>
      </w:r>
      <w:r w:rsidRPr="00170538">
        <w:rPr>
          <w:rFonts w:ascii="Cambria" w:hAnsi="Cambria"/>
          <w:noProof/>
        </w:rPr>
        <w:t>: 162–6.</w:t>
      </w:r>
    </w:p>
    <w:p w14:paraId="6F3B41A3" w14:textId="6DD9C28D" w:rsidR="00D77E67" w:rsidRDefault="000A51A6" w:rsidP="00170538">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Bentiu PoC Camp population estimates over time. </w:t>
      </w:r>
    </w:p>
    <w:p w14:paraId="78EC51D2" w14:textId="7E815B8A" w:rsidR="00D60633" w:rsidRDefault="00D60633" w:rsidP="00D60633">
      <w:r>
        <w:t xml:space="preserve">In order to simulate the Bentiu PoC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m:oMath>
        <m:r>
          <m:rPr>
            <m:sty m:val="bi"/>
          </m:rPr>
          <w:rPr>
            <w:rFonts w:ascii="Cambria Math" w:hAnsi="Cambria Math"/>
          </w:rPr>
          <m:t>X(t)</m:t>
        </m:r>
      </m:oMath>
      <w:r w:rsidRPr="00700D43">
        <w:rPr>
          <w:b/>
        </w:rPr>
        <w:t>) as a function of years since vaccination</w:t>
      </w:r>
      <w:r>
        <w:rPr>
          <w:b/>
        </w:rPr>
        <w:t>.</w:t>
      </w:r>
      <w:r>
        <w:t xml:space="preserve"> </w:t>
      </w:r>
    </w:p>
    <w:p w14:paraId="08FA7EE1" w14:textId="208CC458" w:rsidR="00055B77" w:rsidRDefault="00D60633" w:rsidP="00754E2D">
      <w:r>
        <w:t>As per Fig 2</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BS-Whole Cell vaccine profile.</w:t>
      </w:r>
    </w:p>
    <w:p w14:paraId="3D424263" w14:textId="77777777" w:rsidR="00002C0D" w:rsidRDefault="00002C0D" w:rsidP="00754E2D"/>
    <w:p w14:paraId="1CD7E5DC" w14:textId="147FB7F5" w:rsidR="00002C0D" w:rsidRDefault="00002C0D" w:rsidP="00002C0D">
      <w:r>
        <w:rPr>
          <w:b/>
        </w:rPr>
        <w:t>Fig S3</w:t>
      </w:r>
      <w:r>
        <w:t>.</w:t>
      </w:r>
      <w:r>
        <w:rPr>
          <w:b/>
        </w:rPr>
        <w:t xml:space="preserve"> Duration of Herd Immunity (DHI) as a function of vaccine coverage and basic reproductive number.</w:t>
      </w:r>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77DA0BE" w:rsidR="00002C0D" w:rsidRDefault="00002C0D" w:rsidP="00002C0D">
      <w:pPr>
        <w:rPr>
          <w:b/>
        </w:rPr>
      </w:pPr>
      <w:r>
        <w:rPr>
          <w:b/>
        </w:rPr>
        <w:t>Fig S4. Time-dependent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w:t>
      </w:r>
      <w:r w:rsidR="00170538">
        <w:rPr>
          <w:b/>
        </w:rPr>
        <w:t xml:space="preserve">Camp </w:t>
      </w:r>
      <w:r>
        <w:rPr>
          <w:b/>
        </w:rPr>
        <w:t xml:space="preserve">between October and November 2016. </w:t>
      </w:r>
    </w:p>
    <w:p w14:paraId="719104F0" w14:textId="044782E2" w:rsidR="00002C0D" w:rsidRDefault="00170538" w:rsidP="00002C0D">
      <w:r>
        <w:t xml:space="preserve">Using the daily case counts (black bars) and </w:t>
      </w:r>
      <w:r w:rsidR="00002C0D">
        <w:t xml:space="preserve">a generation interval with mean of 5 days and following a gamma distribution with shape=0.5 and rate=0.1 as per </w:t>
      </w:r>
      <w:r w:rsidR="00800170">
        <w:t>ref</w:t>
      </w:r>
      <w:r w:rsidR="00FC2CCF">
        <w:t xml:space="preserve"> </w:t>
      </w:r>
      <w:r w:rsidR="00002C0D">
        <w:fldChar w:fldCharType="begin" w:fldLock="1"/>
      </w:r>
      <w:r w:rsidR="00403D15">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"&lt;sup&gt;34&lt;/sup&gt;", "plainTextFormattedCitation" : "34", "previouslyFormattedCitation" : "&lt;sup&gt;34&lt;/sup&gt;" }, "properties" : { "noteIndex" : 0 }, "schema" : "https://github.com/citation-style-language/schema/raw/master/csl-citation.json" }</w:instrText>
      </w:r>
      <w:r w:rsidR="00002C0D">
        <w:fldChar w:fldCharType="separate"/>
      </w:r>
      <w:r w:rsidR="00B66BAD" w:rsidRPr="00B66BAD">
        <w:rPr>
          <w:noProof/>
          <w:vertAlign w:val="superscript"/>
        </w:rPr>
        <w:t>34</w:t>
      </w:r>
      <w:r w:rsidR="00002C0D">
        <w:fldChar w:fldCharType="end"/>
      </w:r>
      <w:r w:rsidR="00002C0D">
        <w:t>.</w:t>
      </w:r>
      <w:r>
        <w:t>, we report a time-dependent reproductive number (red line) approaching 3 in the early stages of the Bentiu PoC Camp outbreak, with 95% confidence bounds excluding 1 (pink region).</w:t>
      </w:r>
    </w:p>
    <w:p w14:paraId="2CC15BD7" w14:textId="77777777" w:rsidR="00C06A72" w:rsidRDefault="00C06A72" w:rsidP="00002C0D"/>
    <w:p w14:paraId="7C0C2E1F" w14:textId="362DF775" w:rsidR="00C06A72" w:rsidRDefault="007304DE" w:rsidP="00002C0D">
      <w:r>
        <w:rPr>
          <w:b/>
        </w:rPr>
        <w:t>Fig S5. Calculation of</w:t>
      </w:r>
      <m:oMath>
        <m:r>
          <m:rPr>
            <m:sty m:val="bi"/>
          </m:rPr>
          <w:rPr>
            <w:rFonts w:ascii="Cambria Math" w:hAnsi="Cambria Math"/>
          </w:rPr>
          <m:t xml:space="preserve"> X(t)</m:t>
        </m:r>
      </m:oMath>
      <w:r>
        <w:rPr>
          <w:b/>
        </w:rPr>
        <w:t xml:space="preserve"> robust to leaky or all or nothing modes of vaccine action.</w:t>
      </w:r>
    </w:p>
    <w:p w14:paraId="7E5A9BF3" w14:textId="46847522" w:rsidR="007304DE" w:rsidRDefault="007304DE" w:rsidP="00002C0D">
      <w:r>
        <w:t xml:space="preserve">For a simple exponentially waning vaccine direct effect, an All or Nothing vaccine mode of action (left panel) retains a constant </w:t>
      </w:r>
      <m:oMath>
        <m:r>
          <w:rPr>
            <w:rFonts w:ascii="Cambria Math" w:hAnsi="Cambria Math"/>
          </w:rPr>
          <m:t>VE(t)</m:t>
        </m:r>
      </m:oMath>
      <w:r>
        <w:t xml:space="preserve"> (dashed line) while the number of individuals in the </w:t>
      </w:r>
      <m:oMath>
        <m:r>
          <w:rPr>
            <w:rFonts w:ascii="Cambria Math" w:hAnsi="Cambria Math"/>
          </w:rPr>
          <m:t>V(t)</m:t>
        </m:r>
      </m:oMath>
      <w:r>
        <w:t xml:space="preserve"> compartment decreases over time (dotted line). For the Leaky vaccine (right panel), individuals stay in the </w:t>
      </w:r>
      <m:oMath>
        <m:r>
          <w:rPr>
            <w:rFonts w:ascii="Cambria Math" w:hAnsi="Cambria Math"/>
          </w:rPr>
          <m:t>V(t)</m:t>
        </m:r>
      </m:oMath>
      <w:r>
        <w:t xml:space="preserve"> compartment, but </w:t>
      </w:r>
      <m:oMath>
        <m:r>
          <w:rPr>
            <w:rFonts w:ascii="Cambria Math" w:hAnsi="Cambria Math"/>
          </w:rPr>
          <m:t>VE(t)</m:t>
        </m:r>
      </m:oMath>
      <w:r>
        <w:t xml:space="preserve"> wanes. Regardless, the proportion susceptible</w:t>
      </w:r>
      <m:oMath>
        <m:r>
          <w:rPr>
            <w:rFonts w:ascii="Cambria Math" w:hAnsi="Cambria Math"/>
          </w:rPr>
          <m:t xml:space="preserve"> X(t) </m:t>
        </m:r>
      </m:oMath>
      <w:r>
        <w:t xml:space="preserve">(solid line) follows the same profile for both vaccine modes of action. </w:t>
      </w:r>
    </w:p>
    <w:p w14:paraId="2BE4B3E5" w14:textId="77777777" w:rsidR="00CB5408" w:rsidRDefault="00CB5408" w:rsidP="00002C0D"/>
    <w:p w14:paraId="0DBC6F01" w14:textId="5001FFFB" w:rsidR="00CB5408" w:rsidRDefault="00CB5408" w:rsidP="00CB5408">
      <w:pPr>
        <w:rPr>
          <w:b/>
        </w:rPr>
      </w:pPr>
      <w:r>
        <w:rPr>
          <w:b/>
        </w:rPr>
        <w:t>Fig S6.</w:t>
      </w:r>
      <w:r>
        <w:t xml:space="preserve"> </w:t>
      </w:r>
      <w:r w:rsidR="001C4B5E">
        <w:rPr>
          <w:b/>
        </w:rPr>
        <w:t>Revaccination</w:t>
      </w:r>
      <w:r>
        <w:rPr>
          <w:b/>
        </w:rPr>
        <w:t xml:space="preserve"> strategies to maximize DHI assuming a non-waning vaccine.</w:t>
      </w:r>
    </w:p>
    <w:p w14:paraId="6C841262" w14:textId="1E024868" w:rsidR="00CB5408" w:rsidRPr="00CB5408" w:rsidRDefault="00CB5408" w:rsidP="00CB5408">
      <w:r>
        <w:lastRenderedPageBreak/>
        <w:t xml:space="preserve">As per Fig 4, except the vaccine now </w:t>
      </w:r>
      <w:r w:rsidR="00512F47">
        <w:t>retains the maximum efficacy estimated for Shanchol (0.583) for all time. Mass then Maintain strategies again maximize DHI for a fixed vaccine supply.</w:t>
      </w:r>
    </w:p>
    <w:p w14:paraId="3929A56A" w14:textId="77777777" w:rsidR="005D6069" w:rsidRDefault="005D6069" w:rsidP="006173F9"/>
    <w:p w14:paraId="2B1D08E8" w14:textId="1CEC1564" w:rsidR="003B6D69" w:rsidRDefault="00002C0D" w:rsidP="006173F9">
      <w:pPr>
        <w:rPr>
          <w:b/>
        </w:rPr>
      </w:pPr>
      <w:r>
        <w:rPr>
          <w:b/>
        </w:rPr>
        <w:t>Fig S</w:t>
      </w:r>
      <w:r w:rsidR="00CB5408">
        <w:rPr>
          <w:b/>
        </w:rPr>
        <w:t>7</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6FF34711" w14:textId="77777777" w:rsidR="00C01BE6" w:rsidRDefault="00C01BE6" w:rsidP="00C01BE6">
      <w:pPr>
        <w:ind w:left="720"/>
      </w:pPr>
    </w:p>
    <w:p w14:paraId="62FA4CBD" w14:textId="77777777" w:rsidR="00C01BE6" w:rsidRDefault="00C01BE6" w:rsidP="00C01BE6">
      <w:r>
        <w:t xml:space="preserve">{ </w:t>
      </w:r>
      <w:commentRangeStart w:id="262"/>
      <w:r>
        <w:t>Preliminary</w:t>
      </w:r>
      <w:commentRangeEnd w:id="262"/>
      <w:r w:rsidR="006F603D">
        <w:rPr>
          <w:rStyle w:val="CommentReference"/>
        </w:rPr>
        <w:commentReference w:id="262"/>
      </w:r>
      <w:r>
        <w:t xml:space="preserve">: </w:t>
      </w:r>
    </w:p>
    <w:p w14:paraId="375EC85A" w14:textId="77777777" w:rsidR="00C01BE6" w:rsidRDefault="00C01BE6" w:rsidP="00C01BE6">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4A38E86E" w14:textId="77777777" w:rsidR="00C01BE6" w:rsidRDefault="00C01BE6" w:rsidP="00C01BE6">
      <w:pPr>
        <w:ind w:left="720"/>
        <w:rPr>
          <w:b/>
        </w:rPr>
      </w:pPr>
    </w:p>
    <w:p w14:paraId="0439A599" w14:textId="77777777" w:rsidR="00C01BE6" w:rsidRPr="001850C4" w:rsidRDefault="00C01BE6" w:rsidP="00C01BE6">
      <w:pPr>
        <w:ind w:left="720"/>
      </w:pPr>
      <w:r>
        <w:t>Our primary results assume a “leaky” vaccine mode of action, but analysis using an “all or none” mode of action was repeated using a time-invariant VE estimate and creating paths from each vaccine compartment back to the S compartment so that the duration of time in the V</w:t>
      </w:r>
      <w:r>
        <w:softHyphen/>
      </w:r>
      <w:r>
        <w:rPr>
          <w:vertAlign w:val="subscript"/>
        </w:rPr>
        <w:t>n</w:t>
      </w:r>
      <w:r>
        <w:t xml:space="preserve"> ensemble is variable (????). In summary, the results presented in the main text were robust to the assumed mode of vaccine action.</w:t>
      </w:r>
    </w:p>
    <w:p w14:paraId="329285B2" w14:textId="77777777" w:rsidR="00C01BE6" w:rsidRDefault="00C01BE6" w:rsidP="00C01BE6">
      <w:pPr>
        <w:ind w:left="720"/>
        <w:rPr>
          <w:b/>
        </w:rPr>
      </w:pPr>
    </w:p>
    <w:p w14:paraId="3A1FD076" w14:textId="77777777" w:rsidR="00C01BE6" w:rsidRDefault="00C01BE6" w:rsidP="00C01BE6">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718D0DB0" w14:textId="77777777" w:rsidR="00C01BE6" w:rsidRDefault="00C01BE6" w:rsidP="00C01BE6">
      <w:pPr>
        <w:ind w:left="720"/>
      </w:pPr>
    </w:p>
    <w:p w14:paraId="4B531C70" w14:textId="77777777" w:rsidR="00C01BE6" w:rsidRPr="006B582E" w:rsidRDefault="00C01BE6" w:rsidP="00C01BE6">
      <w:pPr>
        <w:ind w:left="720"/>
      </w:pPr>
      <w:r>
        <w:rPr>
          <w:i/>
        </w:rPr>
        <w:t>Disease Model Parameterization</w:t>
      </w:r>
    </w:p>
    <w:p w14:paraId="4E76C622" w14:textId="54015AEA" w:rsidR="00C01BE6" w:rsidRDefault="00C01BE6" w:rsidP="00C01BE6">
      <w:pPr>
        <w:ind w:left="720"/>
      </w:pPr>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403D15">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"&lt;sup&gt;35&lt;/sup&gt;", "plainTextFormattedCitation" : "35", "previouslyFormattedCitation" : "&lt;sup&gt;35&lt;/sup&gt;" }, "properties" : { "noteIndex" : 0 }, "schema" : "https://github.com/citation-style-language/schema/raw/master/csl-citation.json" }</w:instrText>
      </w:r>
      <w:r>
        <w:fldChar w:fldCharType="separate"/>
      </w:r>
      <w:r w:rsidR="00B66BAD" w:rsidRPr="00B66BAD">
        <w:rPr>
          <w:noProof/>
          <w:vertAlign w:val="superscript"/>
        </w:rPr>
        <w:t>35</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403D1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"&lt;sup&gt;36,37&lt;/sup&gt;", "plainTextFormattedCitation" : "36,37", "previouslyFormattedCitation" : "&lt;sup&gt;36,37&lt;/sup&gt;" }, "properties" : { "noteIndex" : 0 }, "schema" : "https://github.com/citation-style-language/schema/raw/master/csl-citation.json" }</w:instrText>
      </w:r>
      <w:r>
        <w:fldChar w:fldCharType="separate"/>
      </w:r>
      <w:r w:rsidR="00B66BAD" w:rsidRPr="00B66BAD">
        <w:rPr>
          <w:noProof/>
          <w:vertAlign w:val="superscript"/>
        </w:rPr>
        <w:t>36,37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403D1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"&lt;sup&gt;38\u201340&lt;/sup&gt;", "plainTextFormattedCitation" : "38\u201340", "previouslyFormattedCitation" : "&lt;sup&gt;38\u201340&lt;/sup&gt;" }, "properties" : { "noteIndex" : 0 }, "schema" : "https://github.com/citation-style-language/schema/raw/master/csl-citation.json" }</w:instrText>
      </w:r>
      <w:r>
        <w:fldChar w:fldCharType="separate"/>
      </w:r>
      <w:r w:rsidR="00B66BAD" w:rsidRPr="00B66BAD">
        <w:rPr>
          <w:noProof/>
          <w:vertAlign w:val="superscript"/>
        </w:rPr>
        <w:t>38–40</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p w14:paraId="3D9BF133" w14:textId="77777777" w:rsidR="00C01BE6" w:rsidRDefault="00C01BE6" w:rsidP="00C01BE6">
      <w:pPr>
        <w:ind w:left="720"/>
      </w:pPr>
    </w:p>
    <w:p w14:paraId="22810C1E" w14:textId="77777777" w:rsidR="00C01BE6" w:rsidRDefault="00C01BE6" w:rsidP="00C01BE6">
      <w:r>
        <w:t>}</w:t>
      </w:r>
    </w:p>
    <w:p w14:paraId="1D4F3F09" w14:textId="43074266" w:rsidR="004679C6" w:rsidRDefault="004679C6"/>
    <w:sectPr w:rsidR="004679C6" w:rsidSect="0033354D">
      <w:footerReference w:type="even" r:id="rId14"/>
      <w:footerReference w:type="default" r:id="rId15"/>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w Azman" w:date="2017-01-08T21:32:00Z" w:initials="ASA">
    <w:p w14:paraId="36AB8C85" w14:textId="60AC4CD1" w:rsidR="00476306" w:rsidRDefault="00476306" w:rsidP="002E1A5F">
      <w:pPr>
        <w:pStyle w:val="CommentText"/>
      </w:pPr>
      <w:r>
        <w:rPr>
          <w:rStyle w:val="CommentReference"/>
        </w:rPr>
        <w:annotationRef/>
      </w:r>
      <w:r>
        <w:t xml:space="preserve">This sounds too sciencey for PLoS Med. </w:t>
      </w:r>
    </w:p>
    <w:p w14:paraId="5730CB90" w14:textId="77777777" w:rsidR="00476306" w:rsidRDefault="00476306" w:rsidP="002E1A5F">
      <w:pPr>
        <w:pStyle w:val="CommentText"/>
      </w:pPr>
    </w:p>
    <w:p w14:paraId="2EC34D25" w14:textId="55C82ED0" w:rsidR="00476306" w:rsidRDefault="00476306" w:rsidP="002E1A5F">
      <w:pPr>
        <w:pStyle w:val="CommentText"/>
      </w:pPr>
      <w:r>
        <w:t xml:space="preserve">I would either ground in cholera a bit more or in something practical (e.g., why do we see epidemics in populations we thought were well vaccinated). </w:t>
      </w:r>
    </w:p>
    <w:p w14:paraId="538643FF" w14:textId="77777777" w:rsidR="00476306" w:rsidRDefault="00476306" w:rsidP="002E1A5F">
      <w:pPr>
        <w:pStyle w:val="CommentText"/>
      </w:pPr>
    </w:p>
    <w:p w14:paraId="1F05CE47" w14:textId="77777777" w:rsidR="00476306" w:rsidRDefault="00476306" w:rsidP="002E1A5F">
      <w:r>
        <w:t>Epidemics in vaccinated populations: the impact of human mobility and imperfect vaccines on waning herd immunity</w:t>
      </w:r>
    </w:p>
    <w:p w14:paraId="5A50E5E6" w14:textId="6E3AA341" w:rsidR="00476306" w:rsidRDefault="00476306" w:rsidP="002E1A5F">
      <w:pPr>
        <w:pStyle w:val="CommentText"/>
      </w:pPr>
      <w:r>
        <w:t xml:space="preserve"> </w:t>
      </w:r>
    </w:p>
  </w:comment>
  <w:comment w:id="5" w:author="Andrew Azman" w:date="2017-01-20T09:46:00Z" w:initials="ASA">
    <w:p w14:paraId="32AA4154" w14:textId="1B004E3D" w:rsidR="00476306" w:rsidRDefault="00476306">
      <w:pPr>
        <w:pStyle w:val="CommentText"/>
      </w:pPr>
      <w:r>
        <w:rPr>
          <w:rStyle w:val="CommentReference"/>
        </w:rPr>
        <w:annotationRef/>
      </w:r>
      <w:r>
        <w:t>Sorry, didn’t touch this part. Will do so in next iteration.</w:t>
      </w:r>
    </w:p>
  </w:comment>
  <w:comment w:id="9" w:author="Andrew Azman" w:date="2017-01-18T09:01:00Z" w:initials="ASA">
    <w:p w14:paraId="451D90A6" w14:textId="31A62AF5" w:rsidR="00476306" w:rsidRDefault="00476306" w:rsidP="00367292">
      <w:pPr>
        <w:pStyle w:val="CommentText"/>
      </w:pPr>
      <w:r>
        <w:rPr>
          <w:rStyle w:val="CommentReference"/>
        </w:rPr>
        <w:annotationRef/>
      </w:r>
      <w:r>
        <w:t>I don’t think we need to use this acronym. You could use ‘coverage’ in many of the cases and it is clearly implied that you mean ‘vaccine coverage’</w:t>
      </w:r>
    </w:p>
  </w:comment>
  <w:comment w:id="10" w:author="Andrew Azman" w:date="2017-01-18T09:02:00Z" w:initials="ASA">
    <w:p w14:paraId="0E432D1F" w14:textId="318F3C97" w:rsidR="00476306" w:rsidRDefault="00476306" w:rsidP="00843066">
      <w:pPr>
        <w:pStyle w:val="CommentText"/>
      </w:pPr>
      <w:r>
        <w:rPr>
          <w:rStyle w:val="CommentReference"/>
        </w:rPr>
        <w:annotationRef/>
      </w:r>
      <w:r>
        <w:t xml:space="preserve">Also don’t think acronym is needed. Instead consider using simply ‘efficacy’ in some of the places. </w:t>
      </w:r>
    </w:p>
  </w:comment>
  <w:comment w:id="16" w:author="Andrew Azman" w:date="2017-01-18T09:11:00Z" w:initials="ASA">
    <w:p w14:paraId="333A3CA2" w14:textId="78B95F93" w:rsidR="00476306" w:rsidRDefault="00476306" w:rsidP="003B63A2">
      <w:pPr>
        <w:pStyle w:val="CommentText"/>
      </w:pPr>
      <w:r>
        <w:rPr>
          <w:rStyle w:val="CommentReference"/>
        </w:rPr>
        <w:annotationRef/>
      </w:r>
      <w:r>
        <w:t>Not just effectiveness, right? As you are making the case throughout, VE and VC and the population level protection we achieve in the short-term.</w:t>
      </w:r>
    </w:p>
  </w:comment>
  <w:comment w:id="24" w:author="Corey Peak" w:date="2016-12-27T12:53:00Z" w:initials="CP">
    <w:p w14:paraId="0E072951" w14:textId="77777777" w:rsidR="00476306" w:rsidRDefault="00476306">
      <w:pPr>
        <w:pStyle w:val="CommentText"/>
      </w:pPr>
      <w:r>
        <w:t>Update with most recent data as situation evolves.</w:t>
      </w:r>
    </w:p>
    <w:p w14:paraId="386CA109" w14:textId="43C8CF88" w:rsidR="00476306" w:rsidRDefault="00476306">
      <w:pPr>
        <w:pStyle w:val="CommentText"/>
      </w:pPr>
      <w:r>
        <w:rPr>
          <w:rStyle w:val="CommentReference"/>
        </w:rPr>
        <w:annotationRef/>
      </w:r>
      <w:hyperlink r:id="rId1" w:history="1">
        <w:r w:rsidRPr="004166B7">
          <w:rPr>
            <w:rStyle w:val="Hyperlink"/>
          </w:rPr>
          <w:t>http://reliefweb.int/sites/reliefweb.int/files/resources/UNICEF%20South%20Sudan%20Humanitarian%20SitRep%20%2399%20-%2015%20Dec%202016.pdf</w:t>
        </w:r>
      </w:hyperlink>
    </w:p>
  </w:comment>
  <w:comment w:id="55" w:author="Andrew Azman" w:date="2017-01-18T09:35:00Z" w:initials="ASA">
    <w:p w14:paraId="7768F281" w14:textId="331C0B42" w:rsidR="00476306" w:rsidRDefault="00476306">
      <w:pPr>
        <w:pStyle w:val="CommentText"/>
      </w:pPr>
      <w:r>
        <w:rPr>
          <w:rStyle w:val="CommentReference"/>
        </w:rPr>
        <w:annotationRef/>
      </w:r>
      <w:r>
        <w:t>meaning VE over time? VE by age?</w:t>
      </w:r>
    </w:p>
  </w:comment>
  <w:comment w:id="59" w:author="Andrew Azman" w:date="2017-01-18T09:51:00Z" w:initials="ASA">
    <w:p w14:paraId="43F38393" w14:textId="6C13BD82" w:rsidR="00476306" w:rsidRDefault="00476306" w:rsidP="009E3002">
      <w:pPr>
        <w:pStyle w:val="CommentText"/>
      </w:pPr>
      <w:r>
        <w:rPr>
          <w:rStyle w:val="CommentReference"/>
        </w:rPr>
        <w:annotationRef/>
      </w:r>
      <w:r>
        <w:t>Any context, really?</w:t>
      </w:r>
    </w:p>
  </w:comment>
  <w:comment w:id="60" w:author="Andrew Azman" w:date="2017-01-20T09:51:00Z" w:initials="ASA">
    <w:p w14:paraId="365C7E41" w14:textId="765B8F14" w:rsidR="00476306" w:rsidRDefault="00476306" w:rsidP="004D3F96">
      <w:pPr>
        <w:pStyle w:val="CommentText"/>
      </w:pPr>
      <w:r>
        <w:rPr>
          <w:rStyle w:val="CommentReference"/>
        </w:rPr>
        <w:annotationRef/>
      </w:r>
      <w:r>
        <w:t>Not sure this is the right place for this. I would probably put this either in the Methods with a short description of what this is, or in the Results where you may describe some results based on this app.</w:t>
      </w:r>
    </w:p>
  </w:comment>
  <w:comment w:id="61" w:author="Andrew Azman" w:date="2017-01-18T10:51:00Z" w:initials="ASA">
    <w:p w14:paraId="30D7FAAB" w14:textId="0F5B87FB" w:rsidR="00476306" w:rsidRDefault="00476306">
      <w:pPr>
        <w:pStyle w:val="CommentText"/>
      </w:pPr>
      <w:r>
        <w:rPr>
          <w:rStyle w:val="CommentReference"/>
        </w:rPr>
        <w:annotationRef/>
      </w:r>
      <w:r>
        <w:t>Perhaps just ‘Model’ as there isn’t much disease going on in this model.</w:t>
      </w:r>
    </w:p>
    <w:p w14:paraId="0A8AB8D0" w14:textId="77777777" w:rsidR="00476306" w:rsidRDefault="00476306">
      <w:pPr>
        <w:pStyle w:val="CommentText"/>
      </w:pPr>
    </w:p>
    <w:p w14:paraId="2FD8EC24" w14:textId="746F180F" w:rsidR="00476306" w:rsidRDefault="00476306">
      <w:pPr>
        <w:pStyle w:val="CommentText"/>
      </w:pPr>
      <w:r>
        <w:t>Also, I think it is worth describing here or below the mechanics of revaccination within the model.</w:t>
      </w:r>
    </w:p>
  </w:comment>
  <w:comment w:id="62" w:author="Andrew Azman" w:date="2017-01-18T10:01:00Z" w:initials="ASA">
    <w:p w14:paraId="347AB57F" w14:textId="506A4313" w:rsidR="00476306" w:rsidRDefault="00476306" w:rsidP="00132F54">
      <w:pPr>
        <w:pStyle w:val="CommentText"/>
      </w:pPr>
      <w:r>
        <w:rPr>
          <w:rStyle w:val="CommentReference"/>
        </w:rPr>
        <w:annotationRef/>
      </w:r>
      <w:r>
        <w:t>Is there really a transition from V_n to S? I would have assumed V_n at some point is effectively the same as S? Also, what is n in this analysis?</w:t>
      </w:r>
    </w:p>
  </w:comment>
  <w:comment w:id="87" w:author="Andrew Azman" w:date="2017-01-18T10:10:00Z" w:initials="ASA">
    <w:p w14:paraId="2B4BC5BE" w14:textId="54A7AD1B" w:rsidR="00476306" w:rsidRDefault="00476306" w:rsidP="00D46AAE">
      <w:pPr>
        <w:pStyle w:val="CommentText"/>
      </w:pPr>
      <w:r>
        <w:rPr>
          <w:rStyle w:val="CommentReference"/>
        </w:rPr>
        <w:annotationRef/>
      </w:r>
      <w:r>
        <w:t xml:space="preserve">Looking back at these results, the B-subunit VE time profile is much more consistent with what we would expect. Normally vaccines don’t increase VE in the first year though this same thing was seen in Kolkata. I don’t think anyone will give too much crap for this even if the WC vaccine is really the one we care about. I don’t feel overly strong about this so leave it up to you. </w:t>
      </w:r>
    </w:p>
    <w:p w14:paraId="3A985B2D" w14:textId="77777777" w:rsidR="00476306" w:rsidRDefault="00476306" w:rsidP="00B07364">
      <w:pPr>
        <w:pStyle w:val="CommentText"/>
      </w:pPr>
    </w:p>
    <w:p w14:paraId="42796586" w14:textId="09775A30" w:rsidR="00476306" w:rsidRDefault="00476306" w:rsidP="00B41EF0">
      <w:pPr>
        <w:pStyle w:val="CommentText"/>
      </w:pPr>
      <w:r>
        <w:t>Also, I would just stick to one vaccine as this will end up as more of a distraction at the end if we provide it for both. Probably not worth mentioning the other unless this ends up being a more cholera focused paper.</w:t>
      </w:r>
    </w:p>
  </w:comment>
  <w:comment w:id="101" w:author="Andrew Azman" w:date="2017-01-18T10:41:00Z" w:initials="ASA">
    <w:p w14:paraId="0DD8A7EB" w14:textId="36B68F44" w:rsidR="00476306" w:rsidRDefault="00476306">
      <w:pPr>
        <w:pStyle w:val="CommentText"/>
      </w:pPr>
      <w:r>
        <w:rPr>
          <w:rStyle w:val="CommentReference"/>
        </w:rPr>
        <w:annotationRef/>
      </w:r>
      <w:r>
        <w:t xml:space="preserve">Perhaps </w:t>
      </w:r>
    </w:p>
  </w:comment>
  <w:comment w:id="99" w:author="Andrew Azman" w:date="2017-01-18T10:14:00Z" w:initials="ASA">
    <w:p w14:paraId="26F9D2C4" w14:textId="0D155C49" w:rsidR="00476306" w:rsidRDefault="00476306">
      <w:pPr>
        <w:pStyle w:val="CommentText"/>
      </w:pPr>
      <w:r>
        <w:rPr>
          <w:rStyle w:val="CommentReference"/>
        </w:rPr>
        <w:annotationRef/>
      </w:r>
      <w:r>
        <w:t>If this is indeed what you did with the WC-BS vaccine.</w:t>
      </w:r>
    </w:p>
  </w:comment>
  <w:comment w:id="126" w:author="Andrew Azman" w:date="2017-01-18T10:43:00Z" w:initials="ASA">
    <w:p w14:paraId="1BB274AD" w14:textId="5D34BB11" w:rsidR="00476306" w:rsidRDefault="00476306">
      <w:pPr>
        <w:pStyle w:val="CommentText"/>
      </w:pPr>
      <w:r>
        <w:rPr>
          <w:rStyle w:val="CommentReference"/>
        </w:rPr>
        <w:annotationRef/>
      </w:r>
      <w:r>
        <w:t>Already said this above, no?</w:t>
      </w:r>
    </w:p>
  </w:comment>
  <w:comment w:id="127" w:author="Andrew Azman" w:date="2017-01-18T10:44:00Z" w:initials="ASA">
    <w:p w14:paraId="5BA2AA97" w14:textId="0155F35B" w:rsidR="00476306" w:rsidRDefault="00476306">
      <w:pPr>
        <w:pStyle w:val="CommentText"/>
      </w:pPr>
      <w:r>
        <w:rPr>
          <w:rStyle w:val="CommentReference"/>
        </w:rPr>
        <w:annotationRef/>
      </w:r>
      <w:r>
        <w:t>Are you really measuring it?</w:t>
      </w:r>
    </w:p>
  </w:comment>
  <w:comment w:id="128" w:author="Andrew Azman" w:date="2017-01-18T10:45:00Z" w:initials="ASA">
    <w:p w14:paraId="0501A0DA" w14:textId="0B056868" w:rsidR="00476306" w:rsidRDefault="00476306">
      <w:pPr>
        <w:pStyle w:val="CommentText"/>
      </w:pPr>
      <w:r>
        <w:rPr>
          <w:rStyle w:val="CommentReference"/>
        </w:rPr>
        <w:annotationRef/>
      </w:r>
      <w:r>
        <w:t>This is R_e, no?</w:t>
      </w:r>
    </w:p>
  </w:comment>
  <w:comment w:id="129" w:author="Andrew Azman" w:date="2017-01-18T13:45:00Z" w:initials="ASA">
    <w:p w14:paraId="546E8100" w14:textId="66A021D8" w:rsidR="00476306" w:rsidRDefault="00476306" w:rsidP="00EA27A8">
      <w:pPr>
        <w:pStyle w:val="CommentText"/>
      </w:pPr>
      <w:r>
        <w:rPr>
          <w:rStyle w:val="CommentReference"/>
        </w:rPr>
        <w:annotationRef/>
      </w:r>
      <w:r>
        <w:t>So do people get revaccinated ever or is it only fully S people that get it? It would be great if you could describe a bit more about the mechanics of each strategy in relation to the model.</w:t>
      </w:r>
    </w:p>
  </w:comment>
  <w:comment w:id="130" w:author="Andrew Azman" w:date="2017-01-18T10:55:00Z" w:initials="ASA">
    <w:p w14:paraId="1347AB67" w14:textId="129990CB" w:rsidR="00476306" w:rsidRDefault="00476306" w:rsidP="00491C4A">
      <w:pPr>
        <w:pStyle w:val="CommentText"/>
      </w:pPr>
      <w:r>
        <w:rPr>
          <w:rStyle w:val="CommentReference"/>
        </w:rPr>
        <w:annotationRef/>
      </w:r>
      <w:r>
        <w:t>Should probably point out that mass vaccination has the same property in the model.</w:t>
      </w:r>
    </w:p>
  </w:comment>
  <w:comment w:id="131" w:author="Andrew Azman" w:date="2017-01-18T10:56:00Z" w:initials="ASA">
    <w:p w14:paraId="5122C6F7" w14:textId="3D22659D" w:rsidR="00476306" w:rsidRDefault="00476306" w:rsidP="004D6F07">
      <w:pPr>
        <w:pStyle w:val="CommentText"/>
      </w:pPr>
      <w:r>
        <w:rPr>
          <w:rStyle w:val="CommentReference"/>
        </w:rPr>
        <w:annotationRef/>
      </w:r>
      <w:r>
        <w:rPr>
          <w:rStyle w:val="CommentReference"/>
        </w:rPr>
        <w:t xml:space="preserve">We should think a bit more about the consequences (in different epidemiologic settings) of this decision to deal only with susceptibles and no age structure. </w:t>
      </w:r>
    </w:p>
  </w:comment>
  <w:comment w:id="144" w:author="Andrew Azman" w:date="2017-01-18T11:01:00Z" w:initials="ASA">
    <w:p w14:paraId="4F31181A" w14:textId="1E59FC77" w:rsidR="00476306" w:rsidRDefault="00476306">
      <w:pPr>
        <w:pStyle w:val="CommentText"/>
      </w:pPr>
      <w:r>
        <w:rPr>
          <w:rStyle w:val="CommentReference"/>
        </w:rPr>
        <w:annotationRef/>
      </w:r>
      <w:r>
        <w:rPr>
          <w:rStyle w:val="CommentReference"/>
        </w:rPr>
        <w:t>Perhaps leave this for the Results section?</w:t>
      </w:r>
    </w:p>
  </w:comment>
  <w:comment w:id="146" w:author="Andrew Azman" w:date="2017-01-18T11:50:00Z" w:initials="ASA">
    <w:p w14:paraId="75C5433C" w14:textId="473C2F02" w:rsidR="00476306" w:rsidRDefault="00476306" w:rsidP="0061518F">
      <w:pPr>
        <w:pStyle w:val="CommentText"/>
      </w:pPr>
      <w:r>
        <w:rPr>
          <w:rStyle w:val="CommentReference"/>
        </w:rPr>
        <w:annotationRef/>
      </w:r>
      <w:r>
        <w:t>Is this what is driving N(t) or are you doing something else to ensure population size and entry/exits are consistent with the data. If the former, do you need to mention both ‘dynamic N(t)’ and entry/exits?</w:t>
      </w:r>
    </w:p>
  </w:comment>
  <w:comment w:id="147" w:author="Andrew Azman" w:date="2017-01-18T11:51:00Z" w:initials="ASA">
    <w:p w14:paraId="203EC0EE" w14:textId="460582B2" w:rsidR="00476306" w:rsidRDefault="00476306" w:rsidP="007F6748">
      <w:pPr>
        <w:pStyle w:val="CommentText"/>
      </w:pPr>
      <w:r>
        <w:rPr>
          <w:rStyle w:val="CommentReference"/>
        </w:rPr>
        <w:annotationRef/>
      </w:r>
      <w:r>
        <w:t>Should probably mention the other driver, vaccination.</w:t>
      </w:r>
    </w:p>
  </w:comment>
  <w:comment w:id="149" w:author="Andrew Azman" w:date="2017-01-18T11:53:00Z" w:initials="ASA">
    <w:p w14:paraId="6BB93DE4" w14:textId="0672C503" w:rsidR="00476306" w:rsidRDefault="00476306" w:rsidP="00F517E3">
      <w:pPr>
        <w:pStyle w:val="CommentText"/>
      </w:pPr>
      <w:r>
        <w:rPr>
          <w:rStyle w:val="CommentReference"/>
        </w:rPr>
        <w:annotationRef/>
      </w:r>
      <w:r>
        <w:t>Change if you change the vaccine. Again, having this set to its max value that occurs a year after vaccination is a bit strange so VE(t) for WC-BS might be better for illustration.</w:t>
      </w:r>
    </w:p>
    <w:p w14:paraId="6C9618D7" w14:textId="77777777" w:rsidR="00476306" w:rsidRDefault="00476306" w:rsidP="00F517E3">
      <w:pPr>
        <w:pStyle w:val="CommentText"/>
      </w:pPr>
    </w:p>
    <w:p w14:paraId="111CAAE8" w14:textId="295B62F8" w:rsidR="00476306" w:rsidRDefault="00476306" w:rsidP="00D95A77">
      <w:pPr>
        <w:pStyle w:val="CommentText"/>
      </w:pPr>
      <w:r>
        <w:t xml:space="preserve">Also, might want to multiply VE by 100 if this is going to PLoS Med or some other general med audience. </w:t>
      </w:r>
    </w:p>
  </w:comment>
  <w:comment w:id="151" w:author="Andrew Azman" w:date="2017-01-18T11:58:00Z" w:initials="ASA">
    <w:p w14:paraId="1674EE6A" w14:textId="2D288DE1" w:rsidR="00476306" w:rsidRDefault="00476306">
      <w:pPr>
        <w:pStyle w:val="CommentText"/>
      </w:pPr>
      <w:r>
        <w:rPr>
          <w:rStyle w:val="CommentReference"/>
        </w:rPr>
        <w:annotationRef/>
      </w:r>
      <w:r>
        <w:t>Is this language necessary?</w:t>
      </w:r>
    </w:p>
  </w:comment>
  <w:comment w:id="153" w:author="Andrew Azman" w:date="2017-01-18T12:13:00Z" w:initials="ASA">
    <w:p w14:paraId="394A8ACD" w14:textId="644CD0DC" w:rsidR="00476306" w:rsidRDefault="00476306" w:rsidP="00AF416E">
      <w:pPr>
        <w:pStyle w:val="CommentText"/>
      </w:pPr>
      <w:r>
        <w:rPr>
          <w:rStyle w:val="CommentReference"/>
        </w:rPr>
        <w:annotationRef/>
      </w:r>
      <w:r>
        <w:t>Sorry, my edits aren’t quite there but you get the point. Try to simplify.</w:t>
      </w:r>
    </w:p>
  </w:comment>
  <w:comment w:id="161" w:author="Andrew Azman" w:date="2017-01-18T12:00:00Z" w:initials="ASA">
    <w:p w14:paraId="7562F852" w14:textId="1FE2DF7F" w:rsidR="00476306" w:rsidRDefault="00476306" w:rsidP="009C5323">
      <w:pPr>
        <w:pStyle w:val="CommentText"/>
      </w:pPr>
      <w:r>
        <w:rPr>
          <w:rStyle w:val="CommentReference"/>
        </w:rPr>
        <w:annotationRef/>
      </w:r>
      <w:r>
        <w:t>Say what this is and put X(t)_i in ()’s if it is needed. Try to do this as much as possible throughout to make it easier to read.</w:t>
      </w:r>
    </w:p>
  </w:comment>
  <w:comment w:id="190" w:author="Andrew Azman" w:date="2017-01-18T12:14:00Z" w:initials="ASA">
    <w:p w14:paraId="462B5716" w14:textId="77777777" w:rsidR="00476306" w:rsidRDefault="00476306" w:rsidP="00831679">
      <w:pPr>
        <w:pStyle w:val="CommentText"/>
      </w:pPr>
      <w:r>
        <w:rPr>
          <w:rStyle w:val="CommentReference"/>
        </w:rPr>
        <w:annotationRef/>
      </w:r>
      <w:r>
        <w:t xml:space="preserve">You didn’t describe these simulations at all in the methods, only the modeling framework. Should probably mention the suite of simulations done for this bit.  </w:t>
      </w:r>
    </w:p>
    <w:p w14:paraId="440A1434" w14:textId="07B8D331" w:rsidR="00476306" w:rsidRDefault="00476306" w:rsidP="00831679">
      <w:pPr>
        <w:pStyle w:val="CommentText"/>
      </w:pPr>
      <w:r>
        <w:t xml:space="preserve">Aspects like the assumed coverage are quite relevant. </w:t>
      </w:r>
    </w:p>
  </w:comment>
  <w:comment w:id="191" w:author="Andrew Azman" w:date="2017-01-18T13:24:00Z" w:initials="ASA">
    <w:p w14:paraId="5F63E05F" w14:textId="7F3D0DDC" w:rsidR="00476306" w:rsidRDefault="00476306" w:rsidP="00195461">
      <w:pPr>
        <w:pStyle w:val="CommentText"/>
      </w:pPr>
      <w:r>
        <w:rPr>
          <w:rStyle w:val="CommentReference"/>
        </w:rPr>
        <w:annotationRef/>
      </w:r>
      <w:r>
        <w:t xml:space="preserve">Unclear what R_0 you are assuming here. </w:t>
      </w:r>
    </w:p>
  </w:comment>
  <w:comment w:id="192" w:author="Andrew Azman" w:date="2017-01-18T12:40:00Z" w:initials="ASA">
    <w:p w14:paraId="62353001" w14:textId="186DE53F" w:rsidR="00476306" w:rsidRDefault="00476306" w:rsidP="00393A59">
      <w:pPr>
        <w:pStyle w:val="CommentText"/>
      </w:pPr>
      <w:r>
        <w:rPr>
          <w:rStyle w:val="CommentReference"/>
        </w:rPr>
        <w:annotationRef/>
      </w:r>
      <w:r>
        <w:t xml:space="preserve">Similar to comment below, not sure how Fig 2 shows ‘some herd protection’. </w:t>
      </w:r>
    </w:p>
  </w:comment>
  <w:comment w:id="196" w:author="Andrew Azman" w:date="2017-01-18T12:29:00Z" w:initials="ASA">
    <w:p w14:paraId="706F4488" w14:textId="6BC2922F" w:rsidR="00476306" w:rsidRDefault="00476306" w:rsidP="00CD03FE">
      <w:pPr>
        <w:pStyle w:val="CommentText"/>
      </w:pPr>
      <w:r>
        <w:rPr>
          <w:rStyle w:val="CommentReference"/>
        </w:rPr>
        <w:annotationRef/>
      </w:r>
      <w:r>
        <w:t xml:space="preserve">Sorry, I am lost what is meant by some or any head protection. </w:t>
      </w:r>
      <w:r w:rsidR="00CD03FE">
        <w:t>You</w:t>
      </w:r>
      <w:r>
        <w:t xml:space="preserve"> define the duration of herd immunity as the time when R_e is below one suggesting it is a binary property. I guess you mean that herd protection simply the state where X(t) is less than 1?</w:t>
      </w:r>
    </w:p>
    <w:p w14:paraId="73B9DE10" w14:textId="77777777" w:rsidR="00476306" w:rsidRDefault="00476306">
      <w:pPr>
        <w:pStyle w:val="CommentText"/>
      </w:pPr>
    </w:p>
    <w:p w14:paraId="4ED9124A" w14:textId="7145F5E0" w:rsidR="00476306" w:rsidRDefault="00476306" w:rsidP="00B46985">
      <w:pPr>
        <w:pStyle w:val="CommentText"/>
      </w:pPr>
      <w:r>
        <w:t xml:space="preserve">If we are referring to indirect effects and herd protection similarly we may get ourselves into trouble in this setting since herd immunity as defined in DHI can simply be a property of direct VE without any indirect VE, no? </w:t>
      </w:r>
    </w:p>
  </w:comment>
  <w:comment w:id="197" w:author="Andrew Azman" w:date="2017-01-18T13:26:00Z" w:initials="ASA">
    <w:p w14:paraId="07DBFC07" w14:textId="3702D914" w:rsidR="00476306" w:rsidRDefault="00476306" w:rsidP="00A4756C">
      <w:pPr>
        <w:pStyle w:val="CommentText"/>
      </w:pPr>
      <w:r>
        <w:rPr>
          <w:rStyle w:val="CommentReference"/>
        </w:rPr>
        <w:annotationRef/>
      </w:r>
      <w:r>
        <w:t>Rephrase so that you say what the result is and then simply refer to Fig S3 in ()’s. e.g., “DHI is has a strong association with ….”</w:t>
      </w:r>
    </w:p>
  </w:comment>
  <w:comment w:id="198" w:author="Andrew Azman" w:date="2017-01-18T13:28:00Z" w:initials="ASA">
    <w:p w14:paraId="5608BF25" w14:textId="305F1F25" w:rsidR="00476306" w:rsidRDefault="00476306">
      <w:pPr>
        <w:pStyle w:val="CommentText"/>
      </w:pPr>
      <w:r>
        <w:rPr>
          <w:rStyle w:val="CommentReference"/>
        </w:rPr>
        <w:annotationRef/>
      </w:r>
      <w:r>
        <w:t>Not sure the average reader is going to get this….</w:t>
      </w:r>
    </w:p>
  </w:comment>
  <w:comment w:id="199" w:author="Andrew Azman" w:date="2017-01-18T13:29:00Z" w:initials="ASA">
    <w:p w14:paraId="496D1F4E" w14:textId="256AB3AF" w:rsidR="00476306" w:rsidRDefault="00476306" w:rsidP="00501AFA">
      <w:pPr>
        <w:pStyle w:val="CommentText"/>
      </w:pPr>
      <w:r>
        <w:rPr>
          <w:rStyle w:val="CommentReference"/>
        </w:rPr>
        <w:annotationRef/>
      </w:r>
      <w:r>
        <w:t>Again, make the focus of the sentence the results not the figure. Just reference the figure in ()’s</w:t>
      </w:r>
    </w:p>
  </w:comment>
  <w:comment w:id="204" w:author="Andrew Azman" w:date="2017-01-18T13:32:00Z" w:initials="ASA">
    <w:p w14:paraId="11F2770F" w14:textId="2F882AA7" w:rsidR="00476306" w:rsidRDefault="00476306" w:rsidP="00DC7BB9">
      <w:pPr>
        <w:pStyle w:val="CommentText"/>
      </w:pPr>
      <w:r>
        <w:rPr>
          <w:rStyle w:val="CommentReference"/>
        </w:rPr>
        <w:annotationRef/>
      </w:r>
      <w:r>
        <w:t xml:space="preserve">Instructions on how to read the plot might be better off in the caption. Perhaps better to give an example from the plot here. </w:t>
      </w:r>
    </w:p>
  </w:comment>
  <w:comment w:id="207" w:author="Andrew Azman" w:date="2017-01-18T13:34:00Z" w:initials="ASA">
    <w:p w14:paraId="371BC9A9" w14:textId="790EF040" w:rsidR="00476306" w:rsidRDefault="00476306" w:rsidP="007C416E">
      <w:pPr>
        <w:pStyle w:val="CommentText"/>
      </w:pPr>
      <w:r>
        <w:rPr>
          <w:rStyle w:val="CommentReference"/>
        </w:rPr>
        <w:annotationRef/>
      </w:r>
      <w:r>
        <w:t xml:space="preserve">Do you really mean percentage points (risk difference) or simply percent (relative risk)? </w:t>
      </w:r>
    </w:p>
  </w:comment>
  <w:comment w:id="209" w:author="Andrew Azman" w:date="2017-01-18T15:54:00Z" w:initials="ASA">
    <w:p w14:paraId="5292A2FF" w14:textId="3F359F8F" w:rsidR="00476306" w:rsidRDefault="00476306" w:rsidP="00CD03FE">
      <w:pPr>
        <w:pStyle w:val="CommentText"/>
      </w:pPr>
      <w:r>
        <w:rPr>
          <w:rStyle w:val="CommentReference"/>
        </w:rPr>
        <w:annotationRef/>
      </w:r>
      <w:r>
        <w:t xml:space="preserve">I think it may help in this section to first lay out how each strategy performed and then some comparison. </w:t>
      </w:r>
      <w:r w:rsidR="00CD03FE">
        <w:t>We should discuss this bit next time we talk.</w:t>
      </w:r>
    </w:p>
  </w:comment>
  <w:comment w:id="210" w:author="Andrew Azman" w:date="2017-01-18T15:54:00Z" w:initials="ASA">
    <w:p w14:paraId="6501254E" w14:textId="28334260" w:rsidR="00476306" w:rsidRDefault="00476306" w:rsidP="00B50544">
      <w:pPr>
        <w:pStyle w:val="CommentText"/>
      </w:pPr>
      <w:r>
        <w:rPr>
          <w:rStyle w:val="CommentReference"/>
        </w:rPr>
        <w:annotationRef/>
      </w:r>
      <w:r>
        <w:t>Not totally clear what is going on here. Is it the same number of vaccines in each scenario? What migration rate?</w:t>
      </w:r>
    </w:p>
  </w:comment>
  <w:comment w:id="211" w:author="Andrew Azman" w:date="2017-01-18T15:56:00Z" w:initials="ASA">
    <w:p w14:paraId="55CB42CD" w14:textId="028CF9D4" w:rsidR="00476306" w:rsidRDefault="00476306">
      <w:pPr>
        <w:pStyle w:val="CommentText"/>
      </w:pPr>
      <w:r>
        <w:rPr>
          <w:rStyle w:val="CommentReference"/>
        </w:rPr>
        <w:annotationRef/>
      </w:r>
      <w:r>
        <w:t xml:space="preserve">Do you mean ‘tradeoff’? </w:t>
      </w:r>
    </w:p>
  </w:comment>
  <w:comment w:id="220" w:author="Andrew Azman" w:date="2017-01-18T16:00:00Z" w:initials="ASA">
    <w:p w14:paraId="74D3C877" w14:textId="132DCC65" w:rsidR="00476306" w:rsidRDefault="00476306">
      <w:pPr>
        <w:pStyle w:val="CommentText"/>
      </w:pPr>
      <w:r>
        <w:rPr>
          <w:rStyle w:val="CommentReference"/>
        </w:rPr>
        <w:annotationRef/>
      </w:r>
      <w:r>
        <w:t xml:space="preserve">As above, give the result and don’t focus the sentence on the figure. </w:t>
      </w:r>
    </w:p>
  </w:comment>
  <w:comment w:id="221" w:author="Andrew Azman" w:date="2017-01-18T16:04:00Z" w:initials="ASA">
    <w:p w14:paraId="77CAABEC" w14:textId="065AB793" w:rsidR="00476306" w:rsidRDefault="00476306" w:rsidP="009058D6">
      <w:pPr>
        <w:pStyle w:val="CommentText"/>
      </w:pPr>
      <w:r>
        <w:rPr>
          <w:rStyle w:val="CommentReference"/>
        </w:rPr>
        <w:annotationRef/>
      </w:r>
      <w:r>
        <w:t>How is connectivity being ‘modeled’ (I think you just mean mobility) and in general not clear how your are analyzing things in this section. What R’s, coverage, vaccination strategy? This was never discussed in the Methods unless I am totally missing something.</w:t>
      </w:r>
    </w:p>
  </w:comment>
  <w:comment w:id="228" w:author="Andrew Azman" w:date="2017-01-18T16:11:00Z" w:initials="ASA">
    <w:p w14:paraId="5ED6DFD9" w14:textId="2575108E" w:rsidR="00476306" w:rsidRDefault="00476306" w:rsidP="009474FC">
      <w:pPr>
        <w:pStyle w:val="CommentText"/>
      </w:pPr>
      <w:r>
        <w:rPr>
          <w:rStyle w:val="CommentReference"/>
        </w:rPr>
        <w:annotationRef/>
      </w:r>
      <w:r>
        <w:t xml:space="preserve">Could restate this as a percentage but would do that across the board. </w:t>
      </w:r>
    </w:p>
  </w:comment>
  <w:comment w:id="231" w:author="Andrew Azman" w:date="2017-01-18T16:12:00Z" w:initials="ASA">
    <w:p w14:paraId="274B687C" w14:textId="3CBAA528" w:rsidR="00476306" w:rsidRDefault="00476306">
      <w:pPr>
        <w:pStyle w:val="CommentText"/>
      </w:pPr>
      <w:r>
        <w:rPr>
          <w:rStyle w:val="CommentReference"/>
        </w:rPr>
        <w:annotationRef/>
      </w:r>
      <w:r>
        <w:t>Not discussed in the Methods.</w:t>
      </w:r>
    </w:p>
  </w:comment>
  <w:comment w:id="230" w:author="Andrew Azman" w:date="2017-01-18T16:14:00Z" w:initials="ASA">
    <w:p w14:paraId="4316470C" w14:textId="77777777" w:rsidR="00476306" w:rsidRDefault="00476306" w:rsidP="00647CD9">
      <w:pPr>
        <w:pStyle w:val="CommentText"/>
      </w:pPr>
      <w:r>
        <w:rPr>
          <w:rStyle w:val="CommentReference"/>
        </w:rPr>
        <w:annotationRef/>
      </w:r>
      <w:r>
        <w:t xml:space="preserve">Before the example, I would say that we need reasonable estimates of R0 to estimate the probability of an outbreak. Then say what you got from this outbreak and you can also cite our estimates of R_e from camps in Juba and Malakal (EID paper). Then after, give your example and perhaps some range of outbreak probabilities. </w:t>
      </w:r>
    </w:p>
    <w:p w14:paraId="7ADF21FA" w14:textId="77777777" w:rsidR="00476306" w:rsidRDefault="00476306" w:rsidP="00647CD9">
      <w:pPr>
        <w:pStyle w:val="CommentText"/>
      </w:pPr>
    </w:p>
    <w:p w14:paraId="1C60CE3E" w14:textId="63E0A7A5" w:rsidR="00476306" w:rsidRDefault="00476306" w:rsidP="00193DD0">
      <w:pPr>
        <w:pStyle w:val="CommentText"/>
      </w:pPr>
      <w:r>
        <w:t xml:space="preserve">This is a nice case study </w:t>
      </w:r>
      <w:r>
        <w:sym w:font="Wingdings" w:char="F04A"/>
      </w:r>
      <w:r>
        <w:t xml:space="preserve"> . I guess you could also ask what the probabilities would have been had they vaccinated, say, 50% of new arrivals to the camp during the time between vaccination campaigns to highlight your point about mass and maintain. </w:t>
      </w:r>
    </w:p>
  </w:comment>
  <w:comment w:id="233" w:author="Andrew Azman" w:date="2017-01-18T11:57:00Z" w:initials="ASA">
    <w:p w14:paraId="59B746A1" w14:textId="7D07DBE6" w:rsidR="00476306" w:rsidRDefault="00476306" w:rsidP="00F837D1">
      <w:pPr>
        <w:pStyle w:val="CommentText"/>
      </w:pPr>
      <w:r>
        <w:rPr>
          <w:rStyle w:val="CommentReference"/>
        </w:rPr>
        <w:annotationRef/>
      </w:r>
      <w:r>
        <w:t xml:space="preserve">These are the **potential** drivers but really this is a table of the difference sceanrios. Consider changing the caption to be more descriptive.  </w:t>
      </w:r>
    </w:p>
  </w:comment>
  <w:comment w:id="234" w:author="Andrew Azman" w:date="2017-01-18T11:55:00Z" w:initials="ASA">
    <w:p w14:paraId="43CD1779" w14:textId="2F11417C" w:rsidR="00476306" w:rsidRDefault="00476306" w:rsidP="00490C09">
      <w:pPr>
        <w:pStyle w:val="CommentText"/>
      </w:pPr>
      <w:r>
        <w:rPr>
          <w:rStyle w:val="CommentReference"/>
        </w:rPr>
        <w:annotationRef/>
      </w:r>
      <w:r>
        <w:t xml:space="preserve">Use more readable column labels (e.g., Population Size for N(t)). Want to make this as easily digestible by non-technical folks as possible. Also may consider changing the units of X(t) to percentage. </w:t>
      </w:r>
    </w:p>
  </w:comment>
  <w:comment w:id="241" w:author="Andrew Azman" w:date="2017-01-18T16:40:00Z" w:initials="ASA">
    <w:p w14:paraId="611BAA84" w14:textId="28831774" w:rsidR="00476306" w:rsidRDefault="00476306" w:rsidP="00330F90">
      <w:pPr>
        <w:pStyle w:val="CommentText"/>
      </w:pPr>
      <w:r>
        <w:rPr>
          <w:rStyle w:val="CommentReference"/>
        </w:rPr>
        <w:annotationRef/>
      </w:r>
      <w:r>
        <w:t xml:space="preserve">Mentioned above but not sure I understand the mechanistic difference between ‘Routine Migration’ and changing N(t)?  </w:t>
      </w:r>
    </w:p>
  </w:comment>
  <w:comment w:id="244" w:author="Andrew Azman" w:date="2017-01-19T10:09:00Z" w:initials="ASA">
    <w:p w14:paraId="2B9139FE" w14:textId="1732CB1C" w:rsidR="00476306" w:rsidRDefault="00476306" w:rsidP="004938BA">
      <w:pPr>
        <w:pStyle w:val="CommentText"/>
      </w:pPr>
      <w:r>
        <w:rPr>
          <w:rStyle w:val="CommentReference"/>
        </w:rPr>
        <w:annotationRef/>
      </w:r>
      <w:r>
        <w:t xml:space="preserve">Could make some sort of call for more research into cross sectional markers of immunity against cholera. (something I am working on </w:t>
      </w:r>
      <w:r>
        <w:sym w:font="Wingdings" w:char="F04A"/>
      </w:r>
      <w:r>
        <w:t>)</w:t>
      </w:r>
    </w:p>
  </w:comment>
  <w:comment w:id="245" w:author="Andrew Azman" w:date="2017-01-19T10:04:00Z" w:initials="ASA">
    <w:p w14:paraId="78A5CD35" w14:textId="57192C02" w:rsidR="00476306" w:rsidRDefault="00476306" w:rsidP="009C4C8D">
      <w:pPr>
        <w:pStyle w:val="CommentText"/>
      </w:pPr>
      <w:r>
        <w:rPr>
          <w:rStyle w:val="CommentReference"/>
        </w:rPr>
        <w:annotationRef/>
      </w:r>
      <w:r>
        <w:t xml:space="preserve">Rather than say by Azman et al, focus sentence on what Azman et al ‘demonstrated’. </w:t>
      </w:r>
    </w:p>
  </w:comment>
  <w:comment w:id="247" w:author="Andrew Azman" w:date="2017-01-19T10:07:00Z" w:initials="ASA">
    <w:p w14:paraId="3A441A6F" w14:textId="7A82C03F" w:rsidR="00476306" w:rsidRDefault="00476306">
      <w:pPr>
        <w:pStyle w:val="CommentText"/>
      </w:pPr>
      <w:r>
        <w:rPr>
          <w:rStyle w:val="CommentReference"/>
        </w:rPr>
        <w:annotationRef/>
      </w:r>
      <w:r>
        <w:t>This is a pretty important caveat, no?</w:t>
      </w:r>
    </w:p>
  </w:comment>
  <w:comment w:id="255" w:author="Andrew Azman" w:date="2017-01-19T10:10:00Z" w:initials="ASA">
    <w:p w14:paraId="1279E320" w14:textId="3B5C5717" w:rsidR="00476306" w:rsidRDefault="00476306" w:rsidP="002A611F">
      <w:pPr>
        <w:pStyle w:val="CommentText"/>
      </w:pPr>
      <w:r>
        <w:rPr>
          <w:rStyle w:val="CommentReference"/>
        </w:rPr>
        <w:annotationRef/>
      </w:r>
      <w:r>
        <w:t>Add reference to some mobile phone data paper</w:t>
      </w:r>
    </w:p>
  </w:comment>
  <w:comment w:id="257" w:author="Andrew Azman" w:date="2017-01-19T10:11:00Z" w:initials="ASA">
    <w:p w14:paraId="63C47710" w14:textId="7060C848" w:rsidR="00476306" w:rsidRDefault="00476306">
      <w:pPr>
        <w:pStyle w:val="CommentText"/>
      </w:pPr>
      <w:r>
        <w:rPr>
          <w:rStyle w:val="CommentReference"/>
        </w:rPr>
        <w:annotationRef/>
      </w:r>
      <w:r>
        <w:t>Use more lay language if PLoS Med is the audience…People don’t think about patches, they think about populations, what patches are meant to represent.</w:t>
      </w:r>
    </w:p>
  </w:comment>
  <w:comment w:id="256" w:author="Andrew Azman" w:date="2017-01-19T10:12:00Z" w:initials="ASA">
    <w:p w14:paraId="37F3C41A" w14:textId="3F1835FA" w:rsidR="00476306" w:rsidRDefault="00476306">
      <w:pPr>
        <w:pStyle w:val="CommentText"/>
      </w:pPr>
      <w:r>
        <w:rPr>
          <w:rStyle w:val="CommentReference"/>
        </w:rPr>
        <w:annotationRef/>
      </w:r>
      <w:r>
        <w:t>I think this is really key hook to selling this paper.</w:t>
      </w:r>
    </w:p>
  </w:comment>
  <w:comment w:id="258" w:author="Andrew Azman" w:date="2017-01-19T10:13:00Z" w:initials="ASA">
    <w:p w14:paraId="40CB36A1" w14:textId="49374205" w:rsidR="00476306" w:rsidRDefault="00476306" w:rsidP="00C907CE">
      <w:pPr>
        <w:pStyle w:val="CommentText"/>
      </w:pPr>
      <w:r>
        <w:rPr>
          <w:rStyle w:val="CommentReference"/>
        </w:rPr>
        <w:annotationRef/>
      </w:r>
      <w:r>
        <w:t xml:space="preserve">Waning VE is not really what is meant buy ‘leaky.’ You could have waning VE whereby people are 100% protected by the vaccine in year one and then some proportion lose all protection, say in year 2. This would be a waning ‘all-or-nothing’ vaccine mechanism.  </w:t>
      </w:r>
    </w:p>
  </w:comment>
  <w:comment w:id="259" w:author="Andrew Azman" w:date="2017-01-08T21:38:00Z" w:initials="ASA">
    <w:p w14:paraId="12C8D3D1" w14:textId="79B337E9" w:rsidR="00476306" w:rsidRDefault="00476306" w:rsidP="00266303">
      <w:pPr>
        <w:pStyle w:val="CommentText"/>
      </w:pPr>
      <w:r>
        <w:rPr>
          <w:rStyle w:val="CommentReference"/>
        </w:rPr>
        <w:annotationRef/>
      </w:r>
      <w:r>
        <w:t>not the place for this sort of thing. I would add to supplement. Also mentioned sensitivity analyses in the supplement.</w:t>
      </w:r>
    </w:p>
  </w:comment>
  <w:comment w:id="260" w:author="Corey Peak" w:date="2017-01-07T08:21:00Z" w:initials="CP">
    <w:p w14:paraId="1559B7D5" w14:textId="0218112D" w:rsidR="00476306" w:rsidRDefault="00476306">
      <w:pPr>
        <w:pStyle w:val="CommentText"/>
      </w:pPr>
      <w:r>
        <w:rPr>
          <w:rStyle w:val="CommentReference"/>
        </w:rPr>
        <w:annotationRef/>
      </w:r>
      <w:r>
        <w:t>Consider using the actual case count in the final version once the count is known.</w:t>
      </w:r>
    </w:p>
  </w:comment>
  <w:comment w:id="262" w:author="Andrew Azman" w:date="2017-01-20T10:13:00Z" w:initials="ASA">
    <w:p w14:paraId="099645A6" w14:textId="741AED15" w:rsidR="006F603D" w:rsidRDefault="006F603D">
      <w:pPr>
        <w:pStyle w:val="CommentText"/>
      </w:pPr>
      <w:r>
        <w:rPr>
          <w:rStyle w:val="CommentReference"/>
        </w:rPr>
        <w:annotationRef/>
      </w:r>
      <w:r>
        <w:t>Is this meant to stay in the manuscript?</w:t>
      </w:r>
      <w:bookmarkStart w:id="263" w:name="_GoBack"/>
      <w:bookmarkEnd w:id="26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0E5E6" w15:done="0"/>
  <w15:commentEx w15:paraId="32AA4154" w15:done="0"/>
  <w15:commentEx w15:paraId="451D90A6" w15:done="0"/>
  <w15:commentEx w15:paraId="0E432D1F" w15:done="0"/>
  <w15:commentEx w15:paraId="333A3CA2" w15:done="0"/>
  <w15:commentEx w15:paraId="386CA109" w15:done="0"/>
  <w15:commentEx w15:paraId="7768F281" w15:done="0"/>
  <w15:commentEx w15:paraId="43F38393" w15:done="0"/>
  <w15:commentEx w15:paraId="365C7E41" w15:done="0"/>
  <w15:commentEx w15:paraId="2FD8EC24" w15:done="0"/>
  <w15:commentEx w15:paraId="347AB57F" w15:done="0"/>
  <w15:commentEx w15:paraId="42796586" w15:done="0"/>
  <w15:commentEx w15:paraId="0DD8A7EB" w15:done="0"/>
  <w15:commentEx w15:paraId="26F9D2C4" w15:done="0"/>
  <w15:commentEx w15:paraId="1BB274AD" w15:done="0"/>
  <w15:commentEx w15:paraId="5BA2AA97" w15:done="0"/>
  <w15:commentEx w15:paraId="0501A0DA" w15:done="0"/>
  <w15:commentEx w15:paraId="546E8100" w15:done="0"/>
  <w15:commentEx w15:paraId="1347AB67" w15:done="0"/>
  <w15:commentEx w15:paraId="5122C6F7" w15:done="0"/>
  <w15:commentEx w15:paraId="4F31181A" w15:done="0"/>
  <w15:commentEx w15:paraId="75C5433C" w15:done="0"/>
  <w15:commentEx w15:paraId="203EC0EE" w15:done="0"/>
  <w15:commentEx w15:paraId="111CAAE8" w15:done="0"/>
  <w15:commentEx w15:paraId="1674EE6A" w15:done="0"/>
  <w15:commentEx w15:paraId="394A8ACD" w15:done="0"/>
  <w15:commentEx w15:paraId="7562F852" w15:done="0"/>
  <w15:commentEx w15:paraId="440A1434" w15:done="0"/>
  <w15:commentEx w15:paraId="5F63E05F" w15:done="0"/>
  <w15:commentEx w15:paraId="62353001" w15:done="0"/>
  <w15:commentEx w15:paraId="4ED9124A" w15:done="0"/>
  <w15:commentEx w15:paraId="07DBFC07" w15:done="0"/>
  <w15:commentEx w15:paraId="5608BF25" w15:done="0"/>
  <w15:commentEx w15:paraId="496D1F4E" w15:done="0"/>
  <w15:commentEx w15:paraId="11F2770F" w15:done="0"/>
  <w15:commentEx w15:paraId="371BC9A9" w15:done="0"/>
  <w15:commentEx w15:paraId="5292A2FF" w15:done="0"/>
  <w15:commentEx w15:paraId="6501254E" w15:done="0"/>
  <w15:commentEx w15:paraId="55CB42CD" w15:done="0"/>
  <w15:commentEx w15:paraId="74D3C877" w15:done="0"/>
  <w15:commentEx w15:paraId="77CAABEC" w15:done="0"/>
  <w15:commentEx w15:paraId="5ED6DFD9" w15:done="0"/>
  <w15:commentEx w15:paraId="274B687C" w15:done="0"/>
  <w15:commentEx w15:paraId="1C60CE3E" w15:done="0"/>
  <w15:commentEx w15:paraId="59B746A1" w15:done="0"/>
  <w15:commentEx w15:paraId="43CD1779" w15:done="0"/>
  <w15:commentEx w15:paraId="611BAA84" w15:done="0"/>
  <w15:commentEx w15:paraId="2B9139FE" w15:done="0"/>
  <w15:commentEx w15:paraId="78A5CD35" w15:done="0"/>
  <w15:commentEx w15:paraId="3A441A6F" w15:done="0"/>
  <w15:commentEx w15:paraId="1279E320" w15:done="0"/>
  <w15:commentEx w15:paraId="63C47710" w15:done="0"/>
  <w15:commentEx w15:paraId="37F3C41A" w15:done="0"/>
  <w15:commentEx w15:paraId="40CB36A1" w15:done="0"/>
  <w15:commentEx w15:paraId="12C8D3D1" w15:done="0"/>
  <w15:commentEx w15:paraId="1559B7D5" w15:done="0"/>
  <w15:commentEx w15:paraId="099645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D3B0E" w14:textId="77777777" w:rsidR="002525B8" w:rsidRDefault="002525B8" w:rsidP="001850C4">
      <w:r>
        <w:separator/>
      </w:r>
    </w:p>
  </w:endnote>
  <w:endnote w:type="continuationSeparator" w:id="0">
    <w:p w14:paraId="0281178B" w14:textId="77777777" w:rsidR="002525B8" w:rsidRDefault="002525B8"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08A34" w14:textId="77777777" w:rsidR="00476306" w:rsidRDefault="00476306"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476306" w:rsidRDefault="00476306"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D7F1" w14:textId="5E3EDC0D" w:rsidR="00476306" w:rsidRDefault="00476306"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603D">
      <w:rPr>
        <w:rStyle w:val="PageNumber"/>
        <w:noProof/>
      </w:rPr>
      <w:t>20</w:t>
    </w:r>
    <w:r>
      <w:rPr>
        <w:rStyle w:val="PageNumber"/>
      </w:rPr>
      <w:fldChar w:fldCharType="end"/>
    </w:r>
  </w:p>
  <w:p w14:paraId="08A4DC5F" w14:textId="77777777" w:rsidR="00476306" w:rsidRDefault="00476306"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4B2E2" w14:textId="77777777" w:rsidR="002525B8" w:rsidRDefault="002525B8" w:rsidP="001850C4">
      <w:r>
        <w:separator/>
      </w:r>
    </w:p>
  </w:footnote>
  <w:footnote w:type="continuationSeparator" w:id="0">
    <w:p w14:paraId="4A4A77DD" w14:textId="77777777" w:rsidR="002525B8" w:rsidRDefault="002525B8"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1293"/>
    <w:rsid w:val="00044C95"/>
    <w:rsid w:val="00046563"/>
    <w:rsid w:val="00046565"/>
    <w:rsid w:val="00055B77"/>
    <w:rsid w:val="00057595"/>
    <w:rsid w:val="000626DE"/>
    <w:rsid w:val="000630EB"/>
    <w:rsid w:val="00064ED7"/>
    <w:rsid w:val="000728B5"/>
    <w:rsid w:val="00077B6C"/>
    <w:rsid w:val="0009137F"/>
    <w:rsid w:val="00092D82"/>
    <w:rsid w:val="00097E51"/>
    <w:rsid w:val="000A06E9"/>
    <w:rsid w:val="000A51A6"/>
    <w:rsid w:val="000B41CB"/>
    <w:rsid w:val="000B7013"/>
    <w:rsid w:val="000C2BED"/>
    <w:rsid w:val="000C3E32"/>
    <w:rsid w:val="000C7355"/>
    <w:rsid w:val="000D3B19"/>
    <w:rsid w:val="000D43E0"/>
    <w:rsid w:val="000D703C"/>
    <w:rsid w:val="000E5266"/>
    <w:rsid w:val="000E5D49"/>
    <w:rsid w:val="000E73B9"/>
    <w:rsid w:val="000E7967"/>
    <w:rsid w:val="000F6CC0"/>
    <w:rsid w:val="00100825"/>
    <w:rsid w:val="00101669"/>
    <w:rsid w:val="00103784"/>
    <w:rsid w:val="00104461"/>
    <w:rsid w:val="001107BD"/>
    <w:rsid w:val="00113161"/>
    <w:rsid w:val="00125545"/>
    <w:rsid w:val="001301A1"/>
    <w:rsid w:val="00132F54"/>
    <w:rsid w:val="00135EB3"/>
    <w:rsid w:val="00142B0A"/>
    <w:rsid w:val="00146272"/>
    <w:rsid w:val="00147394"/>
    <w:rsid w:val="001579B5"/>
    <w:rsid w:val="001602F5"/>
    <w:rsid w:val="0016567C"/>
    <w:rsid w:val="00167FD3"/>
    <w:rsid w:val="00170538"/>
    <w:rsid w:val="00170BC3"/>
    <w:rsid w:val="0017181D"/>
    <w:rsid w:val="00173AD3"/>
    <w:rsid w:val="00176FEC"/>
    <w:rsid w:val="00183BEB"/>
    <w:rsid w:val="001850C4"/>
    <w:rsid w:val="00193DD0"/>
    <w:rsid w:val="00194DF1"/>
    <w:rsid w:val="00195461"/>
    <w:rsid w:val="00196391"/>
    <w:rsid w:val="001A3411"/>
    <w:rsid w:val="001A3E37"/>
    <w:rsid w:val="001B1D1A"/>
    <w:rsid w:val="001B4288"/>
    <w:rsid w:val="001B42D3"/>
    <w:rsid w:val="001C1289"/>
    <w:rsid w:val="001C4B5E"/>
    <w:rsid w:val="001D3B79"/>
    <w:rsid w:val="001D4990"/>
    <w:rsid w:val="001D6A65"/>
    <w:rsid w:val="001E049A"/>
    <w:rsid w:val="001E0C33"/>
    <w:rsid w:val="001E6C5D"/>
    <w:rsid w:val="001E7E1A"/>
    <w:rsid w:val="001F435D"/>
    <w:rsid w:val="001F73FC"/>
    <w:rsid w:val="00202A22"/>
    <w:rsid w:val="00204221"/>
    <w:rsid w:val="00207B44"/>
    <w:rsid w:val="00212835"/>
    <w:rsid w:val="00215957"/>
    <w:rsid w:val="00217019"/>
    <w:rsid w:val="002222F4"/>
    <w:rsid w:val="002246FB"/>
    <w:rsid w:val="002256CE"/>
    <w:rsid w:val="002312CE"/>
    <w:rsid w:val="002347AA"/>
    <w:rsid w:val="00235741"/>
    <w:rsid w:val="00237B2A"/>
    <w:rsid w:val="0024402D"/>
    <w:rsid w:val="00245BED"/>
    <w:rsid w:val="00246BDD"/>
    <w:rsid w:val="002525B8"/>
    <w:rsid w:val="00256F14"/>
    <w:rsid w:val="00261545"/>
    <w:rsid w:val="0026554C"/>
    <w:rsid w:val="00266303"/>
    <w:rsid w:val="002752CF"/>
    <w:rsid w:val="00275AE8"/>
    <w:rsid w:val="00281AFF"/>
    <w:rsid w:val="0028276D"/>
    <w:rsid w:val="00284FDC"/>
    <w:rsid w:val="00286A28"/>
    <w:rsid w:val="00287B54"/>
    <w:rsid w:val="00290EDB"/>
    <w:rsid w:val="00291518"/>
    <w:rsid w:val="00294C76"/>
    <w:rsid w:val="002A1306"/>
    <w:rsid w:val="002A611F"/>
    <w:rsid w:val="002B1D6D"/>
    <w:rsid w:val="002B3E01"/>
    <w:rsid w:val="002B44C8"/>
    <w:rsid w:val="002B71D7"/>
    <w:rsid w:val="002C24BA"/>
    <w:rsid w:val="002C37EC"/>
    <w:rsid w:val="002C409D"/>
    <w:rsid w:val="002E1A5F"/>
    <w:rsid w:val="002E6C5E"/>
    <w:rsid w:val="002E6F64"/>
    <w:rsid w:val="002F0050"/>
    <w:rsid w:val="002F22F3"/>
    <w:rsid w:val="002F2F2F"/>
    <w:rsid w:val="00302F9C"/>
    <w:rsid w:val="00311518"/>
    <w:rsid w:val="00321F30"/>
    <w:rsid w:val="00324900"/>
    <w:rsid w:val="00330F90"/>
    <w:rsid w:val="0033354D"/>
    <w:rsid w:val="00334DB8"/>
    <w:rsid w:val="00334E92"/>
    <w:rsid w:val="003355EB"/>
    <w:rsid w:val="0034238E"/>
    <w:rsid w:val="003542BB"/>
    <w:rsid w:val="0035631B"/>
    <w:rsid w:val="003640B7"/>
    <w:rsid w:val="00367292"/>
    <w:rsid w:val="00380271"/>
    <w:rsid w:val="00380776"/>
    <w:rsid w:val="00393A59"/>
    <w:rsid w:val="003956CB"/>
    <w:rsid w:val="003A5593"/>
    <w:rsid w:val="003A567D"/>
    <w:rsid w:val="003B1022"/>
    <w:rsid w:val="003B3505"/>
    <w:rsid w:val="003B63A2"/>
    <w:rsid w:val="003B6D69"/>
    <w:rsid w:val="003D3632"/>
    <w:rsid w:val="003D39B4"/>
    <w:rsid w:val="003D3BBD"/>
    <w:rsid w:val="003D6BAF"/>
    <w:rsid w:val="003E13B5"/>
    <w:rsid w:val="003E3CA9"/>
    <w:rsid w:val="0040245D"/>
    <w:rsid w:val="00403CC2"/>
    <w:rsid w:val="00403D15"/>
    <w:rsid w:val="0040551F"/>
    <w:rsid w:val="00410998"/>
    <w:rsid w:val="00410A03"/>
    <w:rsid w:val="00413510"/>
    <w:rsid w:val="00417BC4"/>
    <w:rsid w:val="004203D1"/>
    <w:rsid w:val="00423090"/>
    <w:rsid w:val="0042502C"/>
    <w:rsid w:val="0043162F"/>
    <w:rsid w:val="00437A54"/>
    <w:rsid w:val="00441D19"/>
    <w:rsid w:val="00456D57"/>
    <w:rsid w:val="00461617"/>
    <w:rsid w:val="00463D05"/>
    <w:rsid w:val="004646E2"/>
    <w:rsid w:val="004679C6"/>
    <w:rsid w:val="004711D7"/>
    <w:rsid w:val="0047120A"/>
    <w:rsid w:val="00471EDF"/>
    <w:rsid w:val="004737E0"/>
    <w:rsid w:val="00476306"/>
    <w:rsid w:val="00490C09"/>
    <w:rsid w:val="00491C4A"/>
    <w:rsid w:val="00493178"/>
    <w:rsid w:val="004938BA"/>
    <w:rsid w:val="00497717"/>
    <w:rsid w:val="004B689C"/>
    <w:rsid w:val="004C064A"/>
    <w:rsid w:val="004C3907"/>
    <w:rsid w:val="004C5CC0"/>
    <w:rsid w:val="004D3F96"/>
    <w:rsid w:val="004D6F07"/>
    <w:rsid w:val="004E0107"/>
    <w:rsid w:val="004F145A"/>
    <w:rsid w:val="004F4FF7"/>
    <w:rsid w:val="004F60A8"/>
    <w:rsid w:val="004F662A"/>
    <w:rsid w:val="004F7D02"/>
    <w:rsid w:val="00501AFA"/>
    <w:rsid w:val="00501B43"/>
    <w:rsid w:val="005033C5"/>
    <w:rsid w:val="00503C7E"/>
    <w:rsid w:val="00503E17"/>
    <w:rsid w:val="00505B2E"/>
    <w:rsid w:val="00512F47"/>
    <w:rsid w:val="00516F76"/>
    <w:rsid w:val="00517478"/>
    <w:rsid w:val="00520DD4"/>
    <w:rsid w:val="00527DCB"/>
    <w:rsid w:val="00532C52"/>
    <w:rsid w:val="005367F3"/>
    <w:rsid w:val="00537BAE"/>
    <w:rsid w:val="00541512"/>
    <w:rsid w:val="0054259D"/>
    <w:rsid w:val="00545E7A"/>
    <w:rsid w:val="00546529"/>
    <w:rsid w:val="00551453"/>
    <w:rsid w:val="00554997"/>
    <w:rsid w:val="00560843"/>
    <w:rsid w:val="00561BAD"/>
    <w:rsid w:val="00564BE0"/>
    <w:rsid w:val="00570BE7"/>
    <w:rsid w:val="0057282C"/>
    <w:rsid w:val="00572DA9"/>
    <w:rsid w:val="00575970"/>
    <w:rsid w:val="00575C99"/>
    <w:rsid w:val="00575CD5"/>
    <w:rsid w:val="00581C67"/>
    <w:rsid w:val="00586F75"/>
    <w:rsid w:val="00596D3C"/>
    <w:rsid w:val="00597617"/>
    <w:rsid w:val="005A7770"/>
    <w:rsid w:val="005B3DD3"/>
    <w:rsid w:val="005B7291"/>
    <w:rsid w:val="005C033C"/>
    <w:rsid w:val="005C0BCB"/>
    <w:rsid w:val="005C0C25"/>
    <w:rsid w:val="005C7B32"/>
    <w:rsid w:val="005D6069"/>
    <w:rsid w:val="005E298F"/>
    <w:rsid w:val="005E48B4"/>
    <w:rsid w:val="005E6674"/>
    <w:rsid w:val="005F2BA7"/>
    <w:rsid w:val="005F3AAD"/>
    <w:rsid w:val="00601E61"/>
    <w:rsid w:val="00611687"/>
    <w:rsid w:val="006118CA"/>
    <w:rsid w:val="00612D10"/>
    <w:rsid w:val="0061359D"/>
    <w:rsid w:val="00613778"/>
    <w:rsid w:val="00613B08"/>
    <w:rsid w:val="0061434F"/>
    <w:rsid w:val="0061518F"/>
    <w:rsid w:val="006168CB"/>
    <w:rsid w:val="006173F9"/>
    <w:rsid w:val="00624556"/>
    <w:rsid w:val="00642CB4"/>
    <w:rsid w:val="00647480"/>
    <w:rsid w:val="00647CD9"/>
    <w:rsid w:val="00647EAB"/>
    <w:rsid w:val="0065101F"/>
    <w:rsid w:val="00665521"/>
    <w:rsid w:val="0069321D"/>
    <w:rsid w:val="00693926"/>
    <w:rsid w:val="006A18E2"/>
    <w:rsid w:val="006A2C28"/>
    <w:rsid w:val="006A4AA9"/>
    <w:rsid w:val="006A6916"/>
    <w:rsid w:val="006A7644"/>
    <w:rsid w:val="006B4B6A"/>
    <w:rsid w:val="006B582E"/>
    <w:rsid w:val="006C0D92"/>
    <w:rsid w:val="006D4CD9"/>
    <w:rsid w:val="006D6B6D"/>
    <w:rsid w:val="006F2CC8"/>
    <w:rsid w:val="006F603D"/>
    <w:rsid w:val="006F7535"/>
    <w:rsid w:val="00700D43"/>
    <w:rsid w:val="00702948"/>
    <w:rsid w:val="007059D1"/>
    <w:rsid w:val="0071157B"/>
    <w:rsid w:val="0071291D"/>
    <w:rsid w:val="00726209"/>
    <w:rsid w:val="007304DE"/>
    <w:rsid w:val="007353D3"/>
    <w:rsid w:val="00737D26"/>
    <w:rsid w:val="007400CA"/>
    <w:rsid w:val="00742212"/>
    <w:rsid w:val="00744CD9"/>
    <w:rsid w:val="007520A1"/>
    <w:rsid w:val="00754E2D"/>
    <w:rsid w:val="00755E78"/>
    <w:rsid w:val="00760C8D"/>
    <w:rsid w:val="007651CC"/>
    <w:rsid w:val="007665E7"/>
    <w:rsid w:val="00767EE4"/>
    <w:rsid w:val="00770127"/>
    <w:rsid w:val="0077266E"/>
    <w:rsid w:val="00773DF1"/>
    <w:rsid w:val="007766B0"/>
    <w:rsid w:val="00777AAD"/>
    <w:rsid w:val="00786B9B"/>
    <w:rsid w:val="007914F5"/>
    <w:rsid w:val="007972B0"/>
    <w:rsid w:val="007A6AEE"/>
    <w:rsid w:val="007C15E6"/>
    <w:rsid w:val="007C416E"/>
    <w:rsid w:val="007C5881"/>
    <w:rsid w:val="007D6A6E"/>
    <w:rsid w:val="007F6748"/>
    <w:rsid w:val="00800170"/>
    <w:rsid w:val="008218F0"/>
    <w:rsid w:val="00831679"/>
    <w:rsid w:val="0083178D"/>
    <w:rsid w:val="00831DED"/>
    <w:rsid w:val="00837827"/>
    <w:rsid w:val="00841525"/>
    <w:rsid w:val="00843066"/>
    <w:rsid w:val="00874653"/>
    <w:rsid w:val="008861F0"/>
    <w:rsid w:val="0088685D"/>
    <w:rsid w:val="00890B56"/>
    <w:rsid w:val="008B07D1"/>
    <w:rsid w:val="008B1462"/>
    <w:rsid w:val="008B1E11"/>
    <w:rsid w:val="008C2A63"/>
    <w:rsid w:val="008C332F"/>
    <w:rsid w:val="008D533B"/>
    <w:rsid w:val="009058D6"/>
    <w:rsid w:val="00917D0C"/>
    <w:rsid w:val="00925B89"/>
    <w:rsid w:val="00926ADF"/>
    <w:rsid w:val="00931F2D"/>
    <w:rsid w:val="00933BF3"/>
    <w:rsid w:val="00936B69"/>
    <w:rsid w:val="0094157E"/>
    <w:rsid w:val="00944864"/>
    <w:rsid w:val="009474FC"/>
    <w:rsid w:val="009549C9"/>
    <w:rsid w:val="0096229A"/>
    <w:rsid w:val="00966387"/>
    <w:rsid w:val="00982F70"/>
    <w:rsid w:val="009863E5"/>
    <w:rsid w:val="0099479A"/>
    <w:rsid w:val="00995404"/>
    <w:rsid w:val="009955D9"/>
    <w:rsid w:val="009975BB"/>
    <w:rsid w:val="009A3CE6"/>
    <w:rsid w:val="009B1E00"/>
    <w:rsid w:val="009C482B"/>
    <w:rsid w:val="009C4C8D"/>
    <w:rsid w:val="009C5323"/>
    <w:rsid w:val="009D0774"/>
    <w:rsid w:val="009D2EF0"/>
    <w:rsid w:val="009D356C"/>
    <w:rsid w:val="009E3002"/>
    <w:rsid w:val="009E526A"/>
    <w:rsid w:val="009F48AA"/>
    <w:rsid w:val="009F5643"/>
    <w:rsid w:val="00A065FB"/>
    <w:rsid w:val="00A11F23"/>
    <w:rsid w:val="00A12181"/>
    <w:rsid w:val="00A12927"/>
    <w:rsid w:val="00A13B26"/>
    <w:rsid w:val="00A16E22"/>
    <w:rsid w:val="00A22B93"/>
    <w:rsid w:val="00A26E68"/>
    <w:rsid w:val="00A30A5D"/>
    <w:rsid w:val="00A33106"/>
    <w:rsid w:val="00A445BB"/>
    <w:rsid w:val="00A4756C"/>
    <w:rsid w:val="00A50D8B"/>
    <w:rsid w:val="00A55E98"/>
    <w:rsid w:val="00A57411"/>
    <w:rsid w:val="00A61C71"/>
    <w:rsid w:val="00A72B69"/>
    <w:rsid w:val="00A76FDB"/>
    <w:rsid w:val="00A81494"/>
    <w:rsid w:val="00A90700"/>
    <w:rsid w:val="00AA4C1B"/>
    <w:rsid w:val="00AC44CF"/>
    <w:rsid w:val="00AD2DC7"/>
    <w:rsid w:val="00AD63AF"/>
    <w:rsid w:val="00AE249C"/>
    <w:rsid w:val="00AE6CD2"/>
    <w:rsid w:val="00AF22DD"/>
    <w:rsid w:val="00AF416E"/>
    <w:rsid w:val="00AF5A2C"/>
    <w:rsid w:val="00B05179"/>
    <w:rsid w:val="00B07364"/>
    <w:rsid w:val="00B160BF"/>
    <w:rsid w:val="00B23DD8"/>
    <w:rsid w:val="00B259C1"/>
    <w:rsid w:val="00B41222"/>
    <w:rsid w:val="00B41EF0"/>
    <w:rsid w:val="00B46985"/>
    <w:rsid w:val="00B50544"/>
    <w:rsid w:val="00B577D9"/>
    <w:rsid w:val="00B611B1"/>
    <w:rsid w:val="00B61F25"/>
    <w:rsid w:val="00B62E25"/>
    <w:rsid w:val="00B66BAD"/>
    <w:rsid w:val="00B862CB"/>
    <w:rsid w:val="00B92EF6"/>
    <w:rsid w:val="00B95A14"/>
    <w:rsid w:val="00BA0DF0"/>
    <w:rsid w:val="00BA6E7B"/>
    <w:rsid w:val="00BB6260"/>
    <w:rsid w:val="00BC1235"/>
    <w:rsid w:val="00BC2050"/>
    <w:rsid w:val="00BC7511"/>
    <w:rsid w:val="00BE11BA"/>
    <w:rsid w:val="00BE225F"/>
    <w:rsid w:val="00BE2545"/>
    <w:rsid w:val="00BE4FAD"/>
    <w:rsid w:val="00BE6A6A"/>
    <w:rsid w:val="00BF150A"/>
    <w:rsid w:val="00BF2DA0"/>
    <w:rsid w:val="00C01BE6"/>
    <w:rsid w:val="00C023C4"/>
    <w:rsid w:val="00C032C9"/>
    <w:rsid w:val="00C04090"/>
    <w:rsid w:val="00C041CB"/>
    <w:rsid w:val="00C06A72"/>
    <w:rsid w:val="00C07693"/>
    <w:rsid w:val="00C11B42"/>
    <w:rsid w:val="00C23884"/>
    <w:rsid w:val="00C30928"/>
    <w:rsid w:val="00C345A8"/>
    <w:rsid w:val="00C346FB"/>
    <w:rsid w:val="00C42528"/>
    <w:rsid w:val="00C45E9F"/>
    <w:rsid w:val="00C51EE8"/>
    <w:rsid w:val="00C657FD"/>
    <w:rsid w:val="00C7026D"/>
    <w:rsid w:val="00C8087F"/>
    <w:rsid w:val="00C8088D"/>
    <w:rsid w:val="00C907CE"/>
    <w:rsid w:val="00C90B55"/>
    <w:rsid w:val="00C917E9"/>
    <w:rsid w:val="00C92837"/>
    <w:rsid w:val="00C930E1"/>
    <w:rsid w:val="00C93ED8"/>
    <w:rsid w:val="00C9645E"/>
    <w:rsid w:val="00C976A5"/>
    <w:rsid w:val="00C977BC"/>
    <w:rsid w:val="00CB0E9D"/>
    <w:rsid w:val="00CB5408"/>
    <w:rsid w:val="00CD03FE"/>
    <w:rsid w:val="00CD1CDD"/>
    <w:rsid w:val="00CD2F31"/>
    <w:rsid w:val="00CD3857"/>
    <w:rsid w:val="00CE18E3"/>
    <w:rsid w:val="00CE1E7A"/>
    <w:rsid w:val="00CE5B9D"/>
    <w:rsid w:val="00CF00A4"/>
    <w:rsid w:val="00CF2EF3"/>
    <w:rsid w:val="00CF37BB"/>
    <w:rsid w:val="00CF47B8"/>
    <w:rsid w:val="00CF504E"/>
    <w:rsid w:val="00D17AC2"/>
    <w:rsid w:val="00D253F4"/>
    <w:rsid w:val="00D32E9A"/>
    <w:rsid w:val="00D33102"/>
    <w:rsid w:val="00D44DC7"/>
    <w:rsid w:val="00D46AAE"/>
    <w:rsid w:val="00D5161A"/>
    <w:rsid w:val="00D552A1"/>
    <w:rsid w:val="00D552F7"/>
    <w:rsid w:val="00D60633"/>
    <w:rsid w:val="00D65AB7"/>
    <w:rsid w:val="00D72DDD"/>
    <w:rsid w:val="00D74EBF"/>
    <w:rsid w:val="00D77E67"/>
    <w:rsid w:val="00D8164E"/>
    <w:rsid w:val="00D82C50"/>
    <w:rsid w:val="00D87EEC"/>
    <w:rsid w:val="00D95A77"/>
    <w:rsid w:val="00DA6BB9"/>
    <w:rsid w:val="00DB2DC5"/>
    <w:rsid w:val="00DB4165"/>
    <w:rsid w:val="00DB4852"/>
    <w:rsid w:val="00DB674F"/>
    <w:rsid w:val="00DB735E"/>
    <w:rsid w:val="00DC2A38"/>
    <w:rsid w:val="00DC2C74"/>
    <w:rsid w:val="00DC6A61"/>
    <w:rsid w:val="00DC7BB9"/>
    <w:rsid w:val="00DD0BE4"/>
    <w:rsid w:val="00DD3003"/>
    <w:rsid w:val="00DE04D8"/>
    <w:rsid w:val="00DE13AA"/>
    <w:rsid w:val="00DE34FB"/>
    <w:rsid w:val="00DF2A1C"/>
    <w:rsid w:val="00DF6B9D"/>
    <w:rsid w:val="00E0256B"/>
    <w:rsid w:val="00E03C9B"/>
    <w:rsid w:val="00E04403"/>
    <w:rsid w:val="00E10120"/>
    <w:rsid w:val="00E3037F"/>
    <w:rsid w:val="00E355A3"/>
    <w:rsid w:val="00E423E2"/>
    <w:rsid w:val="00E45923"/>
    <w:rsid w:val="00E45C5B"/>
    <w:rsid w:val="00E601F2"/>
    <w:rsid w:val="00E64649"/>
    <w:rsid w:val="00E701DB"/>
    <w:rsid w:val="00E74788"/>
    <w:rsid w:val="00E86EA7"/>
    <w:rsid w:val="00E87CB3"/>
    <w:rsid w:val="00E90ACA"/>
    <w:rsid w:val="00E941F3"/>
    <w:rsid w:val="00E97B5B"/>
    <w:rsid w:val="00EA0B99"/>
    <w:rsid w:val="00EA27A8"/>
    <w:rsid w:val="00EA5F0D"/>
    <w:rsid w:val="00EB221D"/>
    <w:rsid w:val="00EC4F85"/>
    <w:rsid w:val="00EC57DB"/>
    <w:rsid w:val="00EC6207"/>
    <w:rsid w:val="00EC7A20"/>
    <w:rsid w:val="00EE70EA"/>
    <w:rsid w:val="00EF7D04"/>
    <w:rsid w:val="00F0071E"/>
    <w:rsid w:val="00F038DC"/>
    <w:rsid w:val="00F145A7"/>
    <w:rsid w:val="00F423C7"/>
    <w:rsid w:val="00F450D4"/>
    <w:rsid w:val="00F517E3"/>
    <w:rsid w:val="00F525DE"/>
    <w:rsid w:val="00F52ED5"/>
    <w:rsid w:val="00F537E7"/>
    <w:rsid w:val="00F539C6"/>
    <w:rsid w:val="00F55394"/>
    <w:rsid w:val="00F73D3F"/>
    <w:rsid w:val="00F8110F"/>
    <w:rsid w:val="00F837D1"/>
    <w:rsid w:val="00F83CD8"/>
    <w:rsid w:val="00FA2D88"/>
    <w:rsid w:val="00FA4C65"/>
    <w:rsid w:val="00FA75B1"/>
    <w:rsid w:val="00FB1466"/>
    <w:rsid w:val="00FB184A"/>
    <w:rsid w:val="00FB25E1"/>
    <w:rsid w:val="00FC2CCF"/>
    <w:rsid w:val="00FD50CA"/>
    <w:rsid w:val="00FE157B"/>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F0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reliefweb.int/sites/reliefweb.int/files/resources/UNICEF%20South%20Sudan%20Humanitarian%20SitRep%20%2399%20-%2015%20Dec%202016.pdf"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s://coreypeak.shinyapps.io/herd_protection_estimator/"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coreypeak.shinyapps.io/herd_protection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B59D2-6153-8848-AB57-AA64B984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20</Pages>
  <Words>23592</Words>
  <Characters>134479</Characters>
  <Application>Microsoft Macintosh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Andrew Azman</cp:lastModifiedBy>
  <cp:revision>114</cp:revision>
  <cp:lastPrinted>2016-10-19T21:00:00Z</cp:lastPrinted>
  <dcterms:created xsi:type="dcterms:W3CDTF">2017-01-08T19:33:00Z</dcterms:created>
  <dcterms:modified xsi:type="dcterms:W3CDTF">2017-01-20T08:13:00Z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