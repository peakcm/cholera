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637F1" w14:textId="311A9B86" w:rsidR="00E45923" w:rsidRPr="00E45923" w:rsidRDefault="00E45923">
      <w:pPr>
        <w:rPr>
          <w:b/>
        </w:rPr>
      </w:pPr>
      <w:r w:rsidRPr="00E45923">
        <w:rPr>
          <w:b/>
        </w:rPr>
        <w:t>Title</w:t>
      </w:r>
      <w:r w:rsidR="0076479C">
        <w:rPr>
          <w:b/>
        </w:rPr>
        <w:t xml:space="preserve"> A</w:t>
      </w:r>
      <w:r w:rsidRPr="00E45923">
        <w:rPr>
          <w:b/>
        </w:rPr>
        <w:t xml:space="preserve">: </w:t>
      </w:r>
    </w:p>
    <w:p w14:paraId="61C26025" w14:textId="2EBC6BF0" w:rsidR="002E1A5F" w:rsidRDefault="00D314D4" w:rsidP="002E1A5F">
      <w:pPr>
        <w:rPr>
          <w:sz w:val="32"/>
          <w:szCs w:val="32"/>
        </w:rPr>
      </w:pPr>
      <w:r w:rsidRPr="00B215BD">
        <w:rPr>
          <w:rStyle w:val="CommentReference"/>
          <w:sz w:val="32"/>
          <w:szCs w:val="32"/>
        </w:rPr>
        <w:annotationRef/>
      </w:r>
      <w:r w:rsidRPr="00B215BD">
        <w:rPr>
          <w:sz w:val="32"/>
          <w:szCs w:val="32"/>
        </w:rPr>
        <w:t xml:space="preserve">: </w:t>
      </w:r>
      <w:proofErr w:type="gramStart"/>
      <w:r w:rsidRPr="00B215BD">
        <w:rPr>
          <w:sz w:val="32"/>
          <w:szCs w:val="32"/>
        </w:rPr>
        <w:t>the</w:t>
      </w:r>
      <w:proofErr w:type="gramEnd"/>
      <w:r w:rsidRPr="00B215BD">
        <w:rPr>
          <w:sz w:val="32"/>
          <w:szCs w:val="32"/>
        </w:rPr>
        <w:t xml:space="preserve"> Impact of Human Mobility and Imperfect Vaccines on Waning Herd Immunity</w:t>
      </w:r>
    </w:p>
    <w:p w14:paraId="6757A697" w14:textId="77777777" w:rsidR="0076479C" w:rsidRDefault="0076479C" w:rsidP="002E1A5F">
      <w:pPr>
        <w:rPr>
          <w:b/>
        </w:rPr>
      </w:pPr>
    </w:p>
    <w:p w14:paraId="1785E4D9" w14:textId="08C457C7" w:rsidR="00B16C77" w:rsidRPr="00B16C77" w:rsidRDefault="00B16C77" w:rsidP="002E1A5F">
      <w:r>
        <w:t xml:space="preserve">Prolonging herd immunity to cholera via vaccination: accounting for human mobility and waning immunity  </w:t>
      </w:r>
    </w:p>
    <w:p w14:paraId="1E681235" w14:textId="77777777" w:rsidR="00B16C77" w:rsidRDefault="00B16C77" w:rsidP="002E1A5F">
      <w:pPr>
        <w:rPr>
          <w:b/>
        </w:rPr>
      </w:pPr>
    </w:p>
    <w:p w14:paraId="3DE54541" w14:textId="253AD9A9" w:rsidR="00305A04" w:rsidRPr="0076479C" w:rsidRDefault="0076479C" w:rsidP="002E1A5F">
      <w:pPr>
        <w:rPr>
          <w:b/>
        </w:rPr>
      </w:pPr>
      <w:r w:rsidRPr="00E45923">
        <w:rPr>
          <w:b/>
        </w:rPr>
        <w:t>Title</w:t>
      </w:r>
      <w:r>
        <w:rPr>
          <w:b/>
        </w:rPr>
        <w:t xml:space="preserve"> B</w:t>
      </w:r>
      <w:r w:rsidRPr="00E45923">
        <w:rPr>
          <w:b/>
        </w:rPr>
        <w:t xml:space="preserve">: </w:t>
      </w:r>
    </w:p>
    <w:p w14:paraId="76476815" w14:textId="42BAE8E8" w:rsidR="00305A04" w:rsidRDefault="00305A04" w:rsidP="002E1A5F">
      <w:r w:rsidRPr="00B215BD">
        <w:rPr>
          <w:sz w:val="32"/>
          <w:szCs w:val="32"/>
        </w:rPr>
        <w:t xml:space="preserve">Human Mobility and </w:t>
      </w:r>
      <w:r w:rsidR="00B16C77">
        <w:rPr>
          <w:sz w:val="32"/>
          <w:szCs w:val="32"/>
        </w:rPr>
        <w:t>Waning Immunity</w:t>
      </w:r>
      <w:r>
        <w:rPr>
          <w:sz w:val="32"/>
          <w:szCs w:val="32"/>
        </w:rPr>
        <w:t xml:space="preserve"> </w:t>
      </w:r>
      <w:r w:rsidR="00B16C77">
        <w:rPr>
          <w:sz w:val="32"/>
          <w:szCs w:val="32"/>
        </w:rPr>
        <w:t xml:space="preserve">Drive </w:t>
      </w:r>
      <w:r w:rsidR="00B16C77" w:rsidRPr="00B215BD">
        <w:rPr>
          <w:sz w:val="32"/>
          <w:szCs w:val="32"/>
        </w:rPr>
        <w:t>Cholera Epidemics in Vaccinated Populations</w:t>
      </w:r>
      <w:r w:rsidR="00B16C77">
        <w:rPr>
          <w:sz w:val="32"/>
          <w:szCs w:val="32"/>
        </w:rPr>
        <w:t xml:space="preserve"> </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Department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8"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Human Mobility</w:t>
      </w:r>
    </w:p>
    <w:p w14:paraId="419F9F77" w14:textId="77777777" w:rsidR="00E90A82" w:rsidRDefault="00E90A82" w:rsidP="00B215BD"/>
    <w:p w14:paraId="7578E801" w14:textId="36F0551C" w:rsidR="000E73B9" w:rsidRPr="00E45923" w:rsidRDefault="00E90A82" w:rsidP="00B215BD">
      <w:commentRangeStart w:id="0"/>
      <w:r>
        <w:t>To Do</w:t>
      </w:r>
      <w:commentRangeEnd w:id="0"/>
      <w:r>
        <w:rPr>
          <w:rStyle w:val="CommentReference"/>
        </w:rPr>
        <w:commentReference w:id="0"/>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36259569" w:rsidR="00417BC4" w:rsidRDefault="00785CDE" w:rsidP="00FB0C1C">
      <w:r>
        <w:t>Oral cholera v</w:t>
      </w:r>
      <w:r w:rsidR="00B215BD">
        <w:t xml:space="preserve">accination </w:t>
      </w:r>
      <w:r w:rsidR="00B16C77">
        <w:t>is be</w:t>
      </w:r>
      <w:ins w:id="1" w:author="Microsoft Office User" w:date="2017-02-02T15:52:00Z">
        <w:r w:rsidR="00B16C77">
          <w:t>ing considered</w:t>
        </w:r>
      </w:ins>
      <w:r w:rsidR="00995706">
        <w:t xml:space="preserve"> as an approach to prevent</w:t>
      </w:r>
      <w:ins w:id="2" w:author="Microsoft Office User" w:date="2017-02-02T15:52:00Z">
        <w:r w:rsidR="00B16C77">
          <w:t>ing</w:t>
        </w:r>
      </w:ins>
      <w:r w:rsidR="00995706">
        <w:t xml:space="preserve"> outbreaks in at-risk settings</w:t>
      </w:r>
      <w:ins w:id="3" w:author="Microsoft Office User" w:date="2017-02-02T15:52:00Z">
        <w:r w:rsidR="00B16C77">
          <w:t>,</w:t>
        </w:r>
      </w:ins>
      <w:r w:rsidR="00995706">
        <w:t xml:space="preserve"> and control</w:t>
      </w:r>
      <w:ins w:id="4" w:author="Microsoft Office User" w:date="2017-02-02T15:52:00Z">
        <w:r w:rsidR="00B16C77">
          <w:t>ling</w:t>
        </w:r>
      </w:ins>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ins w:id="5" w:author="Microsoft Office User" w:date="2017-02-02T15:53:00Z">
        <w:r w:rsidR="00B16C77">
          <w:t xml:space="preserve"> and</w:t>
        </w:r>
      </w:ins>
      <w:del w:id="6" w:author="Microsoft Office User" w:date="2017-02-02T15:53:00Z">
        <w:r w:rsidR="00FB0C1C" w:rsidDel="00B16C77">
          <w:delText>,</w:delText>
        </w:r>
      </w:del>
      <w:r w:rsidR="00FB0C1C">
        <w:t xml:space="preserve"> population turnover, a</w:t>
      </w:r>
      <w:ins w:id="7" w:author="Microsoft Office User" w:date="2017-02-02T15:53:00Z">
        <w:r w:rsidR="00B16C77">
          <w:t>s well as</w:t>
        </w:r>
      </w:ins>
      <w:del w:id="8" w:author="Microsoft Office User" w:date="2017-02-02T15:53:00Z">
        <w:r w:rsidR="00FB0C1C" w:rsidDel="00B16C77">
          <w:delText>nd</w:delText>
        </w:r>
      </w:del>
      <w:r w:rsidR="00FB0C1C">
        <w:t xml:space="preserve"> imperfect or </w:t>
      </w:r>
      <w:del w:id="9" w:author="Microsoft Office User" w:date="2017-02-02T15:53:00Z">
        <w:r w:rsidR="00FB0C1C" w:rsidDel="00B16C77">
          <w:delText>short-lived</w:delText>
        </w:r>
      </w:del>
      <w:ins w:id="10" w:author="Microsoft Office User" w:date="2017-02-02T15:53:00Z">
        <w:r w:rsidR="00B16C77">
          <w:t>waning</w:t>
        </w:r>
      </w:ins>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613139B"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ins w:id="11" w:author="Microsoft Office User" w:date="2017-02-02T15:54:00Z">
        <w:r w:rsidR="000D19EC">
          <w:t xml:space="preserve">population-level, </w:t>
        </w:r>
      </w:ins>
      <w:r w:rsidR="00B215BD">
        <w:t xml:space="preserve">herd immunity </w:t>
      </w:r>
      <w:r w:rsidR="0040551F">
        <w:t xml:space="preserve">while birth/death processes have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del w:id="12" w:author="Microsoft Office User" w:date="2017-02-02T15:57:00Z">
        <w:r w:rsidR="00357465" w:rsidDel="005258AD">
          <w:delText>To prevent a cholera outbreak sparked by an imported case,</w:delText>
        </w:r>
      </w:del>
      <w:ins w:id="13" w:author="Microsoft Office User" w:date="2017-02-02T15:57:00Z">
        <w:r w:rsidR="005258AD">
          <w:t>We show that</w:t>
        </w:r>
      </w:ins>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del w:id="14" w:author="Microsoft Office User" w:date="2017-02-02T15:54:00Z">
        <w:r w:rsidR="00357465" w:rsidDel="000D19EC">
          <w:delText xml:space="preserve">Using our best estimates of </w:delText>
        </w:r>
        <w:r w:rsidR="00B17E22" w:rsidDel="000D19EC">
          <w:delText>population size, rates of turnover, and</w:delText>
        </w:r>
      </w:del>
      <w:ins w:id="15" w:author="Microsoft Office User" w:date="2017-02-02T15:54:00Z">
        <w:r w:rsidR="000D19EC">
          <w:t>We analyze</w:t>
        </w:r>
      </w:ins>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del w:id="16" w:author="Microsoft Office User" w:date="2017-02-02T15:54:00Z">
        <w:r w:rsidR="00B17E22" w:rsidDel="000D19EC">
          <w:delText xml:space="preserve">we </w:delText>
        </w:r>
      </w:del>
      <w:ins w:id="17" w:author="Microsoft Office User" w:date="2017-02-02T15:54:00Z">
        <w:r w:rsidR="000D19EC">
          <w:t xml:space="preserve">and </w:t>
        </w:r>
      </w:ins>
      <w:r w:rsidR="00B17E22">
        <w:t xml:space="preserve">estimate </w:t>
      </w:r>
      <w:ins w:id="18" w:author="Microsoft Office User" w:date="2017-02-02T15:55:00Z">
        <w:r w:rsidR="000D19EC">
          <w:t xml:space="preserve">that </w:t>
        </w:r>
      </w:ins>
      <w:r w:rsidR="00B17E22">
        <w:t xml:space="preserve">the camp population was 80.8% susceptible </w:t>
      </w:r>
      <w:del w:id="19" w:author="Microsoft Office User" w:date="2017-02-02T15:57:00Z">
        <w:r w:rsidR="00B17E22" w:rsidDel="005258AD">
          <w:delText>on October 16, 2016 – the day of the first case reported from the ongoing</w:delText>
        </w:r>
      </w:del>
      <w:ins w:id="20" w:author="Microsoft Office User" w:date="2017-02-02T15:57:00Z">
        <w:r w:rsidR="005258AD">
          <w:t>at the beginning of an</w:t>
        </w:r>
      </w:ins>
      <w:r w:rsidR="00B17E22">
        <w:t xml:space="preserve"> outbr</w:t>
      </w:r>
      <w:r w:rsidR="007F3DC4">
        <w:t>eak</w:t>
      </w:r>
      <w:ins w:id="21" w:author="Microsoft Office User" w:date="2017-02-02T15:55:00Z">
        <w:r w:rsidR="005258AD">
          <w:t>,</w:t>
        </w:r>
        <w:r w:rsidR="000D19EC">
          <w:t xml:space="preserve"> despite two high-coverage vaccination campaigns X years earlier</w:t>
        </w:r>
      </w:ins>
      <w:r w:rsidR="007F3DC4">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69F7A935" w:rsidR="00142B0A" w:rsidRDefault="00F524A1">
      <w:pPr>
        <w:rPr>
          <w:b/>
        </w:rPr>
      </w:pPr>
      <w:r>
        <w:t>O</w:t>
      </w:r>
      <w:r w:rsidR="00A76FDB">
        <w:t xml:space="preserve">ral cholera vaccines can be powerful tools for quickly protecting a population for a </w:t>
      </w:r>
      <w:del w:id="22" w:author="Microsoft Office User" w:date="2017-02-02T15:56:00Z">
        <w:r w:rsidR="00A76FDB" w:rsidDel="009E402B">
          <w:delText xml:space="preserve">certain </w:delText>
        </w:r>
      </w:del>
      <w:r w:rsidR="00A76FDB">
        <w:t xml:space="preserve">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w:t>
      </w:r>
      <w:del w:id="23" w:author="Microsoft Office User" w:date="2017-02-02T15:56:00Z">
        <w:r w:rsidDel="009E402B">
          <w:delText>through complementary interventions or rational revaccination strategies</w:delText>
        </w:r>
      </w:del>
      <w:ins w:id="24" w:author="Microsoft Office User" w:date="2017-02-02T15:56:00Z">
        <w:r w:rsidR="009E402B">
          <w:t>using “mass and maintain” vaccination strategies</w:t>
        </w:r>
      </w:ins>
      <w:r>
        <w:t>.</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0B15AB31" w:rsidR="00A22B93" w:rsidDel="009664C9" w:rsidRDefault="00785CDE">
      <w:pPr>
        <w:rPr>
          <w:del w:id="25" w:author="Microsoft Office User" w:date="2017-02-02T16:03:00Z"/>
        </w:rPr>
      </w:pPr>
      <w:r>
        <w:t>V</w:t>
      </w:r>
      <w:r w:rsidR="00A22B93">
        <w:t xml:space="preserve">accination campaigns </w:t>
      </w:r>
      <w:del w:id="26" w:author="Microsoft Office User" w:date="2017-02-02T15:59:00Z">
        <w:r w:rsidDel="009E6CA0">
          <w:delText>commonly aim</w:delText>
        </w:r>
      </w:del>
      <w:ins w:id="27" w:author="Microsoft Office User" w:date="2017-02-02T15:59:00Z">
        <w:r w:rsidR="009E6CA0">
          <w:t>are designed</w:t>
        </w:r>
      </w:ins>
      <w:r w:rsidR="00A22B93">
        <w:t xml:space="preserve"> to achieve </w:t>
      </w:r>
      <w:del w:id="28" w:author="Microsoft Office User" w:date="2017-02-02T15:59:00Z">
        <w:r w:rsidR="00A22B93" w:rsidDel="009E6CA0">
          <w:delText xml:space="preserve">a </w:delText>
        </w:r>
        <w:r w:rsidR="00D5161A" w:rsidDel="009E6CA0">
          <w:delText xml:space="preserve">state of </w:delText>
        </w:r>
      </w:del>
      <w:r w:rsidR="00D5161A">
        <w:t>herd immunity</w:t>
      </w:r>
      <w:ins w:id="29" w:author="Microsoft Office User" w:date="2017-02-02T16:00:00Z">
        <w:r w:rsidR="009E6CA0">
          <w:t xml:space="preserve"> in a population</w:t>
        </w:r>
      </w:ins>
      <w:r w:rsidR="00D5161A">
        <w:t>,</w:t>
      </w:r>
      <w:r w:rsidR="00D5161A">
        <w:fldChar w:fldCharType="begin" w:fldLock="1"/>
      </w:r>
      <w:r w:rsidR="00F02F56">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D5161A">
        <w:fldChar w:fldCharType="separate"/>
      </w:r>
      <w:r w:rsidR="00F02F56" w:rsidRPr="00F02F56">
        <w:rPr>
          <w:noProof/>
        </w:rPr>
        <w:t>[1–3]</w:t>
      </w:r>
      <w:r w:rsidR="00D5161A">
        <w:fldChar w:fldCharType="end"/>
      </w:r>
      <w:r w:rsidR="00D5161A">
        <w:t xml:space="preserve"> </w:t>
      </w:r>
      <w:del w:id="30" w:author="Microsoft Office User" w:date="2017-02-02T16:00:00Z">
        <w:r w:rsidR="00D5161A" w:rsidDel="00800616">
          <w:delText>which occurs when</w:delText>
        </w:r>
        <w:r w:rsidR="00BD690D" w:rsidDel="00800616">
          <w:delText xml:space="preserve"> direct and indirect vaccine protection reduce</w:delText>
        </w:r>
        <w:r w:rsidR="00D5161A" w:rsidDel="00800616">
          <w:delText xml:space="preserve"> the expected number of infections per case below one (i.e., the</w:delText>
        </w:r>
        <w:r w:rsidR="00CE18E3" w:rsidDel="00800616">
          <w:delText xml:space="preserve"> effective reproductive number </w:delText>
        </w:r>
        <w:r w:rsidR="00D5161A" w:rsidDel="00800616">
          <w:delText>R</w:delText>
        </w:r>
        <w:r w:rsidR="00D5161A" w:rsidDel="00800616">
          <w:rPr>
            <w:vertAlign w:val="subscript"/>
          </w:rPr>
          <w:delText>e</w:delText>
        </w:r>
        <w:r w:rsidR="00D5161A" w:rsidDel="00800616">
          <w:delText xml:space="preserve"> &lt; 1)</w:delText>
        </w:r>
      </w:del>
      <w:ins w:id="31" w:author="Microsoft Office User" w:date="2017-02-02T16:00:00Z">
        <w:r w:rsidR="00800616">
          <w:t xml:space="preserve">which prevents transmission </w:t>
        </w:r>
      </w:ins>
      <w:ins w:id="32" w:author="Microsoft Office User" w:date="2017-02-02T16:01:00Z">
        <w:r w:rsidR="00800616">
          <w:t xml:space="preserve">of a disease </w:t>
        </w:r>
      </w:ins>
      <w:ins w:id="33" w:author="Microsoft Office User" w:date="2017-02-02T16:00:00Z">
        <w:r w:rsidR="00800616">
          <w:t>by reducing the number of susceptible</w:t>
        </w:r>
      </w:ins>
      <w:ins w:id="34" w:author="Microsoft Office User" w:date="2017-02-02T16:01:00Z">
        <w:r w:rsidR="00800616">
          <w:t xml:space="preserve"> individuals</w:t>
        </w:r>
      </w:ins>
      <w:r w:rsidR="00D5161A">
        <w:t xml:space="preserve">. </w:t>
      </w:r>
      <w:r w:rsidR="00843066">
        <w:t>Vaccine-derived h</w:t>
      </w:r>
      <w:r w:rsidR="00D5161A">
        <w:t>erd immunity emerges when vaccine coverage and vaccine effica</w:t>
      </w:r>
      <w:r w:rsidR="00575CD5">
        <w:t>cy</w:t>
      </w:r>
      <w:r w:rsidR="007F460D">
        <w:t xml:space="preserve"> </w:t>
      </w:r>
      <w:r w:rsidR="00575CD5">
        <w:t>are sufficiently high</w:t>
      </w:r>
      <w:ins w:id="35" w:author="Microsoft Office User" w:date="2017-02-02T16:01:00Z">
        <w:r w:rsidR="00800616">
          <w:t>.</w:t>
        </w:r>
      </w:ins>
      <w:del w:id="36" w:author="Microsoft Office User" w:date="2017-02-02T16:01:00Z">
        <w:r w:rsidR="00575CD5" w:rsidDel="00800616">
          <w:delText>;</w:delText>
        </w:r>
      </w:del>
      <w:r w:rsidR="00575CD5">
        <w:t xml:space="preserve"> </w:t>
      </w:r>
      <w:ins w:id="37" w:author="Microsoft Office User" w:date="2017-02-02T16:01:00Z">
        <w:r w:rsidR="00800616">
          <w:t>C</w:t>
        </w:r>
      </w:ins>
      <w:del w:id="38" w:author="Microsoft Office User" w:date="2017-02-02T16:01:00Z">
        <w:r w:rsidR="00575CD5" w:rsidDel="00800616">
          <w:delText>c</w:delText>
        </w:r>
      </w:del>
      <w:r w:rsidR="00D5161A">
        <w:t xml:space="preserve">onversely, herd immunity can </w:t>
      </w:r>
      <w:r w:rsidR="006721EF">
        <w:t>wane</w:t>
      </w:r>
      <w:r w:rsidR="00D5161A">
        <w:t xml:space="preserve"> over time</w:t>
      </w:r>
      <w:r w:rsidR="00CE18E3">
        <w:t xml:space="preserve"> </w:t>
      </w:r>
      <w:del w:id="39" w:author="Microsoft Office User" w:date="2017-02-02T16:03:00Z">
        <w:r w:rsidR="00D21014" w:rsidDel="009664C9">
          <w:delText>through the loss of e</w:delText>
        </w:r>
        <w:r w:rsidR="007F460D" w:rsidDel="009664C9">
          <w:delText>fficacy</w:delText>
        </w:r>
      </w:del>
      <w:ins w:id="40" w:author="Microsoft Office User" w:date="2017-02-02T16:03:00Z">
        <w:r w:rsidR="009664C9">
          <w:t>either</w:t>
        </w:r>
      </w:ins>
      <w:r w:rsidR="007F460D">
        <w:t xml:space="preserve"> </w:t>
      </w:r>
      <w:del w:id="41" w:author="Microsoft Office User" w:date="2017-02-02T16:01:00Z">
        <w:r w:rsidR="00CE18E3" w:rsidDel="00800616">
          <w:delText>(e.g., for</w:delText>
        </w:r>
      </w:del>
      <w:ins w:id="42" w:author="Microsoft Office User" w:date="2017-02-02T16:01:00Z">
        <w:r w:rsidR="00800616">
          <w:t>due to</w:t>
        </w:r>
      </w:ins>
      <w:r w:rsidR="00CE18E3">
        <w:t xml:space="preserve"> short-lived </w:t>
      </w:r>
      <w:del w:id="43" w:author="Microsoft Office User" w:date="2017-02-02T16:01:00Z">
        <w:r w:rsidR="00CE18E3" w:rsidDel="00800616">
          <w:delText xml:space="preserve">vaccine </w:delText>
        </w:r>
      </w:del>
      <w:ins w:id="44" w:author="Microsoft Office User" w:date="2017-02-02T16:01:00Z">
        <w:r w:rsidR="00800616">
          <w:t>immunity generated by the vaccine,</w:t>
        </w:r>
        <w:r w:rsidR="00800616">
          <w:t xml:space="preserve"> </w:t>
        </w:r>
      </w:ins>
      <w:del w:id="45" w:author="Microsoft Office User" w:date="2017-02-02T16:01:00Z">
        <w:r w:rsidR="00CE18E3" w:rsidDel="00800616">
          <w:delText xml:space="preserve">direct effects) </w:delText>
        </w:r>
      </w:del>
      <w:r w:rsidR="00CE18E3">
        <w:t>or</w:t>
      </w:r>
      <w:r w:rsidR="00D5161A">
        <w:t xml:space="preserve"> </w:t>
      </w:r>
      <w:ins w:id="46" w:author="Microsoft Office User" w:date="2017-02-02T16:02:00Z">
        <w:r w:rsidR="00800616">
          <w:t xml:space="preserve">via </w:t>
        </w:r>
      </w:ins>
      <w:del w:id="47" w:author="Microsoft Office User" w:date="2017-02-02T16:02:00Z">
        <w:r w:rsidR="006721EF" w:rsidDel="00800616">
          <w:delText xml:space="preserve">decreasing </w:delText>
        </w:r>
        <w:r w:rsidR="007F460D" w:rsidDel="00800616">
          <w:delText>coverage</w:delText>
        </w:r>
      </w:del>
      <w:ins w:id="48" w:author="Microsoft Office User" w:date="2017-02-02T16:02:00Z">
        <w:r w:rsidR="00800616">
          <w:t xml:space="preserve">an influx of </w:t>
        </w:r>
      </w:ins>
      <w:del w:id="49" w:author="Microsoft Office User" w:date="2017-02-02T16:02:00Z">
        <w:r w:rsidR="007F460D" w:rsidDel="00800616">
          <w:delText xml:space="preserve"> </w:delText>
        </w:r>
        <w:r w:rsidR="00D5161A" w:rsidDel="00800616">
          <w:delText xml:space="preserve">(e.g., through a net influx of </w:delText>
        </w:r>
      </w:del>
      <w:r w:rsidR="00D5161A">
        <w:t>susceptible, un</w:t>
      </w:r>
      <w:r w:rsidR="00CE18E3">
        <w:t>vaccinated individuals</w:t>
      </w:r>
      <w:del w:id="50" w:author="Microsoft Office User" w:date="2017-02-02T16:02:00Z">
        <w:r w:rsidR="00CE18E3" w:rsidDel="00800616">
          <w:delText>)</w:delText>
        </w:r>
      </w:del>
      <w:r w:rsidR="00D5161A">
        <w:t>.</w:t>
      </w:r>
      <w:ins w:id="51" w:author="Microsoft Office User" w:date="2017-02-02T16:03:00Z">
        <w:r w:rsidR="009664C9">
          <w:t xml:space="preserve"> </w:t>
        </w:r>
      </w:ins>
    </w:p>
    <w:p w14:paraId="72870132" w14:textId="77777777" w:rsidR="00ED4FA3" w:rsidRPr="00D5161A" w:rsidDel="009664C9" w:rsidRDefault="00ED4FA3">
      <w:pPr>
        <w:rPr>
          <w:del w:id="52" w:author="Microsoft Office User" w:date="2017-02-02T16:03:00Z"/>
        </w:rPr>
      </w:pPr>
    </w:p>
    <w:p w14:paraId="664B315E" w14:textId="6054C5F6" w:rsidR="00CC7D37" w:rsidRDefault="00ED4FA3" w:rsidP="00ED4FA3">
      <w:r>
        <w:t xml:space="preserve">Due to a reliable efficacy profile and high </w:t>
      </w:r>
      <w:r w:rsidR="00D21014">
        <w:t>attainable coverage</w:t>
      </w:r>
      <w:r>
        <w:t>, the killed oral cholera vaccine (</w:t>
      </w:r>
      <w:proofErr w:type="spellStart"/>
      <w:r>
        <w:t>kOCV</w:t>
      </w:r>
      <w:proofErr w:type="spellEnd"/>
      <w:r>
        <w:t>) can generate powerful herd protection effects.</w:t>
      </w:r>
      <w:r>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fldChar w:fldCharType="separate"/>
      </w:r>
      <w:r w:rsidR="00F02F56" w:rsidRPr="00F02F56">
        <w:rPr>
          <w:noProof/>
        </w:rPr>
        <w:t>[4,5]</w:t>
      </w:r>
      <w:r>
        <w:fldChar w:fldCharType="end"/>
      </w:r>
      <w:r>
        <w:t xml:space="preserve"> The </w:t>
      </w:r>
      <w:r w:rsidR="000F175B">
        <w:t>World Health Organization (</w:t>
      </w:r>
      <w:r>
        <w:t>WHO</w:t>
      </w:r>
      <w:r w:rsidR="000F175B">
        <w:t>)</w:t>
      </w:r>
      <w:r>
        <w:t xml:space="preserve"> manages a </w:t>
      </w:r>
      <w:proofErr w:type="spellStart"/>
      <w:r>
        <w:t>kOCV</w:t>
      </w:r>
      <w:proofErr w:type="spellEnd"/>
      <w:r>
        <w:t xml:space="preserve"> stockpile to facilitate vaccine usage in three settings: </w:t>
      </w:r>
      <w:r w:rsidR="009611BC">
        <w:t>(1)</w:t>
      </w:r>
      <w:r w:rsidR="00CC7D37" w:rsidRPr="00CC7D37">
        <w:t xml:space="preserve"> </w:t>
      </w:r>
      <w:r w:rsidR="00CC7D37">
        <w:t>high-risk humanitarian crises</w:t>
      </w:r>
      <w:r w:rsidR="00052949">
        <w:t>;</w:t>
      </w:r>
      <w:r w:rsidR="009611BC">
        <w:t xml:space="preserve"> (2) </w:t>
      </w:r>
      <w:r w:rsidR="00CC7D37">
        <w:t>high-endemicity “hot spots”</w:t>
      </w:r>
      <w:r w:rsidR="00052949">
        <w:t>;</w:t>
      </w:r>
      <w:r>
        <w:t xml:space="preserve"> and</w:t>
      </w:r>
      <w:r w:rsidR="009611BC">
        <w:t xml:space="preserve"> (3) </w:t>
      </w:r>
      <w:r w:rsidR="00CC7D37">
        <w:t>outbreak response</w:t>
      </w:r>
      <w:r>
        <w: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w:t>
      </w:r>
      <w:r w:rsidR="0056395C">
        <w:t>As the stockpile approaches its fifth year</w:t>
      </w:r>
      <w:ins w:id="53" w:author="Microsoft Office User" w:date="2017-02-02T16:03:00Z">
        <w:r w:rsidR="009664C9">
          <w:t xml:space="preserve">, evaluation of </w:t>
        </w:r>
      </w:ins>
      <w:ins w:id="54" w:author="Microsoft Office User" w:date="2017-02-02T16:04:00Z">
        <w:r w:rsidR="009664C9">
          <w:t>its</w:t>
        </w:r>
      </w:ins>
      <w:ins w:id="55" w:author="Microsoft Office User" w:date="2017-02-02T16:03:00Z">
        <w:r w:rsidR="009664C9">
          <w:t xml:space="preserve"> management</w:t>
        </w:r>
      </w:ins>
      <w:del w:id="56" w:author="Microsoft Office User" w:date="2017-02-02T16:04:00Z">
        <w:r w:rsidR="0056395C" w:rsidDel="009664C9">
          <w:delText xml:space="preserve"> and</w:delText>
        </w:r>
      </w:del>
      <w:del w:id="57" w:author="Microsoft Office User" w:date="2017-02-02T16:03:00Z">
        <w:r w:rsidR="0056395C" w:rsidDel="009664C9">
          <w:delText xml:space="preserve"> key finding cycles</w:delText>
        </w:r>
      </w:del>
      <w:del w:id="58" w:author="Microsoft Office User" w:date="2017-02-02T16:04:00Z">
        <w:r w:rsidR="0056395C" w:rsidDel="009664C9">
          <w:delText>, such as the GAVI Alliance 2018</w:delText>
        </w:r>
        <w:r w:rsidR="00BD099E" w:rsidDel="009664C9">
          <w:delText xml:space="preserve"> </w:delText>
        </w:r>
        <w:r w:rsidR="0056395C" w:rsidDel="009664C9">
          <w:delText>vaccine investment strategy</w:delText>
        </w:r>
      </w:del>
      <w:ins w:id="59" w:author="Microsoft Office User" w:date="2017-02-02T16:04:00Z">
        <w:r w:rsidR="009664C9">
          <w:t xml:space="preserve"> </w:t>
        </w:r>
      </w:ins>
      <w:del w:id="60" w:author="Microsoft Office User" w:date="2017-02-02T16:04:00Z">
        <w:r w:rsidR="009611BC" w:rsidDel="009664C9">
          <w:delText>,</w:delText>
        </w:r>
      </w:del>
      <w:r w:rsidR="00BD099E">
        <w:fldChar w:fldCharType="begin" w:fldLock="1"/>
      </w:r>
      <w:r w:rsidR="00F02F56">
        <w:instrText>ADDIN CSL_CITATION { "citationItems" : [ { "id" : "ITEM-1", "itemData" : { "author" : [ { "dropping-particle" : "", "family" : "GAVI", "given" : "", "non-dropping-particle" : "", "parse-names" : false, "suffix" : "" } ], "id" : "ITEM-1", "issue" : "November", "issued" : { "date-parts" : [ [ "2013" ] ] }, "title" : "Cholera Vaccine investment strategy", "type" : "report" }, "uris" : [ "http://www.mendeley.com/documents/?uuid=f087178e-6025-4d4c-ab9c-2c0dc9a65d8a" ] } ], "mendeley" : { "formattedCitation" : "[7]", "plainTextFormattedCitation" : "[7]", "previouslyFormattedCitation" : "[7]" }, "properties" : { "noteIndex" : 0 }, "schema" : "https://github.com/citation-style-language/schema/raw/master/csl-citation.json" }</w:instrText>
      </w:r>
      <w:r w:rsidR="00BD099E">
        <w:fldChar w:fldCharType="separate"/>
      </w:r>
      <w:r w:rsidR="00F02F56" w:rsidRPr="00F02F56">
        <w:rPr>
          <w:noProof/>
        </w:rPr>
        <w:t>[7]</w:t>
      </w:r>
      <w:r w:rsidR="00BD099E">
        <w:fldChar w:fldCharType="end"/>
      </w:r>
      <w:r w:rsidR="009611BC">
        <w:t xml:space="preserve"> </w:t>
      </w:r>
      <w:ins w:id="61" w:author="Microsoft Office User" w:date="2017-02-02T16:04:00Z">
        <w:r w:rsidR="009664C9">
          <w:t xml:space="preserve">must address </w:t>
        </w:r>
      </w:ins>
      <w:r w:rsidR="00D21014">
        <w:t>uncertainties in sustainability and long-term strategy</w:t>
      </w:r>
      <w:del w:id="62" w:author="Microsoft Office User" w:date="2017-02-02T16:04:00Z">
        <w:r w:rsidR="00D21014" w:rsidDel="009664C9">
          <w:delText xml:space="preserve"> must be addressed</w:delText>
        </w:r>
      </w:del>
      <w:r w:rsidR="00D21014">
        <w:t>,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382E6040" w:rsidR="00CC7D37" w:rsidRDefault="00CC7D37" w:rsidP="00ED4FA3">
      <w:r>
        <w:t xml:space="preserve">First, </w:t>
      </w:r>
      <w:proofErr w:type="spellStart"/>
      <w:r>
        <w:t>kOCVs</w:t>
      </w:r>
      <w:proofErr w:type="spellEnd"/>
      <w:r>
        <w:t xml:space="preserve"> can be a quick stopgap measure to protect cholera-prone dynamic populations such as refugee camps,</w:t>
      </w:r>
      <w:r w:rsidR="006721EF">
        <w:fldChar w:fldCharType="begin" w:fldLock="1"/>
      </w:r>
      <w:r w:rsidR="00DF40CD">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"[8]", "plainTextFormattedCitation" : "[8]", "previouslyFormattedCitation" : "[8]" }, "properties" : { "noteIndex" : 0 }, "schema" : "https://github.com/citation-style-language/schema/raw/master/csl-citation.json" }</w:instrText>
      </w:r>
      <w:r w:rsidR="006721EF">
        <w:fldChar w:fldCharType="separate"/>
      </w:r>
      <w:r w:rsidR="006721EF" w:rsidRPr="006721EF">
        <w:rPr>
          <w:noProof/>
        </w:rPr>
        <w:t>[8]</w:t>
      </w:r>
      <w:r w:rsidR="006721EF">
        <w:fldChar w:fldCharType="end"/>
      </w:r>
      <w:r>
        <w:t xml:space="preserve"> but </w:t>
      </w:r>
      <w:del w:id="63" w:author="Microsoft Office User" w:date="2017-02-02T16:05:00Z">
        <w:r w:rsidDel="0092522A">
          <w:delText>there is a need to know</w:delText>
        </w:r>
      </w:del>
      <w:ins w:id="64" w:author="Microsoft Office User" w:date="2017-02-02T16:05:00Z">
        <w:r w:rsidR="0092522A">
          <w:t>it remains unclear</w:t>
        </w:r>
      </w:ins>
      <w:r>
        <w:t xml:space="preserve"> how much time is “bought” by vaccination before implementing longer-term solutions such as </w:t>
      </w:r>
      <w:r w:rsidR="00E74EA3">
        <w:t>water, sanitation, and hygiene promotion</w:t>
      </w:r>
      <w:r>
        <w:t xml:space="preserve">. Second, economic and feasibility analyses of routine vaccination are strongly influenced by </w:t>
      </w:r>
      <w:r w:rsidR="008E58D5">
        <w:t>the frequency of revaccination</w:t>
      </w:r>
      <w:r>
        <w:t xml:space="preserve"> – </w:t>
      </w:r>
      <w:commentRangeStart w:id="65"/>
      <w:r>
        <w:t xml:space="preserve">a topic that is poorly understood </w:t>
      </w:r>
      <w:commentRangeEnd w:id="65"/>
      <w:r w:rsidR="0092522A">
        <w:rPr>
          <w:rStyle w:val="CommentReference"/>
        </w:rPr>
        <w:commentReference w:id="65"/>
      </w:r>
      <w:r>
        <w:t xml:space="preserve">for </w:t>
      </w:r>
      <w:proofErr w:type="spellStart"/>
      <w:r>
        <w:t>kOCVs</w:t>
      </w:r>
      <w:proofErr w:type="spellEnd"/>
      <w:r>
        <w:t>.</w:t>
      </w:r>
      <w:r w:rsidR="008E58D5">
        <w:fldChar w:fldCharType="begin" w:fldLock="1"/>
      </w:r>
      <w:r w:rsidR="00990BB5">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"[9]", "plainTextFormattedCitation" : "[9]", "previouslyFormattedCitation" : "[9]" }, "properties" : { "noteIndex" : 0 }, "schema" : "https://github.com/citation-style-language/schema/raw/master/csl-citation.json" }</w:instrText>
      </w:r>
      <w:r w:rsidR="008E58D5">
        <w:fldChar w:fldCharType="separate"/>
      </w:r>
      <w:r w:rsidR="008E58D5" w:rsidRPr="008E58D5">
        <w:rPr>
          <w:noProof/>
        </w:rPr>
        <w:t>[9]</w:t>
      </w:r>
      <w:r w:rsidR="008E58D5">
        <w:fldChar w:fldCharType="end"/>
      </w:r>
      <w:r>
        <w:t xml:space="preserve"> Third, </w:t>
      </w:r>
      <w:r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35C1E4A9" w:rsidR="003542BB" w:rsidRDefault="003542BB" w:rsidP="00767EE4">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767EE4">
        <w:t xml:space="preserve"> campaigns</w:t>
      </w:r>
      <w:r w:rsidR="0099479A">
        <w:t xml:space="preserve"> with high </w:t>
      </w:r>
      <w:r w:rsidR="006A18E2">
        <w:t xml:space="preserve">coverage </w:t>
      </w:r>
      <w:r w:rsidR="00023416">
        <w:t>were</w:t>
      </w:r>
      <w:r>
        <w:t xml:space="preserve"> performed in July 2014 and June 2015</w:t>
      </w:r>
      <w:r w:rsidR="00BD690D">
        <w:t>.</w:t>
      </w:r>
      <w:r w:rsidR="00990BB5">
        <w:fldChar w:fldCharType="begin" w:fldLock="1"/>
      </w:r>
      <w:r w:rsidR="007B0B58">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"[10,11]", "plainTextFormattedCitation" : "[10,11]", "previouslyFormattedCitation" : "[10,11]" }, "properties" : { "noteIndex" : 0 }, "schema" : "https://github.com/citation-style-language/schema/raw/master/csl-citation.json" }</w:instrText>
      </w:r>
      <w:r w:rsidR="00990BB5">
        <w:fldChar w:fldCharType="separate"/>
      </w:r>
      <w:r w:rsidR="00990BB5" w:rsidRPr="00990BB5">
        <w:rPr>
          <w:noProof/>
        </w:rPr>
        <w:t>[10,11]</w:t>
      </w:r>
      <w:r w:rsidR="00990BB5">
        <w:fldChar w:fldCharType="end"/>
      </w:r>
      <w:r w:rsidR="00BD690D">
        <w:t xml:space="preserve"> However,</w:t>
      </w:r>
      <w:r>
        <w:t xml:space="preserve"> the camp sustained an outbreak </w:t>
      </w:r>
      <w:r w:rsidR="006A2C28">
        <w:t>starting in</w:t>
      </w:r>
      <w:r>
        <w:t xml:space="preserve"> </w:t>
      </w:r>
      <w:r w:rsidR="00023416">
        <w:t>October</w:t>
      </w:r>
      <w:r>
        <w:t xml:space="preserve"> 2016</w:t>
      </w:r>
      <w:r w:rsidR="003E3CA9">
        <w:t>, raising questions about the utility of vaccination</w:t>
      </w:r>
      <w:r w:rsidR="0056395C">
        <w:t xml:space="preserve"> and the expected risk of outbreaks</w:t>
      </w:r>
      <w:ins w:id="66" w:author="Microsoft Office User" w:date="2017-02-02T16:06:00Z">
        <w:r w:rsidR="00346E81">
          <w:t>,</w:t>
        </w:r>
      </w:ins>
      <w:r w:rsidR="0056395C">
        <w:t xml:space="preserve"> particularly in dynamic populations where cholera </w:t>
      </w:r>
      <w:del w:id="67" w:author="Microsoft Office User" w:date="2017-02-02T16:06:00Z">
        <w:r w:rsidR="0056395C" w:rsidDel="00346E81">
          <w:delText>tends to</w:delText>
        </w:r>
      </w:del>
      <w:ins w:id="68" w:author="Microsoft Office User" w:date="2017-02-02T16:06:00Z">
        <w:r w:rsidR="00346E81">
          <w:t>often</w:t>
        </w:r>
      </w:ins>
      <w:r w:rsidR="0056395C">
        <w:t xml:space="preserve"> break</w:t>
      </w:r>
      <w:ins w:id="69" w:author="Microsoft Office User" w:date="2017-02-02T16:06:00Z">
        <w:r w:rsidR="00346E81">
          <w:t xml:space="preserve">s </w:t>
        </w:r>
      </w:ins>
      <w:r w:rsidR="0056395C">
        <w:t>out</w:t>
      </w:r>
      <w:r w:rsidR="00FF1173">
        <w:t>.</w:t>
      </w:r>
      <w:r>
        <w:fldChar w:fldCharType="begin" w:fldLock="1"/>
      </w:r>
      <w:r w:rsidR="007B0B58">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"[12]", "plainTextFormattedCitation" : "[12]", "previouslyFormattedCitation" : "[12]" }, "properties" : { "noteIndex" : 0 }, "schema" : "https://github.com/citation-style-language/schema/raw/master/csl-citation.json" }</w:instrText>
      </w:r>
      <w:r>
        <w:fldChar w:fldCharType="separate"/>
      </w:r>
      <w:r w:rsidR="00990BB5" w:rsidRPr="00990BB5">
        <w:rPr>
          <w:noProof/>
        </w:rPr>
        <w:t>[12]</w:t>
      </w:r>
      <w:r>
        <w:fldChar w:fldCharType="end"/>
      </w:r>
      <w:r>
        <w:t xml:space="preserve"> </w:t>
      </w:r>
      <w:r w:rsidR="003C643A">
        <w:t>Previous modeling studies of other diseases</w:t>
      </w:r>
      <w:r w:rsidR="003A0477">
        <w:t xml:space="preserve"> (e.g., </w:t>
      </w:r>
      <w:r w:rsidR="003C643A">
        <w:fldChar w:fldCharType="begin" w:fldLock="1"/>
      </w:r>
      <w:r w:rsidR="007B0B58">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"[13\u201317]", "plainTextFormattedCitation" : "[13\u201317]", "previouslyFormattedCitation" : "[13\u201317]" }, "properties" : { "noteIndex" : 0 }, "schema" : "https://github.com/citation-style-language/schema/raw/master/csl-citation.json" }</w:instrText>
      </w:r>
      <w:r w:rsidR="003C643A">
        <w:fldChar w:fldCharType="separate"/>
      </w:r>
      <w:r w:rsidR="00990BB5" w:rsidRPr="00990BB5">
        <w:rPr>
          <w:noProof/>
        </w:rPr>
        <w:t>[13–17]</w:t>
      </w:r>
      <w:r w:rsidR="003C643A">
        <w:fldChar w:fldCharType="end"/>
      </w:r>
      <w:r w:rsidR="003A0477">
        <w:t>)</w:t>
      </w:r>
      <w:r w:rsidR="003C643A">
        <w:t xml:space="preserve"> </w:t>
      </w:r>
      <w:r w:rsidR="0056395C">
        <w:t>suggest</w:t>
      </w:r>
      <w:r w:rsidR="003C643A">
        <w:t xml:space="preserve"> a</w:t>
      </w:r>
      <w:r w:rsidR="00DE04D8">
        <w:t xml:space="preserve"> suite of factors may have contributed to the c</w:t>
      </w:r>
      <w:r w:rsidR="00023416">
        <w:t xml:space="preserve">amp’s susceptibility to an </w:t>
      </w:r>
      <w:r w:rsidR="0099479A">
        <w:t>outbreak</w:t>
      </w:r>
      <w:r w:rsidR="00DE04D8">
        <w:t xml:space="preserve"> </w:t>
      </w:r>
      <w:r w:rsidR="00023416">
        <w:t>includ</w:t>
      </w:r>
      <w:r w:rsidR="00E03C9B">
        <w:t>ing</w:t>
      </w:r>
      <w:r w:rsidR="00023416">
        <w:t xml:space="preserve"> 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del w:id="70" w:author="Microsoft Office User" w:date="2017-02-02T16:07:00Z">
        <w:r w:rsidR="0099479A" w:rsidDel="001C65FE">
          <w:delText xml:space="preserve">whether they are sufficient </w:delText>
        </w:r>
        <w:r w:rsidR="00767EE4" w:rsidDel="001C65FE">
          <w:delText xml:space="preserve">to explain the outbreak </w:delText>
        </w:r>
        <w:r w:rsidR="0099479A" w:rsidDel="001C65FE">
          <w:delText>remains to be seen</w:delText>
        </w:r>
      </w:del>
      <w:ins w:id="71" w:author="Microsoft Office User" w:date="2017-02-02T16:07:00Z">
        <w:r w:rsidR="001C65FE">
          <w:t>their implications for vaccination strategy in the future are not clear</w:t>
        </w:r>
      </w:ins>
      <w:r w:rsidR="0099479A">
        <w:t xml:space="preserve">. </w:t>
      </w:r>
    </w:p>
    <w:p w14:paraId="05E008E1" w14:textId="77777777" w:rsidR="0099479A" w:rsidRDefault="0099479A"/>
    <w:p w14:paraId="23645639" w14:textId="59ED6EF8" w:rsidR="00623DA9" w:rsidRDefault="00F539C6" w:rsidP="009E3002">
      <w:pPr>
        <w:rPr>
          <w:ins w:id="72" w:author="Microsoft Office User" w:date="2017-02-02T16:09:00Z"/>
        </w:rPr>
      </w:pPr>
      <w:del w:id="73" w:author="Microsoft Office User" w:date="2017-02-02T16:07:00Z">
        <w:r w:rsidDel="00623DA9">
          <w:delText xml:space="preserve">In this paper, </w:delText>
        </w:r>
        <w:r w:rsidR="00C345A8" w:rsidDel="00623DA9">
          <w:delText xml:space="preserve">we </w:delText>
        </w:r>
        <w:r w:rsidR="00C041CB" w:rsidDel="00623DA9">
          <w:delText>use mathematical models to</w:delText>
        </w:r>
      </w:del>
      <w:ins w:id="74" w:author="Microsoft Office User" w:date="2017-02-02T16:07:00Z">
        <w:r w:rsidR="00623DA9">
          <w:t>Here we</w:t>
        </w:r>
      </w:ins>
      <w:r w:rsidR="00C041CB">
        <w:t xml:space="preserve"> </w:t>
      </w:r>
      <w:del w:id="75" w:author="Microsoft Office User" w:date="2017-02-02T16:07:00Z">
        <w:r w:rsidR="00C041CB" w:rsidDel="00623DA9">
          <w:delText xml:space="preserve">study </w:delText>
        </w:r>
      </w:del>
      <w:ins w:id="76" w:author="Microsoft Office User" w:date="2017-02-02T16:07:00Z">
        <w:r w:rsidR="00623DA9">
          <w:t xml:space="preserve">examine </w:t>
        </w:r>
      </w:ins>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ins w:id="77" w:author="Microsoft Office User" w:date="2017-02-02T16:07:00Z">
        <w:r w:rsidR="00623DA9">
          <w:t>Using mathematical models, w</w:t>
        </w:r>
      </w:ins>
      <w:del w:id="78" w:author="Microsoft Office User" w:date="2017-02-02T16:07:00Z">
        <w:r w:rsidR="002F2F2F" w:rsidDel="00623DA9">
          <w:delText>W</w:delText>
        </w:r>
      </w:del>
      <w:r w:rsidR="002F2F2F">
        <w:t>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ins w:id="79" w:author="Microsoft Office User" w:date="2017-02-02T16:07:00Z">
        <w:r w:rsidR="00623DA9">
          <w:t>We analyze the 2</w:t>
        </w:r>
      </w:ins>
      <w:ins w:id="80" w:author="Microsoft Office User" w:date="2017-02-02T16:08:00Z">
        <w:r w:rsidR="00623DA9">
          <w:t xml:space="preserve">016 outbreak in </w:t>
        </w:r>
        <w:proofErr w:type="spellStart"/>
        <w:r w:rsidR="00623DA9">
          <w:t>Bentiu</w:t>
        </w:r>
        <w:proofErr w:type="spellEnd"/>
        <w:r w:rsidR="00623DA9">
          <w:t xml:space="preserve">, and show that despite repeated vaccination, the population was </w:t>
        </w:r>
      </w:ins>
      <w:ins w:id="81" w:author="Microsoft Office User" w:date="2017-02-02T16:09:00Z">
        <w:r w:rsidR="00623DA9">
          <w:t xml:space="preserve">approximately </w:t>
        </w:r>
      </w:ins>
      <w:ins w:id="82" w:author="Microsoft Office User" w:date="2017-02-02T16:08:00Z">
        <w:r w:rsidR="00623DA9">
          <w:t xml:space="preserve">80% susceptible just before the epidemic. </w:t>
        </w:r>
      </w:ins>
      <w:ins w:id="83" w:author="Microsoft Office User" w:date="2017-02-02T16:09:00Z">
        <w:r w:rsidR="00623DA9">
          <w:t xml:space="preserve">Our results suggest that the optimal vaccination strategy will depend on BLAH, and that a “mass vaccinate and maintain” approach is likely to provide the longest duration of herd immunity in many cases.  </w:t>
        </w:r>
      </w:ins>
    </w:p>
    <w:p w14:paraId="79087810" w14:textId="5B4C8DB7" w:rsidR="0099479A" w:rsidRPr="00E701DB" w:rsidRDefault="0099479A" w:rsidP="009E3002">
      <w:del w:id="84" w:author="Microsoft Office User" w:date="2017-02-02T16:09:00Z">
        <w:r w:rsidDel="00623DA9">
          <w:rPr>
            <w:b/>
          </w:rPr>
          <w:br w:type="page"/>
        </w:r>
      </w:del>
    </w:p>
    <w:p w14:paraId="4B3BEB72" w14:textId="7D59CC88" w:rsidR="005C7B32" w:rsidRDefault="00324900" w:rsidP="005C7B32">
      <w:pPr>
        <w:rPr>
          <w:b/>
        </w:rPr>
      </w:pPr>
      <w:r>
        <w:rPr>
          <w:b/>
        </w:rPr>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22232BA0" w:rsidR="003B3505" w:rsidRDefault="005C7B32" w:rsidP="001107BD">
      <w:r>
        <w:t xml:space="preserve">We developed a compartmental model framework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"[18]", "plainTextFormattedCitation" : "[18]", "previouslyFormattedCitation" : "[18]" }, "properties" : { "noteIndex" : 0 }, "schema" : "https://github.com/citation-style-language/schema/raw/master/csl-citation.json" }</w:instrText>
      </w:r>
      <w:r w:rsidR="005426F4">
        <w:fldChar w:fldCharType="separate"/>
      </w:r>
      <w:r w:rsidR="00990BB5" w:rsidRPr="00990BB5">
        <w:rPr>
          <w:noProof/>
        </w:rPr>
        <w:t>[18]</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7B0B58">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"[19,20]", "plainTextFormattedCitation" : "[19,20]", "previouslyFormattedCitation" : "[19,20]" }, "properties" : { "noteIndex" : 0 }, "schema" : "https://github.com/citation-style-language/schema/raw/master/csl-citation.json" }</w:instrText>
      </w:r>
      <w:r w:rsidR="003542BB">
        <w:fldChar w:fldCharType="separate"/>
      </w:r>
      <w:r w:rsidR="00990BB5" w:rsidRPr="00990BB5">
        <w:rPr>
          <w:noProof/>
        </w:rPr>
        <w:t>[19,20]</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48, at which point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3DAAA99A"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7B0B58">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"[21]", "plainTextFormattedCitation" : "[21]", "previouslyFormattedCitation" : "[21]" }, "properties" : { "noteIndex" : 0 }, "schema" : "https://github.com/citation-style-language/schema/raw/master/csl-citation.json" }</w:instrText>
      </w:r>
      <w:r>
        <w:fldChar w:fldCharType="separate"/>
      </w:r>
      <w:r w:rsidR="00990BB5" w:rsidRPr="00990BB5">
        <w:rPr>
          <w:noProof/>
        </w:rPr>
        <w:t>[21]</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2980CA4A"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85" w:name="OLE_LINK1"/>
      <w:bookmarkStart w:id="86" w:name="OLE_LINK2"/>
      <m:oMath>
        <m:r>
          <w:rPr>
            <w:rFonts w:ascii="Cambria Math" w:hAnsi="Cambria Math"/>
          </w:rPr>
          <m:t>0.8∙N</m:t>
        </m:r>
        <m:d>
          <m:dPr>
            <m:ctrlPr>
              <w:rPr>
                <w:rFonts w:ascii="Cambria Math" w:hAnsi="Cambria Math"/>
                <w:i/>
              </w:rPr>
            </m:ctrlPr>
          </m:dPr>
          <m:e>
            <m:r>
              <w:rPr>
                <w:rFonts w:ascii="Cambria Math" w:hAnsi="Cambria Math"/>
              </w:rPr>
              <m:t>t</m:t>
            </m:r>
          </m:e>
        </m:d>
      </m:oMath>
      <w:bookmarkEnd w:id="85"/>
      <w:bookmarkEnd w:id="86"/>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In each strategy,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See Supplemental Text</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62318F6E" w:rsidR="00E717A8" w:rsidRDefault="00E717A8" w:rsidP="00E717A8">
      <w:r>
        <w:t xml:space="preserve">Currently, a complete vaccine course of </w:t>
      </w:r>
      <w:proofErr w:type="spellStart"/>
      <w:r>
        <w:t>kOCVs</w:t>
      </w:r>
      <w:proofErr w:type="spellEnd"/>
      <w:r>
        <w:t xml:space="preserv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we focus on the number of vaccine courses rather than the number of actual vaccines per course for generalizability across disease systems.</w:t>
      </w:r>
    </w:p>
    <w:p w14:paraId="1483C9F6" w14:textId="77777777" w:rsidR="002603D6" w:rsidRDefault="002603D6" w:rsidP="00D46AAE">
      <w:pPr>
        <w:rPr>
          <w:i/>
        </w:rPr>
      </w:pPr>
    </w:p>
    <w:p w14:paraId="50E2C944" w14:textId="2384BB4E" w:rsidR="005C7B32" w:rsidRDefault="00C346FB" w:rsidP="00D46AAE">
      <w:r>
        <w:t xml:space="preserve">We parameterized the time-varying </w:t>
      </w:r>
      <w:r w:rsidR="00B577D9">
        <w:t>vaccine efficacy,</w:t>
      </w:r>
      <w:r>
        <w:t xml:space="preserve"> </w:t>
      </w:r>
      <m:oMath>
        <m:r>
          <w:rPr>
            <w:rFonts w:ascii="Cambria Math" w:hAnsi="Cambria Math"/>
          </w:rPr>
          <m:t>VE(t)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"[18,22]", "plainTextFormattedCitation" : "[18,22]", "previouslyFormattedCitation" : "[18,22]" }, "properties" : { "noteIndex" : 0 }, "schema" : "https://github.com/citation-style-language/schema/raw/master/csl-citation.json" }</w:instrText>
      </w:r>
      <w:r w:rsidR="003542BB">
        <w:fldChar w:fldCharType="separate"/>
      </w:r>
      <w:r w:rsidR="00990BB5" w:rsidRPr="00990BB5">
        <w:rPr>
          <w:noProof/>
        </w:rPr>
        <w:t>[18,22]</w:t>
      </w:r>
      <w:r w:rsidR="003542BB">
        <w:fldChar w:fldCharType="end"/>
      </w:r>
      <w:r w:rsidR="00570BE7">
        <w:t xml:space="preserve"> To provide monthly estimates of</w:t>
      </w:r>
      <w:r w:rsidR="007B1C07">
        <w:t xml:space="preserve"> vaccine efficacy,</w:t>
      </w:r>
      <w:r w:rsidR="00570BE7">
        <w:t xml:space="preserve"> </w:t>
      </w:r>
      <m:oMath>
        <m:r>
          <w:rPr>
            <w:rFonts w:ascii="Cambria Math" w:hAnsi="Cambria Math"/>
          </w:rPr>
          <m:t>VE(t)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7CEF5150" w:rsidR="002603D6" w:rsidRDefault="002603D6" w:rsidP="002603D6">
      <w:r>
        <w:lastRenderedPageBreak/>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incoming migrants bring neither vaccine-derived nor naturally acquired immunity into the population. </w:t>
      </w:r>
    </w:p>
    <w:p w14:paraId="539D0BBB" w14:textId="77777777" w:rsidR="002603D6" w:rsidRDefault="002603D6" w:rsidP="00C11B42"/>
    <w:p w14:paraId="10DBF619" w14:textId="417BB7B0"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7B0B58">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"[23]", "plainTextFormattedCitation" : "[23]", "previouslyFormattedCitation" : "[23]" }, "properties" : { "noteIndex" : 0 }, "schema" : "https://github.com/citation-style-language/schema/raw/master/csl-citation.json" }</w:instrText>
      </w:r>
      <w:r w:rsidR="00046565">
        <w:fldChar w:fldCharType="separate"/>
      </w:r>
      <w:r w:rsidR="00990BB5" w:rsidRPr="00990BB5">
        <w:rPr>
          <w:noProof/>
        </w:rPr>
        <w:t>[23]</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7B0B58">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"[24]", "plainTextFormattedCitation" : "[24]", "previouslyFormattedCitation" : "[24]" }, "properties" : { "noteIndex" : 0 }, "schema" : "https://github.com/citation-style-language/schema/raw/master/csl-citation.json" }</w:instrText>
      </w:r>
      <w:r w:rsidR="00046565">
        <w:fldChar w:fldCharType="separate"/>
      </w:r>
      <w:r w:rsidR="00990BB5" w:rsidRPr="00990BB5">
        <w:rPr>
          <w:noProof/>
        </w:rPr>
        <w:t>[24]</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w:t>
      </w:r>
      <w:proofErr w:type="spellStart"/>
      <w:r w:rsidR="002C409D">
        <w:t>Bentiu</w:t>
      </w:r>
      <w:proofErr w:type="spellEnd"/>
      <w:r w:rsidR="002C409D">
        <w:t xml:space="preserve">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5C3BF431"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as the time 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2754C3DE" w14:textId="1174AA6A" w:rsidR="005C7B32" w:rsidRPr="002F2F2F"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79EAEA8B" w14:textId="77777777" w:rsidR="005C7B32" w:rsidRDefault="005C7B32" w:rsidP="005C7B32"/>
    <w:p w14:paraId="4434E0F7" w14:textId="2CEE4450"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7B0B58">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"[25]", "plainTextFormattedCitation" : "[25]", "previouslyFormattedCitation" : "[25]" }, "properties" : { "noteIndex" : 0 }, "schema" : "https://github.com/citation-style-language/schema/raw/master/csl-citation.json" }</w:instrText>
      </w:r>
      <w:r w:rsidR="001C0256">
        <w:fldChar w:fldCharType="separate"/>
      </w:r>
      <w:r w:rsidR="00990BB5" w:rsidRPr="00990BB5">
        <w:rPr>
          <w:noProof/>
        </w:rPr>
        <w:t>[25]</w:t>
      </w:r>
      <w:r w:rsidR="001C0256">
        <w:fldChar w:fldCharType="end"/>
      </w:r>
      <w:r w:rsidR="001C0256">
        <w:t xml:space="preserve"> w</w:t>
      </w:r>
      <w:r w:rsidR="00FE2817">
        <w:t>e find the threshold of 10 cases is a reasonable cutoff size such that a large outbreak is henceforth very likely (</w:t>
      </w:r>
      <w:r w:rsidR="00C61019" w:rsidRPr="006A691F">
        <w:t xml:space="preserve">Fig S </w:t>
      </w:r>
      <w:commentRangeStart w:id="87"/>
      <w:r w:rsidR="00C61019" w:rsidRPr="006A691F">
        <w:t>TBD</w:t>
      </w:r>
      <w:commentRangeEnd w:id="87"/>
      <w:r w:rsidR="006A691F">
        <w:rPr>
          <w:rStyle w:val="CommentReference"/>
        </w:rPr>
        <w:commentReference w:id="87"/>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we can calculate the probability of a</w:t>
      </w:r>
      <w:r w:rsidR="003264EE">
        <w:t xml:space="preserve">n </w:t>
      </w:r>
      <w:r w:rsidR="00C346FB">
        <w:lastRenderedPageBreak/>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7B0B58">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"[26,27]", "plainTextFormattedCitation" : "[26,27]", "previouslyFormattedCitation" : "[26,27]" }, "properties" : { "noteIndex" : 0 }, "schema" : "https://github.com/citation-style-language/schema/raw/master/csl-citation.json" }</w:instrText>
      </w:r>
      <w:r w:rsidR="00046565">
        <w:fldChar w:fldCharType="separate"/>
      </w:r>
      <w:r w:rsidR="00990BB5" w:rsidRPr="00990BB5">
        <w:rPr>
          <w:noProof/>
        </w:rPr>
        <w:t>[26,27]</w:t>
      </w:r>
      <w:r w:rsidR="00046565">
        <w:fldChar w:fldCharType="end"/>
      </w:r>
    </w:p>
    <w:p w14:paraId="3C8B3559" w14:textId="77777777" w:rsidR="00C346FB" w:rsidRDefault="00C346FB" w:rsidP="005C7B32"/>
    <w:p w14:paraId="64A3833B" w14:textId="5071ECA1"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2CF301BB"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of </w:t>
      </w:r>
      <w:r w:rsidR="007203E9">
        <w:t>more than</w:t>
      </w:r>
      <w:r w:rsidR="00B0783B">
        <w:t xml:space="preserve"> </w:t>
      </w:r>
      <m:oMath>
        <m:r>
          <w:rPr>
            <w:rFonts w:ascii="Cambria Math" w:hAnsi="Cambria Math"/>
          </w:rPr>
          <m:t>y</m:t>
        </m:r>
      </m:oMath>
      <w:r w:rsidR="007203E9">
        <w:t xml:space="preserve"> cases</w:t>
      </w:r>
      <w:r w:rsidR="00807B3E">
        <w:t xml:space="preserve"> that</w:t>
      </w:r>
      <w:r w:rsidR="00F03D33">
        <w:t xml:space="preserve"> was seeded by an imported case, calculated by:</w:t>
      </w:r>
    </w:p>
    <w:p w14:paraId="69EC1C3A" w14:textId="77777777" w:rsidR="006B2078" w:rsidRDefault="006B2078" w:rsidP="005C7B32"/>
    <w:p w14:paraId="59BBAAB0" w14:textId="32F1ADAE"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sup>
                </m:sSup>
              </m:e>
            </m:d>
          </m:e>
        </m:nary>
      </m:oMath>
    </w:p>
    <w:p w14:paraId="5AE75B40" w14:textId="77777777" w:rsidR="006B2078" w:rsidRPr="00F03D33" w:rsidRDefault="006B2078" w:rsidP="005C7B32"/>
    <w:p w14:paraId="51948384" w14:textId="3014372F" w:rsidR="00F03D33" w:rsidRDefault="00F03D33" w:rsidP="005C7B32">
      <w:r>
        <w:t xml:space="preserve">where D is the duration of follow-up time in days, </w:t>
      </w:r>
      <m:oMath>
        <m:r>
          <w:rPr>
            <w:rFonts w:ascii="Cambria Math" w:hAnsi="Cambria Math"/>
          </w:rPr>
          <m:t>y</m:t>
        </m:r>
      </m:oMath>
      <w:r>
        <w:t xml:space="preserve"> is the</w:t>
      </w:r>
      <w:r w:rsidR="00B0783B">
        <w:t xml:space="preserve"> minimum</w:t>
      </w:r>
      <w:r>
        <w:t xml:space="preserve"> outbreak size, and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the expected number of infected individuals who migrate into the population in one day</w:t>
      </w:r>
      <w:r w:rsidR="006B2078">
        <w:t>.</w:t>
      </w:r>
      <w:r>
        <w:t xml:space="preserve">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calculated by:</w:t>
      </w:r>
    </w:p>
    <w:p w14:paraId="5FDF418B" w14:textId="77777777" w:rsidR="006B2078" w:rsidRDefault="006B2078" w:rsidP="005C7B32"/>
    <w:p w14:paraId="04643F63" w14:textId="478155E3" w:rsidR="00F03D33" w:rsidRPr="006B2078" w:rsidRDefault="006C5E7F" w:rsidP="005C7B32">
      <w:r>
        <w:t>[5]</w:t>
      </w:r>
      <w:r>
        <w:tab/>
      </w:r>
      <w:r>
        <w:tab/>
      </w:r>
      <w:r>
        <w:tab/>
      </w: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=πN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A033702" w14:textId="77777777" w:rsidR="006B2078" w:rsidRPr="006B2078" w:rsidRDefault="006B2078" w:rsidP="005C7B32"/>
    <w:p w14:paraId="61A5274D" w14:textId="34E55FE7" w:rsidR="006B2078" w:rsidRDefault="006B2078" w:rsidP="005C7B32">
      <w:r>
        <w:t xml:space="preserve">where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population size, and </w:t>
      </w:r>
      <m:oMath>
        <m:r>
          <w:rPr>
            <w:rFonts w:ascii="Cambria Math" w:hAnsi="Cambria Math"/>
          </w:rPr>
          <m:t>m</m:t>
        </m:r>
      </m:oMath>
      <w:r>
        <w:t xml:space="preserve"> is the daily migration rate. Essentially, we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The probability of sustaining an outbreak</w:t>
      </w:r>
      <w:r w:rsidR="001C0256">
        <w:t xml:space="preserve"> greater than</w:t>
      </w:r>
      <w:r>
        <w:t xml:space="preserve"> </w:t>
      </w:r>
      <m:oMath>
        <m:r>
          <w:rPr>
            <w:rFonts w:ascii="Cambria Math" w:hAnsi="Cambria Math"/>
          </w:rPr>
          <m:t>y</m:t>
        </m:r>
      </m:oMath>
      <w:r w:rsidR="001C0256">
        <w:t xml:space="preserve"> cases</w:t>
      </w:r>
      <w:r>
        <w:t xml:space="preserve"> </w:t>
      </w:r>
      <w:r w:rsidR="001C0256">
        <w:t xml:space="preserve">by </w:t>
      </w:r>
      <w:r>
        <w:t xml:space="preserve">day </w:t>
      </w:r>
      <m:oMath>
        <m:r>
          <w:rPr>
            <w:rFonts w:ascii="Cambria Math" w:hAnsi="Cambria Math"/>
          </w:rPr>
          <m:t>D</m:t>
        </m:r>
      </m:oMath>
      <w:r>
        <w:t xml:space="preserve"> is therefore equal to one minus the probability of </w:t>
      </w:r>
      <w:r w:rsidR="00AA2A96">
        <w:t xml:space="preserve">having no outbreaks </w:t>
      </w:r>
      <w:r w:rsidR="001C0256">
        <w:t>greater than</w:t>
      </w:r>
      <w:r w:rsidR="00AA2A96">
        <w:t xml:space="preserve"> </w:t>
      </w:r>
      <m:oMath>
        <m:r>
          <w:rPr>
            <w:rFonts w:ascii="Cambria Math" w:hAnsi="Cambria Math"/>
          </w:rPr>
          <m:t>y</m:t>
        </m:r>
      </m:oMath>
      <w:r w:rsidR="00AA2A96">
        <w:t xml:space="preserve"> </w:t>
      </w:r>
      <w:r w:rsidR="001C0256">
        <w:t>cases</w:t>
      </w:r>
      <w:r w:rsidR="00AA2A96">
        <w:t>.</w:t>
      </w:r>
    </w:p>
    <w:p w14:paraId="111ACC10" w14:textId="77777777" w:rsidR="006B2078" w:rsidRDefault="006B2078" w:rsidP="005C7B32"/>
    <w:p w14:paraId="67BA1D20" w14:textId="7087F7B2" w:rsidR="00DA1BA0" w:rsidRDefault="004F17B6" w:rsidP="005C7B32">
      <w:r>
        <w:t>We measure the difference b</w:t>
      </w:r>
      <w:r w:rsidR="00DA1BA0">
        <w:t>etween the cumulative outbreak probability</w:t>
      </w:r>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(R</w:t>
      </w:r>
      <w:r>
        <w:rPr>
          <w:vertAlign w:val="subscript"/>
        </w:rPr>
        <w:t>0</w:t>
      </w:r>
      <w:r w:rsidR="00AA2A96">
        <w:t xml:space="preserve">=1.5)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1B4AD437" w:rsidR="0083178D" w:rsidRDefault="00505B2E" w:rsidP="001A3411">
      <w:del w:id="88" w:author="Microsoft Office User" w:date="2017-02-02T16:13:00Z">
        <w:r w:rsidDel="00961AF5">
          <w:delText xml:space="preserve">To demonstrate the value of </w:delText>
        </w:r>
        <w:r w:rsidR="00B64451" w:rsidDel="00961AF5">
          <w:delText>characterizing</w:delText>
        </w:r>
        <w:r w:rsidDel="00961AF5">
          <w:delText xml:space="preserve"> waning herd immunity, we focus on the recent experiences with vaccination</w:delText>
        </w:r>
        <w:r w:rsidR="00E601F2" w:rsidDel="00961AF5">
          <w:delText>, population changes,</w:delText>
        </w:r>
        <w:r w:rsidDel="00961AF5">
          <w:delText xml:space="preserve"> and</w:delText>
        </w:r>
      </w:del>
      <w:ins w:id="89" w:author="Microsoft Office User" w:date="2017-02-02T16:13:00Z">
        <w:r w:rsidR="00961AF5">
          <w:t xml:space="preserve">We examine these </w:t>
        </w:r>
        <w:r w:rsidR="000679D4">
          <w:t>drivers of waning herd immunity in</w:t>
        </w:r>
      </w:ins>
      <w:r>
        <w:t xml:space="preserve"> a</w:t>
      </w:r>
      <w:ins w:id="90" w:author="Microsoft Office User" w:date="2017-02-02T16:13:00Z">
        <w:r w:rsidR="000679D4">
          <w:t xml:space="preserve"> well-described</w:t>
        </w:r>
      </w:ins>
      <w:del w:id="91" w:author="Microsoft Office User" w:date="2017-02-02T16:13:00Z">
        <w:r w:rsidDel="000679D4">
          <w:delText>n</w:delText>
        </w:r>
      </w:del>
      <w:r>
        <w:t xml:space="preserve"> outbreak in the </w:t>
      </w:r>
      <w:proofErr w:type="spellStart"/>
      <w:r>
        <w:t>Bentiu</w:t>
      </w:r>
      <w:proofErr w:type="spellEnd"/>
      <w:r>
        <w:t xml:space="preserve"> </w:t>
      </w:r>
      <w:proofErr w:type="spellStart"/>
      <w:r>
        <w:t>PoC</w:t>
      </w:r>
      <w:proofErr w:type="spellEnd"/>
      <w:r>
        <w:t xml:space="preserve"> Camp</w:t>
      </w:r>
      <w:r w:rsidR="005E4650">
        <w:t xml:space="preserve"> in South Sudan</w:t>
      </w:r>
      <w:r>
        <w:t xml:space="preserve">. </w:t>
      </w:r>
      <w:r w:rsidR="00AA2A96">
        <w:t>We estimate</w:t>
      </w:r>
      <w:r w:rsidR="00B64451">
        <w:t xml:space="preserve"> the camp population size between February 2014 and December 2016 using </w:t>
      </w:r>
      <w:r w:rsidR="00AA2A96">
        <w:t>reports</w:t>
      </w:r>
      <w:r w:rsidR="00B64451">
        <w:t xml:space="preserve"> from IOM (Fig S1)[</w:t>
      </w:r>
      <w:hyperlink r:id="rId13" w:history="1">
        <w:r w:rsidR="00B64451" w:rsidRPr="00046565">
          <w:rPr>
            <w:rStyle w:val="Hyperlink"/>
          </w:rPr>
          <w:t>http://www.iomsouthsudan.org/tracking/</w:t>
        </w:r>
      </w:hyperlink>
      <w:r w:rsidR="00B64451">
        <w:rPr>
          <w:rStyle w:val="Hyperlink"/>
        </w:rPr>
        <w:t>]</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7B0B58">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"[28]", "plainTextFormattedCitation" : "[28]", "previouslyFormattedCitation" : "[28]" }, "properties" : { "noteIndex" : 0 }, "schema" : "https://github.com/citation-style-language/schema/raw/master/csl-citation.json" }</w:instrText>
      </w:r>
      <w:r w:rsidR="00E601F2">
        <w:fldChar w:fldCharType="separate"/>
      </w:r>
      <w:r w:rsidR="00990BB5" w:rsidRPr="00990BB5">
        <w:rPr>
          <w:noProof/>
        </w:rPr>
        <w:t>[28]</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039DD1B0" w:rsidR="00CF2EF3" w:rsidRDefault="00FB1466" w:rsidP="007665E7">
      <w:r>
        <w:lastRenderedPageBreak/>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EF0ACAE"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attributable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234649">
        <w:t xml:space="preserve">“observed” </w:t>
      </w:r>
      <w:r w:rsidR="00AF416E">
        <w:t>scenario,</w:t>
      </w:r>
    </w:p>
    <w:p w14:paraId="07EA9815" w14:textId="77777777" w:rsidR="00AF416E" w:rsidRDefault="00AF416E" w:rsidP="00AF416E"/>
    <w:p w14:paraId="2C4CA501" w14:textId="08BE299D" w:rsidR="00AF416E" w:rsidRDefault="009E6CA0"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59509F89" w14:textId="6CCE4CC3"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7B0B58">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"[29,30]", "plainTextFormattedCitation" : "[29,30]", "previouslyFormattedCitation" : "[29,30]" }, "properties" : { "noteIndex" : 0 }, "schema" : "https://github.com/citation-style-language/schema/raw/master/csl-citation.json" }</w:instrText>
      </w:r>
      <w:r w:rsidR="00F0072A">
        <w:fldChar w:fldCharType="separate"/>
      </w:r>
      <w:r w:rsidR="00990BB5" w:rsidRPr="00990BB5">
        <w:rPr>
          <w:noProof/>
        </w:rPr>
        <w:t>[29,30]</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CE22BA">
        <w:fldChar w:fldCharType="separate"/>
      </w:r>
      <w:r w:rsidR="00990BB5" w:rsidRPr="00990BB5">
        <w:rPr>
          <w:noProof/>
        </w:rPr>
        <w:t>[31]</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7B0B58">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"[32]", "plainTextFormattedCitation" : "[32]", "previouslyFormattedCitation" : "[32]" }, "properties" : { "noteIndex" : 0 }, "schema" : "https://github.com/citation-style-language/schema/raw/master/csl-citation.json" }</w:instrText>
      </w:r>
      <w:r w:rsidR="00CA6B5D">
        <w:fldChar w:fldCharType="separate"/>
      </w:r>
      <w:r w:rsidR="00990BB5" w:rsidRPr="00990BB5">
        <w:rPr>
          <w:noProof/>
        </w:rPr>
        <w:t>[32]</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CA6B5D">
        <w:fldChar w:fldCharType="separate"/>
      </w:r>
      <w:r w:rsidR="00990BB5" w:rsidRPr="00990BB5">
        <w:rPr>
          <w:noProof/>
        </w:rPr>
        <w:t>[31]</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7B0B58">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"[33]", "plainTextFormattedCitation" : "[33]", "previouslyFormattedCitation" : "[33]" }, "properties" : { "noteIndex" : 0 }, "schema" : "https://github.com/citation-style-language/schema/raw/master/csl-citation.json" }</w:instrText>
      </w:r>
      <w:r w:rsidR="00DF1D39">
        <w:fldChar w:fldCharType="separate"/>
      </w:r>
      <w:r w:rsidR="00990BB5" w:rsidRPr="00990BB5">
        <w:rPr>
          <w:noProof/>
        </w:rPr>
        <w:t>[33]</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7AC8F2C3" w:rsidR="0055665B" w:rsidRDefault="002A4FEA" w:rsidP="003A5593">
      <w:r>
        <w:t>F</w:t>
      </w:r>
      <w:r w:rsidR="00E24E0B">
        <w:t xml:space="preserve">ollowing mass vaccination with 100% coverage, population susceptibility, </w:t>
      </w:r>
      <m:oMath>
        <m:r>
          <w:rPr>
            <w:rFonts w:ascii="Cambria Math" w:hAnsi="Cambria Math"/>
          </w:rPr>
          <m:t>X(t)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E7286">
        <w:t>return</w:t>
      </w:r>
      <w:r w:rsidR="00A21E90">
        <w:t xml:space="preserve"> population susceptibility near 100% within 9-10 years (Fig 2B, solid line).</w:t>
      </w:r>
      <w:r w:rsidR="0055665B">
        <w:t xml:space="preserve"> </w:t>
      </w:r>
      <w:r w:rsidR="00575CD5">
        <w:t>Between the three primary forces 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m:oMath>
        <m:r>
          <w:rPr>
            <w:rFonts w:ascii="Cambria Math" w:hAnsi="Cambria Math"/>
          </w:rPr>
          <m:t>X(t)</m:t>
        </m:r>
      </m:oMath>
      <w:r w:rsidR="0055665B">
        <w:t xml:space="preserve"> </w:t>
      </w:r>
      <w:r w:rsidR="0028276D">
        <w:t>(</w:t>
      </w:r>
      <w:r w:rsidR="00D60633">
        <w:t>Fig S2</w:t>
      </w:r>
      <w:r w:rsidR="0028276D">
        <w:t>)</w:t>
      </w:r>
      <w:r w:rsidR="008B07D1">
        <w:t>.</w:t>
      </w:r>
      <w:r w:rsidR="0055665B">
        <w:t xml:space="preserve"> </w:t>
      </w:r>
      <w:r w:rsidR="00C7026D">
        <w:t xml:space="preserve"> </w:t>
      </w:r>
    </w:p>
    <w:p w14:paraId="6A94A772" w14:textId="77777777" w:rsidR="005E7286" w:rsidRDefault="005E7286" w:rsidP="003A5593"/>
    <w:p w14:paraId="4111FE2A" w14:textId="47CC7571"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R</w:t>
      </w:r>
      <w:r w:rsidR="00234583">
        <w:rPr>
          <w:vertAlign w:val="subscript"/>
        </w:rPr>
        <w:t>0</w:t>
      </w:r>
      <w:r w:rsidR="00234583">
        <w:t xml:space="preserve">=2, </w:t>
      </w:r>
      <w:r w:rsidR="004D6579">
        <w:t>0.98</w:t>
      </w:r>
      <w:r w:rsidR="00234583">
        <w:t xml:space="preserve"> years when R</w:t>
      </w:r>
      <w:r w:rsidR="00234583">
        <w:rPr>
          <w:vertAlign w:val="subscript"/>
        </w:rPr>
        <w:t>0</w:t>
      </w:r>
      <w:r w:rsidR="00234583">
        <w:t xml:space="preserve">=1.5, and </w:t>
      </w:r>
      <w:r w:rsidR="004D6579">
        <w:t>3.90</w:t>
      </w:r>
      <w:r w:rsidR="00234583">
        <w:t xml:space="preserve"> years when R</w:t>
      </w:r>
      <w:r w:rsidR="00234583">
        <w:rPr>
          <w:vertAlign w:val="subscript"/>
        </w:rPr>
        <w:t>0</w:t>
      </w:r>
      <w:r w:rsidR="00234583">
        <w:t>=1 (Fig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depending on both the coverage and R</w:t>
      </w:r>
      <w:r w:rsidR="00AA143C">
        <w:rPr>
          <w:vertAlign w:val="subscript"/>
        </w:rPr>
        <w:t>0</w:t>
      </w:r>
      <w:r w:rsidR="00AA143C">
        <w:t>,</w:t>
      </w:r>
      <w:r w:rsidR="0091548E">
        <w:t xml:space="preserve"> </w:t>
      </w:r>
      <w:r w:rsidR="00F02F56">
        <w:t xml:space="preserve">herd immunity is </w:t>
      </w:r>
      <w:r w:rsidR="0091548E">
        <w:t xml:space="preserve">sometimes </w:t>
      </w:r>
      <w:r w:rsidR="00F02F56">
        <w:t>unattainable (</w:t>
      </w:r>
      <w:r w:rsidR="0091548E">
        <w:t>Fig S3).</w:t>
      </w:r>
    </w:p>
    <w:p w14:paraId="65EE63AB" w14:textId="77777777" w:rsidR="0091548E" w:rsidRDefault="0091548E" w:rsidP="003A5593"/>
    <w:p w14:paraId="390EB1C5" w14:textId="1A77DF45"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7B0B58">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"[34]", "plainTextFormattedCitation" : "[34]", "previouslyFormattedCitation" : "[34]" }, "properties" : { "noteIndex" : 0 }, "schema" : "https://github.com/citation-style-language/schema/raw/master/csl-citation.json" }</w:instrText>
      </w:r>
      <w:r w:rsidR="00F02F56">
        <w:fldChar w:fldCharType="separate"/>
      </w:r>
      <w:r w:rsidR="00990BB5" w:rsidRPr="00990BB5">
        <w:rPr>
          <w:noProof/>
        </w:rPr>
        <w:t>[34]</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 how the vaccine efficacy wanes over time and migration rate (Fig 2E-F).</w:t>
      </w:r>
      <w:r w:rsidR="009A4537">
        <w:t xml:space="preserve"> For example,</w:t>
      </w:r>
      <w:r>
        <w:t xml:space="preserve"> in a setting where R</w:t>
      </w:r>
      <w:r>
        <w:rPr>
          <w:vertAlign w:val="subscript"/>
        </w:rPr>
        <w:t>0</w:t>
      </w:r>
      <w:r>
        <w:t xml:space="preserve">=2, </w:t>
      </w:r>
      <w:r w:rsidR="009A4537">
        <w:t xml:space="preserve">the </w:t>
      </w:r>
      <w:r>
        <w:t>probability an importe</w:t>
      </w:r>
      <w:r w:rsidR="00AC3BC6">
        <w:t xml:space="preserve">d case sparks an outbreak of more than </w:t>
      </w:r>
      <w:r>
        <w:t>10 cases</w:t>
      </w:r>
      <w:r w:rsidR="009A4537">
        <w:t xml:space="preserve"> approaches 0.</w:t>
      </w:r>
      <w:r>
        <w:t>80 in the absence of vaccination</w:t>
      </w:r>
      <w:r w:rsidR="009A4537">
        <w:t xml:space="preserve">. Even though herd immunity is lost within </w:t>
      </w:r>
      <w:r w:rsidR="00AC36AF">
        <w:t xml:space="preserve">just </w:t>
      </w:r>
      <w:r w:rsidR="009A4537">
        <w:t>0.47 years in a high migration setting when R</w:t>
      </w:r>
      <w:r w:rsidR="009A4537">
        <w:rPr>
          <w:vertAlign w:val="subscript"/>
        </w:rPr>
        <w:t>0</w:t>
      </w:r>
      <w:r w:rsidR="009A4537">
        <w:t>=2</w:t>
      </w:r>
      <w:r>
        <w:t xml:space="preserve"> (Fig 2C, solid red line)</w:t>
      </w:r>
      <w:r w:rsidR="009A4537">
        <w:t xml:space="preserve">, the outbreak probability only </w:t>
      </w:r>
      <w:r w:rsidR="00AC36AF">
        <w:t>exceeds</w:t>
      </w:r>
      <w:r w:rsidR="009A4537">
        <w:t xml:space="preserve"> 0.50 one year after vaccination with 100% coverage</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6BA959C4" w:rsidR="0042502C" w:rsidRDefault="0034238E" w:rsidP="0094157E">
      <w:r>
        <w:t>We considered several operational strategies for sustaining herd immunity through vaccination</w:t>
      </w:r>
      <w:r w:rsidR="00014111">
        <w:t xml:space="preserve"> alone</w:t>
      </w:r>
      <w:r>
        <w:t xml:space="preserve">. </w:t>
      </w:r>
      <w:r w:rsidR="00E92E11">
        <w:t>In a</w:t>
      </w:r>
      <w:r w:rsidR="00FA5FFF">
        <w:t xml:space="preserve"> population</w:t>
      </w:r>
      <w:r w:rsidR="004312B8">
        <w:t xml:space="preserve"> of size </w:t>
      </w:r>
      <m:oMath>
        <m:r>
          <w:rPr>
            <w:rFonts w:ascii="Cambria Math" w:hAnsi="Cambria Math"/>
          </w:rPr>
          <m:t>N</m:t>
        </m:r>
      </m:oMath>
      <w:r w:rsidR="00FA5FFF">
        <w:t xml:space="preserve"> with</w:t>
      </w:r>
      <w:r w:rsidR="0064247B">
        <w:t xml:space="preserve"> R</w:t>
      </w:r>
      <w:r w:rsidR="0064247B">
        <w:rPr>
          <w:vertAlign w:val="subscript"/>
        </w:rPr>
        <w:t>0</w:t>
      </w:r>
      <w:r w:rsidR="0064247B">
        <w:t>=1.5</w:t>
      </w:r>
      <w:r w:rsidR="00FA5FFF">
        <w:t xml:space="preserve"> 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75% coverage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316672">
        <w:t xml:space="preserve"> (Fig 3</w:t>
      </w:r>
      <w:r w:rsidR="00AC3BC6">
        <w:t>C)</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74B8C83F" w:rsidR="00966387" w:rsidRDefault="004203D1" w:rsidP="00041293">
      <w:r>
        <w:lastRenderedPageBreak/>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r w:rsidR="00C04090">
        <w:t>OCV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introduced via migration</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assuming R</w:t>
      </w:r>
      <w:r w:rsidR="007B280D">
        <w:rPr>
          <w:vertAlign w:val="subscript"/>
        </w:rPr>
        <w:t>0</w:t>
      </w:r>
      <w:r w:rsidR="007B280D">
        <w:t>=1.5</w:t>
      </w:r>
      <w:r w:rsidR="002C24BA">
        <w:t>.</w:t>
      </w:r>
      <w:r w:rsidR="002C24BA" w:rsidRPr="002C24BA">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7B0B58">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"[24]", "plainTextFormattedCitation" : "[24]", "previouslyFormattedCitation" : "[24]" }, "properties" : { "noteIndex" : 0 }, "schema" : "https://github.com/citation-style-language/schema/raw/master/csl-citation.json" }</w:instrText>
      </w:r>
      <w:r w:rsidR="00046565">
        <w:fldChar w:fldCharType="separate"/>
      </w:r>
      <w:r w:rsidR="00990BB5" w:rsidRPr="00990BB5">
        <w:rPr>
          <w:noProof/>
        </w:rPr>
        <w:t>[24]</w:t>
      </w:r>
      <w:r w:rsidR="00046565">
        <w:fldChar w:fldCharType="end"/>
      </w:r>
      <w:r w:rsidR="00503E17">
        <w:t xml:space="preserve"> </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6EF034D3"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104461">
        <w:t>increased</w:t>
      </w:r>
      <w:r w:rsidR="00316672">
        <w:t xml:space="preserve"> from a low of</w:t>
      </w:r>
      <w:r w:rsidR="00F338E4">
        <w:t xml:space="preserve"> 0.3</w:t>
      </w:r>
      <w:r w:rsidR="00EF2973">
        <w:t>7</w:t>
      </w:r>
      <w:r w:rsidR="00F338E4">
        <w:t xml:space="preserve"> after the second mass vaccination campaign</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Using a “Mass and Maintain” strategy </w:t>
      </w:r>
      <w:r w:rsidR="00F66B41">
        <w:t>including vaccination of</w:t>
      </w:r>
      <w:r w:rsidR="00F338E4">
        <w:t xml:space="preserve"> </w:t>
      </w:r>
      <w:r w:rsidR="00F66B41">
        <w:t>100% of</w:t>
      </w:r>
      <w:r w:rsidR="00F338E4">
        <w:t xml:space="preserve"> individuals migrating into the camp after</w:t>
      </w:r>
      <w:r w:rsidR="00F66B41">
        <w:t xml:space="preserve"> the second mass vaccination campaign, we estimate the proportion susceptible on October 16, 2016 would have b</w:t>
      </w:r>
      <w:r w:rsidR="003E2D6F">
        <w:t>een 0.66 instead of 0.81</w:t>
      </w:r>
      <w:r w:rsidR="00AA143C">
        <w:t xml:space="preserve"> (Fig S4</w:t>
      </w:r>
      <w:r w:rsidR="00F66B41">
        <w:t>).</w:t>
      </w:r>
    </w:p>
    <w:p w14:paraId="2FE6C57A" w14:textId="77777777" w:rsidR="007B280D" w:rsidRDefault="007B280D" w:rsidP="00647CD9"/>
    <w:p w14:paraId="5CCF5D4C" w14:textId="6DE3E229"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w:proofErr w:type="gramStart"/>
      <w:r w:rsidR="00686822">
        <w:t>R</w:t>
      </w:r>
      <w:r w:rsidR="00686822">
        <w:rPr>
          <w:vertAlign w:val="subscript"/>
        </w:rPr>
        <w:t>e</w:t>
      </w:r>
      <w:proofErr w:type="gramEnd"/>
      <w:r w:rsidR="00DF1D39">
        <w:t>(t), exceeded unity for nearly two months, with a maximum likelihood estimate of 1.4</w:t>
      </w:r>
      <w:r w:rsidR="00D44ED7">
        <w:t>5 (1.18-1.75</w:t>
      </w:r>
      <w:r w:rsidR="00DF1D39">
        <w:t>)</w:t>
      </w:r>
      <w:r w:rsidR="00AA143C">
        <w:t xml:space="preserve"> (Fig S5</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R</w:t>
      </w:r>
      <w:r w:rsidR="00D44ED7">
        <w:rPr>
          <w:vertAlign w:val="subscript"/>
        </w:rPr>
        <w:t>0</w:t>
      </w:r>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AB6369">
        <w:fldChar w:fldCharType="separate"/>
      </w:r>
      <w:r w:rsidR="00990BB5" w:rsidRPr="00990BB5">
        <w:rPr>
          <w:noProof/>
        </w:rPr>
        <w:t>[31]</w:t>
      </w:r>
      <w:r w:rsidR="00AB6369">
        <w:fldChar w:fldCharType="end"/>
      </w:r>
      <w:r w:rsidR="00B06F2C">
        <w:t xml:space="preserve"> </w:t>
      </w:r>
      <w:r w:rsidR="00D44ED7">
        <w:t>I</w:t>
      </w:r>
      <w:r w:rsidR="00104461">
        <w:t xml:space="preserve">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w:t>
      </w:r>
      <w:r w:rsidR="00D44ED7">
        <w:t>1.</w:t>
      </w:r>
      <w:r w:rsidR="007F3DC4">
        <w:t>80</w:t>
      </w:r>
      <w:r w:rsidR="00990BB5">
        <w:t xml:space="preserve"> pre-vaccination</w:t>
      </w:r>
      <w:r w:rsidR="009B1E00">
        <w:t>,</w:t>
      </w:r>
      <w:r w:rsidR="001C5C20">
        <w:t xml:space="preserve"> then</w:t>
      </w:r>
      <w:r w:rsidR="00985F21">
        <w:t xml:space="preserve"> the probability of an outbreak</w:t>
      </w:r>
      <w:r w:rsidR="00EF2973">
        <w:t xml:space="preserve"> after vaccination </w:t>
      </w:r>
      <w:r w:rsidR="00985F21">
        <w:t xml:space="preserve">first exceeded </w:t>
      </w:r>
      <w:r w:rsidR="00351361">
        <w:t>0.50</w:t>
      </w:r>
      <w:r w:rsidR="00985F21">
        <w:t xml:space="preserve"> </w:t>
      </w:r>
      <w:r w:rsidR="00EF2973">
        <w:t xml:space="preserve">in </w:t>
      </w:r>
      <w:r w:rsidR="007F3DC4">
        <w:t>May,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351361">
        <w:t xml:space="preserve">By December 1, 2016, we estimate that only 40.5% of camp residents had ever been vaccinated, which </w:t>
      </w:r>
      <w:r w:rsidR="00EF2973">
        <w:t>closely matches</w:t>
      </w:r>
      <w:r w:rsidR="00351361">
        <w:t xml:space="preserve"> a WHO/IOM survey that month showing </w:t>
      </w:r>
      <w:proofErr w:type="spellStart"/>
      <w:r w:rsidR="00351361">
        <w:t>kOCV</w:t>
      </w:r>
      <w:proofErr w:type="spellEnd"/>
      <w:r w:rsidR="00351361">
        <w:t xml:space="preserve"> coverage of 40%.</w:t>
      </w:r>
      <w:r w:rsidR="00351361">
        <w:fldChar w:fldCharType="begin" w:fldLock="1"/>
      </w:r>
      <w:r w:rsidR="007B0B58">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"[32]", "plainTextFormattedCitation" : "[32]", "previouslyFormattedCitation" : "[32]" }, "properties" : { "noteIndex" : 0 }, "schema" : "https://github.com/citation-style-language/schema/raw/master/csl-citation.json" }</w:instrText>
      </w:r>
      <w:r w:rsidR="00351361">
        <w:fldChar w:fldCharType="separate"/>
      </w:r>
      <w:r w:rsidR="00990BB5" w:rsidRPr="00990BB5">
        <w:rPr>
          <w:noProof/>
        </w:rPr>
        <w:t>[32]</w:t>
      </w:r>
      <w:r w:rsidR="00351361">
        <w:fldChar w:fldCharType="end"/>
      </w:r>
    </w:p>
    <w:p w14:paraId="7ECABF59" w14:textId="77777777" w:rsidR="00520DD4" w:rsidRDefault="00520DD4" w:rsidP="00520DD4"/>
    <w:p w14:paraId="4206D01F" w14:textId="392C6AAD" w:rsidR="00624556" w:rsidRPr="00DF6B9D" w:rsidRDefault="00100825" w:rsidP="00C976A5">
      <w:r>
        <w:t xml:space="preserve">The drivers of waning herd immunity in this population, from strongest to weakest, were </w:t>
      </w:r>
      <w:r w:rsidR="0036435E">
        <w:t xml:space="preserve">waning </w:t>
      </w:r>
      <m:oMath>
        <m:r>
          <w:rPr>
            <w:rFonts w:ascii="Cambria Math" w:hAnsi="Cambria Math"/>
          </w:rPr>
          <m:t>VE(t)</m:t>
        </m:r>
      </m:oMath>
      <w:r w:rsidR="0036435E">
        <w:t xml:space="preserve">, </w:t>
      </w:r>
      <w:r>
        <w:t xml:space="preserve">population growth </w:t>
      </w:r>
      <m:oMath>
        <m:r>
          <w:rPr>
            <w:rFonts w:ascii="Cambria Math" w:hAnsi="Cambria Math"/>
          </w:rPr>
          <m:t>N(t)</m:t>
        </m:r>
      </m:oMath>
      <w:r>
        <w:t>,</w:t>
      </w:r>
      <w:r w:rsidR="009D0774">
        <w:t xml:space="preserve"> </w:t>
      </w:r>
      <w:r w:rsidR="007F3DC4">
        <w:t>the population resettlement rate</w:t>
      </w:r>
      <w:r w:rsidR="009D0774">
        <w:t xml:space="preserve">, </w:t>
      </w:r>
      <w:r>
        <w:t>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07742BCA" w14:textId="06B89473" w:rsidR="00403CC2" w:rsidRPr="00403CC2" w:rsidRDefault="00403CC2" w:rsidP="00403CC2">
      <w:pPr>
        <w:rPr>
          <w:b/>
        </w:rPr>
      </w:pPr>
      <w:r w:rsidRPr="00403CC2">
        <w:rPr>
          <w:b/>
        </w:rPr>
        <w:lastRenderedPageBreak/>
        <w:t xml:space="preserve">Table 1. </w:t>
      </w:r>
      <w:r w:rsidR="00D22BC8">
        <w:rPr>
          <w:b/>
        </w:rPr>
        <w:t xml:space="preserve">Magnitude of potential drivers of waning herd immunity in </w:t>
      </w:r>
      <w:proofErr w:type="spellStart"/>
      <w:r w:rsidR="00D22BC8">
        <w:rPr>
          <w:b/>
        </w:rPr>
        <w:t>Bentiu</w:t>
      </w:r>
      <w:proofErr w:type="spellEnd"/>
      <w:r w:rsidR="00D22BC8">
        <w:rPr>
          <w:b/>
        </w:rPr>
        <w:t xml:space="preserve"> </w:t>
      </w:r>
      <w:proofErr w:type="spellStart"/>
      <w:r w:rsidR="00D22BC8">
        <w:rPr>
          <w:b/>
        </w:rPr>
        <w:t>PoC</w:t>
      </w:r>
      <w:proofErr w:type="spellEnd"/>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D22BC8" w:rsidRPr="009D0774" w14:paraId="3ED90BCB" w14:textId="552522B7" w:rsidTr="00D22BC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122CE1E8" w14:textId="77777777" w:rsidR="00043F86" w:rsidRDefault="00043F86" w:rsidP="00D22BC8">
            <w:pPr>
              <w:jc w:val="center"/>
              <w:rPr>
                <w:b/>
                <w:sz w:val="20"/>
                <w:szCs w:val="20"/>
              </w:rPr>
            </w:pPr>
            <w:r>
              <w:rPr>
                <w:b/>
                <w:sz w:val="20"/>
                <w:szCs w:val="20"/>
              </w:rPr>
              <w:t>Vaccine Efficacy</w:t>
            </w:r>
          </w:p>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7F562F8A" w14:textId="77777777" w:rsidR="00722B8E" w:rsidRDefault="00722B8E" w:rsidP="00D65AB7">
            <w:pPr>
              <w:jc w:val="center"/>
              <w:rPr>
                <w:b/>
                <w:sz w:val="20"/>
                <w:szCs w:val="20"/>
              </w:rPr>
            </w:pPr>
            <w:r>
              <w:rPr>
                <w:b/>
                <w:sz w:val="20"/>
                <w:szCs w:val="20"/>
              </w:rPr>
              <w:t>Population Size</w:t>
            </w:r>
          </w:p>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514941D3" w14:textId="7E656737" w:rsidR="00A26E68" w:rsidRDefault="00A26E68" w:rsidP="00D65AB7">
            <w:pPr>
              <w:jc w:val="center"/>
              <w:rPr>
                <w:b/>
                <w:sz w:val="20"/>
                <w:szCs w:val="20"/>
              </w:rPr>
            </w:pPr>
            <w:r>
              <w:rPr>
                <w:b/>
                <w:sz w:val="20"/>
                <w:szCs w:val="20"/>
              </w:rPr>
              <w:t>Birth &amp;</w:t>
            </w:r>
          </w:p>
          <w:p w14:paraId="1ACFC1AA" w14:textId="21AF7EA6" w:rsidR="007C15E6" w:rsidRPr="009D0774" w:rsidRDefault="007C15E6" w:rsidP="00D65AB7">
            <w:pPr>
              <w:jc w:val="center"/>
              <w:rPr>
                <w:b/>
                <w:sz w:val="20"/>
                <w:szCs w:val="20"/>
              </w:rPr>
            </w:pPr>
            <w:r w:rsidRPr="009D0774">
              <w:rPr>
                <w:b/>
                <w:sz w:val="20"/>
                <w:szCs w:val="20"/>
              </w:rPr>
              <w:t>Death</w:t>
            </w:r>
            <w:r w:rsidR="00043F86">
              <w:rPr>
                <w:b/>
                <w:sz w:val="20"/>
                <w:szCs w:val="20"/>
              </w:rPr>
              <w:t xml:space="preserve"> Rate</w:t>
            </w:r>
          </w:p>
        </w:tc>
        <w:tc>
          <w:tcPr>
            <w:tcW w:w="1080" w:type="dxa"/>
            <w:vAlign w:val="center"/>
          </w:tcPr>
          <w:p w14:paraId="2F456309" w14:textId="2E3C6631" w:rsidR="007C15E6" w:rsidRPr="009D0774" w:rsidRDefault="00043F86" w:rsidP="00D65AB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78548E1" w14:textId="3FF7D5CB" w:rsidR="00D22BC8" w:rsidRDefault="00D22BC8" w:rsidP="00A26E68">
            <w:pPr>
              <w:jc w:val="center"/>
              <w:rPr>
                <w:b/>
                <w:sz w:val="20"/>
                <w:szCs w:val="20"/>
              </w:rPr>
            </w:pPr>
            <w:r>
              <w:rPr>
                <w:b/>
                <w:sz w:val="20"/>
                <w:szCs w:val="20"/>
              </w:rPr>
              <w:t>Percent Susceptible on Oct 16, 2016</w:t>
            </w:r>
          </w:p>
          <w:p w14:paraId="13F526AA" w14:textId="487EEB8B" w:rsidR="00A26E68" w:rsidRPr="00A26E68" w:rsidRDefault="00D22BC8" w:rsidP="00D22BC8">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D22BC8" w:rsidRPr="009D0774" w14:paraId="75941E69" w14:textId="77777777" w:rsidTr="00D22BC8">
        <w:tc>
          <w:tcPr>
            <w:tcW w:w="1620" w:type="dxa"/>
            <w:shd w:val="clear" w:color="auto" w:fill="auto"/>
            <w:vAlign w:val="center"/>
          </w:tcPr>
          <w:p w14:paraId="3F663B80" w14:textId="30A56F5D"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3C738495" w:rsidR="007C15E6" w:rsidRPr="009D0774" w:rsidRDefault="00722B8E" w:rsidP="00D65AB7">
            <w:pPr>
              <w:jc w:val="center"/>
              <w:rPr>
                <w:sz w:val="20"/>
                <w:szCs w:val="20"/>
              </w:rPr>
            </w:pPr>
            <w:r>
              <w:rPr>
                <w:sz w:val="20"/>
                <w:szCs w:val="20"/>
              </w:rPr>
              <w:t>70.3%</w:t>
            </w:r>
          </w:p>
        </w:tc>
        <w:tc>
          <w:tcPr>
            <w:tcW w:w="1260" w:type="dxa"/>
            <w:shd w:val="clear" w:color="auto" w:fill="D9D9D9" w:themeFill="background1" w:themeFillShade="D9"/>
            <w:vAlign w:val="center"/>
          </w:tcPr>
          <w:p w14:paraId="7B786504" w14:textId="5BC8FE06"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7291B587" w14:textId="791329C3" w:rsidR="007C15E6" w:rsidRPr="009D0774" w:rsidRDefault="00944310" w:rsidP="00722B8E">
            <w:pPr>
              <w:jc w:val="center"/>
              <w:rPr>
                <w:sz w:val="20"/>
                <w:szCs w:val="20"/>
              </w:rPr>
            </w:pPr>
            <w:r>
              <w:rPr>
                <w:sz w:val="20"/>
                <w:szCs w:val="20"/>
              </w:rPr>
              <w:t>34.4</w:t>
            </w:r>
            <w:r w:rsidR="00722B8E">
              <w:rPr>
                <w:sz w:val="20"/>
                <w:szCs w:val="20"/>
              </w:rPr>
              <w:t>%</w:t>
            </w:r>
          </w:p>
        </w:tc>
        <w:tc>
          <w:tcPr>
            <w:tcW w:w="81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D22BC8" w:rsidRPr="009D0774" w14:paraId="35D323DB" w14:textId="13FB3E72" w:rsidTr="00D22BC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011020CF" w14:textId="275256FB" w:rsidR="007C15E6" w:rsidRPr="009D0774" w:rsidRDefault="007C15E6" w:rsidP="00642CB4">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987B263" w14:textId="660C6189" w:rsidR="007C15E6" w:rsidRPr="009D0774" w:rsidRDefault="00D56582" w:rsidP="00D65AB7">
            <w:pPr>
              <w:jc w:val="center"/>
              <w:rPr>
                <w:sz w:val="20"/>
                <w:szCs w:val="20"/>
              </w:rPr>
            </w:pPr>
            <w:r>
              <w:rPr>
                <w:sz w:val="20"/>
                <w:szCs w:val="20"/>
              </w:rPr>
              <w:t>58.2</w:t>
            </w:r>
            <w:r w:rsidR="00722B8E">
              <w:rPr>
                <w:sz w:val="20"/>
                <w:szCs w:val="20"/>
              </w:rPr>
              <w:t>%</w:t>
            </w:r>
          </w:p>
        </w:tc>
        <w:tc>
          <w:tcPr>
            <w:tcW w:w="810" w:type="dxa"/>
            <w:vAlign w:val="center"/>
          </w:tcPr>
          <w:p w14:paraId="42B31062" w14:textId="32CB0133" w:rsidR="007C15E6" w:rsidRPr="009D0774" w:rsidRDefault="003E2D6F" w:rsidP="007C15E6">
            <w:pPr>
              <w:jc w:val="center"/>
              <w:rPr>
                <w:sz w:val="20"/>
                <w:szCs w:val="20"/>
              </w:rPr>
            </w:pPr>
            <w:r>
              <w:rPr>
                <w:sz w:val="20"/>
                <w:szCs w:val="20"/>
              </w:rPr>
              <w:t>23.8</w:t>
            </w:r>
            <w:r w:rsidR="00F20348">
              <w:rPr>
                <w:sz w:val="20"/>
                <w:szCs w:val="20"/>
              </w:rPr>
              <w:t>%</w:t>
            </w:r>
          </w:p>
        </w:tc>
        <w:tc>
          <w:tcPr>
            <w:tcW w:w="1440" w:type="dxa"/>
            <w:vAlign w:val="center"/>
          </w:tcPr>
          <w:p w14:paraId="289769CA" w14:textId="5FC29712" w:rsidR="007C15E6" w:rsidRPr="009D0774" w:rsidRDefault="003E2D6F" w:rsidP="009D0774">
            <w:pPr>
              <w:jc w:val="center"/>
              <w:rPr>
                <w:sz w:val="20"/>
                <w:szCs w:val="20"/>
              </w:rPr>
            </w:pPr>
            <w:r>
              <w:rPr>
                <w:sz w:val="20"/>
                <w:szCs w:val="20"/>
              </w:rPr>
              <w:t>35.9</w:t>
            </w:r>
            <w:r w:rsidR="007C15E6" w:rsidRPr="009D0774">
              <w:rPr>
                <w:sz w:val="20"/>
                <w:szCs w:val="20"/>
              </w:rPr>
              <w:t>%</w:t>
            </w:r>
          </w:p>
        </w:tc>
      </w:tr>
      <w:tr w:rsidR="00D22BC8" w:rsidRPr="009D0774" w14:paraId="23694327" w14:textId="53C24412" w:rsidTr="00D22BC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02FC7312" w:rsidR="007C15E6" w:rsidRPr="009D0774" w:rsidRDefault="00722B8E" w:rsidP="00642CB4">
            <w:pPr>
              <w:jc w:val="center"/>
              <w:rPr>
                <w:sz w:val="20"/>
                <w:szCs w:val="20"/>
              </w:rPr>
            </w:pPr>
            <w:r>
              <w:rPr>
                <w:sz w:val="20"/>
                <w:szCs w:val="20"/>
              </w:rPr>
              <w:t>70.3%</w:t>
            </w:r>
            <w:r w:rsidR="007C15E6" w:rsidRPr="009D0774">
              <w:rPr>
                <w:sz w:val="20"/>
                <w:szCs w:val="20"/>
              </w:rPr>
              <w:t xml:space="preserve"> </w:t>
            </w:r>
          </w:p>
        </w:tc>
        <w:tc>
          <w:tcPr>
            <w:tcW w:w="126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4DB7E8C2" w14:textId="0506A65D" w:rsidR="007C15E6" w:rsidRPr="009D0774" w:rsidRDefault="00D56582" w:rsidP="00D65AB7">
            <w:pPr>
              <w:jc w:val="center"/>
              <w:rPr>
                <w:sz w:val="20"/>
                <w:szCs w:val="20"/>
              </w:rPr>
            </w:pPr>
            <w:r>
              <w:rPr>
                <w:sz w:val="20"/>
                <w:szCs w:val="20"/>
              </w:rPr>
              <w:t>56.6</w:t>
            </w:r>
            <w:r w:rsidR="00722B8E">
              <w:rPr>
                <w:sz w:val="20"/>
                <w:szCs w:val="20"/>
              </w:rPr>
              <w:t>%</w:t>
            </w:r>
          </w:p>
        </w:tc>
        <w:tc>
          <w:tcPr>
            <w:tcW w:w="810" w:type="dxa"/>
            <w:vAlign w:val="center"/>
          </w:tcPr>
          <w:p w14:paraId="0D858296" w14:textId="31B47957" w:rsidR="007C15E6" w:rsidRPr="009D0774" w:rsidRDefault="003E2D6F" w:rsidP="007C15E6">
            <w:pPr>
              <w:jc w:val="center"/>
              <w:rPr>
                <w:sz w:val="20"/>
                <w:szCs w:val="20"/>
              </w:rPr>
            </w:pPr>
            <w:r>
              <w:rPr>
                <w:sz w:val="20"/>
                <w:szCs w:val="20"/>
              </w:rPr>
              <w:t>22.2</w:t>
            </w:r>
            <w:r w:rsidR="00F20348">
              <w:rPr>
                <w:sz w:val="20"/>
                <w:szCs w:val="20"/>
              </w:rPr>
              <w:t>%</w:t>
            </w:r>
          </w:p>
        </w:tc>
        <w:tc>
          <w:tcPr>
            <w:tcW w:w="1440" w:type="dxa"/>
            <w:vAlign w:val="center"/>
          </w:tcPr>
          <w:p w14:paraId="5EBA50A3" w14:textId="40950B40" w:rsidR="007C15E6" w:rsidRPr="009D0774" w:rsidRDefault="003E2D6F" w:rsidP="009D0774">
            <w:pPr>
              <w:jc w:val="center"/>
              <w:rPr>
                <w:sz w:val="20"/>
                <w:szCs w:val="20"/>
              </w:rPr>
            </w:pPr>
            <w:r>
              <w:rPr>
                <w:sz w:val="20"/>
                <w:szCs w:val="20"/>
              </w:rPr>
              <w:t>32.6</w:t>
            </w:r>
            <w:r w:rsidR="007C15E6" w:rsidRPr="009D0774">
              <w:rPr>
                <w:sz w:val="20"/>
                <w:szCs w:val="20"/>
              </w:rPr>
              <w:t>%</w:t>
            </w:r>
          </w:p>
        </w:tc>
      </w:tr>
      <w:tr w:rsidR="00D22BC8" w:rsidRPr="009D0774" w14:paraId="685635D3" w14:textId="2CB45ED9" w:rsidTr="00D22BC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6659F470"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2FE39155" w14:textId="6EBF554E"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4B2EE3" w14:textId="3EA30C4A" w:rsidR="007C15E6" w:rsidRPr="009D0774" w:rsidRDefault="009E6CA0"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7BC92BE" w14:textId="428E900D" w:rsidR="007C15E6" w:rsidRPr="009D0774" w:rsidRDefault="005157F8" w:rsidP="00D56582">
            <w:pPr>
              <w:jc w:val="center"/>
              <w:rPr>
                <w:sz w:val="20"/>
                <w:szCs w:val="20"/>
              </w:rPr>
            </w:pPr>
            <w:r>
              <w:rPr>
                <w:sz w:val="20"/>
                <w:szCs w:val="20"/>
              </w:rPr>
              <w:t>38.</w:t>
            </w:r>
            <w:r w:rsidR="00D56582">
              <w:rPr>
                <w:sz w:val="20"/>
                <w:szCs w:val="20"/>
              </w:rPr>
              <w:t>1</w:t>
            </w:r>
            <w:r w:rsidR="00722B8E">
              <w:rPr>
                <w:sz w:val="20"/>
                <w:szCs w:val="20"/>
              </w:rPr>
              <w:t>%</w:t>
            </w:r>
          </w:p>
        </w:tc>
        <w:tc>
          <w:tcPr>
            <w:tcW w:w="810" w:type="dxa"/>
            <w:vAlign w:val="center"/>
          </w:tcPr>
          <w:p w14:paraId="5CF8A0D1" w14:textId="28CD42A9" w:rsidR="007C15E6" w:rsidRPr="009D0774" w:rsidRDefault="003E2D6F" w:rsidP="007C15E6">
            <w:pPr>
              <w:jc w:val="center"/>
              <w:rPr>
                <w:sz w:val="20"/>
                <w:szCs w:val="20"/>
              </w:rPr>
            </w:pPr>
            <w:r>
              <w:rPr>
                <w:sz w:val="20"/>
                <w:szCs w:val="20"/>
              </w:rPr>
              <w:t>3.7</w:t>
            </w:r>
            <w:r w:rsidR="00F20348">
              <w:rPr>
                <w:sz w:val="20"/>
                <w:szCs w:val="20"/>
              </w:rPr>
              <w:t>%</w:t>
            </w:r>
          </w:p>
        </w:tc>
        <w:tc>
          <w:tcPr>
            <w:tcW w:w="1440" w:type="dxa"/>
            <w:vAlign w:val="center"/>
          </w:tcPr>
          <w:p w14:paraId="1EA7784F" w14:textId="336AB139" w:rsidR="007C15E6" w:rsidRPr="009D0774" w:rsidRDefault="003E2D6F" w:rsidP="009D0774">
            <w:pPr>
              <w:jc w:val="center"/>
              <w:rPr>
                <w:sz w:val="20"/>
                <w:szCs w:val="20"/>
              </w:rPr>
            </w:pPr>
            <w:r>
              <w:rPr>
                <w:sz w:val="20"/>
                <w:szCs w:val="20"/>
              </w:rPr>
              <w:t>5.4</w:t>
            </w:r>
            <w:r w:rsidR="007C15E6" w:rsidRPr="009D0774">
              <w:rPr>
                <w:sz w:val="20"/>
                <w:szCs w:val="20"/>
              </w:rPr>
              <w:t>%</w:t>
            </w:r>
          </w:p>
        </w:tc>
      </w:tr>
      <w:tr w:rsidR="00D22BC8" w:rsidRPr="009D0774" w14:paraId="767B0A44" w14:textId="19BF417F" w:rsidTr="00D22BC8">
        <w:tc>
          <w:tcPr>
            <w:tcW w:w="1620" w:type="dxa"/>
            <w:shd w:val="clear" w:color="auto" w:fill="auto"/>
            <w:vAlign w:val="center"/>
          </w:tcPr>
          <w:p w14:paraId="6C8AA8F7" w14:textId="2986F5FF" w:rsidR="007C15E6" w:rsidRPr="009D0774" w:rsidRDefault="00D22BC8" w:rsidP="00D65AB7">
            <w:pPr>
              <w:jc w:val="center"/>
              <w:rPr>
                <w:b/>
                <w:sz w:val="20"/>
                <w:szCs w:val="20"/>
              </w:rPr>
            </w:pPr>
            <w:r>
              <w:rPr>
                <w:b/>
                <w:sz w:val="20"/>
                <w:szCs w:val="20"/>
              </w:rPr>
              <w:t>Only Net-Zero Resettlement</w:t>
            </w:r>
          </w:p>
        </w:tc>
        <w:tc>
          <w:tcPr>
            <w:tcW w:w="1080" w:type="dxa"/>
            <w:shd w:val="clear" w:color="auto" w:fill="D9D9D9" w:themeFill="background1" w:themeFillShade="D9"/>
            <w:vAlign w:val="center"/>
          </w:tcPr>
          <w:p w14:paraId="1E80FDF6" w14:textId="670D2031"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559B89BA" w14:textId="5BD8B41C"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080" w:type="dxa"/>
            <w:shd w:val="clear" w:color="auto" w:fill="C6D9F1" w:themeFill="text2" w:themeFillTint="33"/>
            <w:vAlign w:val="center"/>
          </w:tcPr>
          <w:p w14:paraId="4853604A" w14:textId="438E514F" w:rsidR="007C15E6" w:rsidRPr="009D0774" w:rsidRDefault="009E6CA0"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41A1C7CE" w14:textId="5C61049F" w:rsidR="007C15E6" w:rsidRPr="009D0774" w:rsidRDefault="003E2D6F" w:rsidP="00D65AB7">
            <w:pPr>
              <w:jc w:val="center"/>
              <w:rPr>
                <w:sz w:val="20"/>
                <w:szCs w:val="20"/>
              </w:rPr>
            </w:pPr>
            <w:r>
              <w:rPr>
                <w:sz w:val="20"/>
                <w:szCs w:val="20"/>
              </w:rPr>
              <w:t>52.9</w:t>
            </w:r>
            <w:r w:rsidR="00722B8E">
              <w:rPr>
                <w:sz w:val="20"/>
                <w:szCs w:val="20"/>
              </w:rPr>
              <w:t>%</w:t>
            </w:r>
          </w:p>
        </w:tc>
        <w:tc>
          <w:tcPr>
            <w:tcW w:w="810" w:type="dxa"/>
            <w:vAlign w:val="center"/>
          </w:tcPr>
          <w:p w14:paraId="76326CC5" w14:textId="266AF877" w:rsidR="007C15E6" w:rsidRPr="009D0774" w:rsidRDefault="003E2D6F" w:rsidP="007C15E6">
            <w:pPr>
              <w:jc w:val="center"/>
              <w:rPr>
                <w:sz w:val="20"/>
                <w:szCs w:val="20"/>
              </w:rPr>
            </w:pPr>
            <w:r>
              <w:rPr>
                <w:sz w:val="20"/>
                <w:szCs w:val="20"/>
              </w:rPr>
              <w:t>18.5</w:t>
            </w:r>
            <w:r w:rsidR="00F20348">
              <w:rPr>
                <w:sz w:val="20"/>
                <w:szCs w:val="20"/>
              </w:rPr>
              <w:t>%</w:t>
            </w:r>
          </w:p>
        </w:tc>
        <w:tc>
          <w:tcPr>
            <w:tcW w:w="1440" w:type="dxa"/>
            <w:vAlign w:val="center"/>
          </w:tcPr>
          <w:p w14:paraId="594073F6" w14:textId="259B5AB0" w:rsidR="007C15E6" w:rsidRPr="009D0774" w:rsidRDefault="003E2D6F" w:rsidP="009D0774">
            <w:pPr>
              <w:jc w:val="center"/>
              <w:rPr>
                <w:sz w:val="20"/>
                <w:szCs w:val="20"/>
              </w:rPr>
            </w:pPr>
            <w:r>
              <w:rPr>
                <w:sz w:val="20"/>
                <w:szCs w:val="20"/>
              </w:rPr>
              <w:t>27.1</w:t>
            </w:r>
            <w:r w:rsidR="007C15E6" w:rsidRPr="009D0774">
              <w:rPr>
                <w:sz w:val="20"/>
                <w:szCs w:val="20"/>
              </w:rPr>
              <w:t>%</w:t>
            </w:r>
          </w:p>
        </w:tc>
      </w:tr>
      <w:tr w:rsidR="00D22BC8" w:rsidRPr="009D0774" w14:paraId="11F1D063" w14:textId="77777777" w:rsidTr="00D22BC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26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4B273664" w14:textId="62B9A9B9" w:rsidR="00B160BF" w:rsidRPr="009D0774" w:rsidRDefault="009E6CA0"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A5E82EE" w14:textId="4CE3018B" w:rsidR="00B160BF" w:rsidRPr="009D0774" w:rsidRDefault="009E6CA0"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D1ADD1" w14:textId="31AE9B03" w:rsidR="00B160BF" w:rsidRPr="009D0774" w:rsidRDefault="005157F8" w:rsidP="003E2D6F">
            <w:pPr>
              <w:jc w:val="center"/>
              <w:rPr>
                <w:sz w:val="20"/>
                <w:szCs w:val="20"/>
              </w:rPr>
            </w:pPr>
            <w:r>
              <w:rPr>
                <w:sz w:val="20"/>
                <w:szCs w:val="20"/>
              </w:rPr>
              <w:t>8</w:t>
            </w:r>
            <w:r w:rsidR="003E2D6F">
              <w:rPr>
                <w:sz w:val="20"/>
                <w:szCs w:val="20"/>
              </w:rPr>
              <w:t>0.8</w:t>
            </w:r>
            <w:r w:rsidR="00722B8E">
              <w:rPr>
                <w:sz w:val="20"/>
                <w:szCs w:val="20"/>
              </w:rPr>
              <w:t>%</w:t>
            </w:r>
          </w:p>
        </w:tc>
        <w:tc>
          <w:tcPr>
            <w:tcW w:w="810" w:type="dxa"/>
            <w:vAlign w:val="center"/>
          </w:tcPr>
          <w:p w14:paraId="61495B5E" w14:textId="1EBC5232" w:rsidR="00B160BF" w:rsidRPr="00786B9B" w:rsidRDefault="003E2D6F" w:rsidP="00F20348">
            <w:pPr>
              <w:jc w:val="center"/>
              <w:rPr>
                <w:sz w:val="20"/>
                <w:szCs w:val="20"/>
              </w:rPr>
            </w:pPr>
            <w:r>
              <w:rPr>
                <w:sz w:val="20"/>
                <w:szCs w:val="20"/>
              </w:rPr>
              <w:t>46.3</w:t>
            </w:r>
            <w:r w:rsidR="00F20348">
              <w:rPr>
                <w:sz w:val="20"/>
                <w:szCs w:val="20"/>
              </w:rPr>
              <w:t>%</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591D1576" w14:textId="5DDAF4DB" w:rsidR="00A4567B" w:rsidRPr="006118CA" w:rsidDel="004C2699" w:rsidRDefault="00F40027" w:rsidP="00A4567B">
      <w:pPr>
        <w:rPr>
          <w:del w:id="92" w:author="Microsoft Office User" w:date="2017-02-02T16:16:00Z"/>
        </w:rPr>
      </w:pPr>
      <w:ins w:id="93" w:author="Microsoft Office User" w:date="2017-02-02T16:14:00Z">
        <w:r>
          <w:t xml:space="preserve">Herd immunity following a </w:t>
        </w:r>
      </w:ins>
      <w:ins w:id="94" w:author="Microsoft Office User" w:date="2017-02-02T16:15:00Z">
        <w:r>
          <w:t xml:space="preserve">cholera </w:t>
        </w:r>
      </w:ins>
      <w:ins w:id="95" w:author="Microsoft Office User" w:date="2017-02-02T16:14:00Z">
        <w:r>
          <w:t xml:space="preserve">vaccination campaign </w:t>
        </w:r>
      </w:ins>
      <w:ins w:id="96" w:author="Microsoft Office User" w:date="2017-02-02T16:15:00Z">
        <w:r>
          <w:t xml:space="preserve">wanes due to the interaction of waning vaccine efficacy and population mobility that drives the influx of susceptible people. </w:t>
        </w:r>
      </w:ins>
      <w:del w:id="97" w:author="Microsoft Office User" w:date="2017-02-02T16:16:00Z">
        <w:r w:rsidR="00A4567B" w:rsidDel="004C2699">
          <w:delText>We demonstrate that even for a population that recently underwent a mass OCV campaign, there may still be a chance of cholera re-emergence in the near future, but this risk can be reduced by high vaccine coverage.</w:delText>
        </w:r>
      </w:del>
      <w:ins w:id="98" w:author="Microsoft Office User" w:date="2017-02-02T16:16:00Z">
        <w:r w:rsidR="004C2699">
          <w:t>Therefore,</w:t>
        </w:r>
      </w:ins>
      <w:r w:rsidR="00A4567B">
        <w:t xml:space="preserve"> </w:t>
      </w:r>
      <w:ins w:id="99" w:author="Microsoft Office User" w:date="2017-02-02T16:16:00Z">
        <w:r w:rsidR="004C2699">
          <w:t>a</w:t>
        </w:r>
      </w:ins>
      <w:del w:id="100" w:author="Microsoft Office User" w:date="2017-02-02T16:16:00Z">
        <w:r w:rsidR="0036435E" w:rsidDel="004C2699">
          <w:delText>A</w:delText>
        </w:r>
      </w:del>
      <w:r w:rsidR="00A4567B">
        <w:t xml:space="preserve"> re-emergence</w:t>
      </w:r>
      <w:r w:rsidR="0036435E">
        <w:t xml:space="preserve"> </w:t>
      </w:r>
      <w:ins w:id="101" w:author="Microsoft Office User" w:date="2017-02-02T16:16:00Z">
        <w:r w:rsidR="004C2699">
          <w:t xml:space="preserve">of disease </w:t>
        </w:r>
      </w:ins>
      <w:del w:id="102" w:author="Microsoft Office User" w:date="2017-02-02T16:16:00Z">
        <w:r w:rsidR="0036435E" w:rsidDel="004C2699">
          <w:delText>event</w:delText>
        </w:r>
        <w:r w:rsidR="00A4567B" w:rsidDel="004C2699">
          <w:delText xml:space="preserve"> </w:delText>
        </w:r>
      </w:del>
      <w:r w:rsidR="00A4567B">
        <w:t xml:space="preserve">does not imply vaccine failure, but instead can result from waning direct effects or population turnover via migration or birth and death. </w:t>
      </w:r>
    </w:p>
    <w:p w14:paraId="6F65D2F0" w14:textId="77777777" w:rsidR="00612D10" w:rsidRPr="001850C4" w:rsidDel="004C2699" w:rsidRDefault="00612D10">
      <w:pPr>
        <w:rPr>
          <w:del w:id="103" w:author="Microsoft Office User" w:date="2017-02-02T16:16:00Z"/>
          <w:b/>
        </w:rPr>
      </w:pPr>
    </w:p>
    <w:p w14:paraId="0A3EFFA7" w14:textId="5AB5F399" w:rsidR="00575CD5" w:rsidRDefault="00F100C2" w:rsidP="00575CD5">
      <w:r>
        <w:t xml:space="preserve">We present estimated </w:t>
      </w:r>
      <w:r w:rsidR="00575CD5">
        <w:t>time window</w:t>
      </w:r>
      <w:r w:rsidR="00956C4C">
        <w:t>s during which policy-makers</w:t>
      </w:r>
      <w:r w:rsidR="00575CD5">
        <w:t xml:space="preserve"> can expect a population to resist a cholera outbreak even if the pathogen were to be introduced. During </w:t>
      </w:r>
      <w:r w:rsidR="00956C4C">
        <w:t>such a</w:t>
      </w:r>
      <w:r w:rsidR="00575CD5">
        <w:t xml:space="preserve"> </w:t>
      </w:r>
      <w:r w:rsidR="00956C4C">
        <w:t>time</w:t>
      </w:r>
      <w:r w:rsidR="00575CD5">
        <w:t xml:space="preserve">, </w:t>
      </w:r>
      <w:r w:rsidR="00A4567B">
        <w:t xml:space="preserve">complementary </w:t>
      </w:r>
      <w:r w:rsidR="00575CD5">
        <w:t xml:space="preserve">interventions can be scaled-up to </w:t>
      </w:r>
      <w:r w:rsidR="00956C4C">
        <w:t xml:space="preserve">provide longer-term protection </w:t>
      </w:r>
      <w:r w:rsidR="00575CD5">
        <w:t xml:space="preserve">or a </w:t>
      </w:r>
      <w:r w:rsidR="00956C4C">
        <w:t>rational</w:t>
      </w:r>
      <w:r w:rsidR="00575CD5">
        <w:t xml:space="preserve"> </w:t>
      </w:r>
      <w:r w:rsidR="00956C4C">
        <w:t>re</w:t>
      </w:r>
      <w:r w:rsidR="00575CD5">
        <w:t xml:space="preserve">vaccination </w:t>
      </w:r>
      <w:r w:rsidR="00956C4C">
        <w:t>strategy</w:t>
      </w:r>
      <w:r w:rsidR="00575CD5">
        <w:t xml:space="preserve"> can be determined. </w:t>
      </w:r>
      <w:bookmarkStart w:id="104" w:name="_GoBack"/>
      <w:bookmarkEnd w:id="104"/>
      <w:r w:rsidR="00575CD5">
        <w:t>We developed an interactive tool to facilitate implementation of these results for a user-defined setting (</w:t>
      </w:r>
      <w:hyperlink r:id="rId14"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367068EF"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990BB5">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"[35]", "plainTextFormattedCitation" : "[35]", "previouslyFormattedCitation" : "[35]" }, "properties" : { "noteIndex" : 0 }, "schema" : "https://github.com/citation-style-language/schema/raw/master/csl-citation.json" }</w:instrText>
      </w:r>
      <w:r w:rsidR="00DF40CD">
        <w:fldChar w:fldCharType="separate"/>
      </w:r>
      <w:r w:rsidR="008E58D5" w:rsidRPr="008E58D5">
        <w:rPr>
          <w:noProof/>
        </w:rPr>
        <w:t>[35]</w:t>
      </w:r>
      <w:r w:rsidR="00DF40CD">
        <w:fldChar w:fldCharType="end"/>
      </w:r>
      <w:r w:rsidR="00811CA3">
        <w:t xml:space="preserve"> </w:t>
      </w:r>
      <w:r>
        <w:t>Recent work has also shown serological triggers for periodic mass v</w:t>
      </w:r>
      <w:r w:rsidR="003B6D69">
        <w:t>accination can be an effective and efficient</w:t>
      </w:r>
      <w:r>
        <w:t xml:space="preserve"> method to maintain herd immunity.</w:t>
      </w:r>
      <w:r>
        <w:fldChar w:fldCharType="begin" w:fldLock="1"/>
      </w:r>
      <w:r w:rsidR="00990BB5">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"[36]", "plainTextFormattedCitation" : "[36]", "previouslyFormattedCitation" : "[36]" }, "properties" : { "noteIndex" : 0 }, "schema" : "https://github.com/citation-style-language/schema/raw/master/csl-citation.json" }</w:instrText>
      </w:r>
      <w:r>
        <w:fldChar w:fldCharType="separate"/>
      </w:r>
      <w:r w:rsidR="008E58D5" w:rsidRPr="008E58D5">
        <w:rPr>
          <w:noProof/>
        </w:rPr>
        <w:t>[36]</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990BB5">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"[37]", "plainTextFormattedCitation" : "[37]", "previouslyFormattedCitation" : "[37]" }, "properties" : { "noteIndex" : 0 }, "schema" : "https://github.com/citation-style-language/schema/raw/master/csl-citation.json" }</w:instrText>
      </w:r>
      <w:r w:rsidR="00226BF1">
        <w:fldChar w:fldCharType="separate"/>
      </w:r>
      <w:r w:rsidR="008E58D5" w:rsidRPr="008E58D5">
        <w:rPr>
          <w:noProof/>
        </w:rPr>
        <w:t>[37]</w:t>
      </w:r>
      <w:r w:rsidR="00226BF1">
        <w:fldChar w:fldCharType="end"/>
      </w:r>
    </w:p>
    <w:p w14:paraId="08682F25" w14:textId="77777777" w:rsidR="00575CD5" w:rsidRDefault="00575CD5" w:rsidP="00575CD5"/>
    <w:p w14:paraId="2A4B6D18" w14:textId="67B7DC61" w:rsidR="00F100C2" w:rsidRDefault="00575CD5" w:rsidP="004938BA">
      <w:r>
        <w:t>Current guidelines for the optimal use of the OCV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990BB5">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"[38]", "plainTextFormattedCitation" : "[38]", "previouslyFormattedCitation" : "[38]" }, "properties" : { "noteIndex" : 0 }, "schema" : "https://github.com/citation-style-language/schema/raw/master/csl-citation.json" }</w:instrText>
      </w:r>
      <w:r w:rsidR="007A6AEE">
        <w:fldChar w:fldCharType="separate"/>
      </w:r>
      <w:r w:rsidR="008E58D5" w:rsidRPr="008E58D5">
        <w:rPr>
          <w:noProof/>
        </w:rPr>
        <w:t>[38]</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990BB5">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"[39]", "plainTextFormattedCitation" : "[39]", "previouslyFormattedCitation" : "[39]" }, "properties" : { "noteIndex" : 0 }, "schema" : "https://github.com/citation-style-language/schema/raw/master/csl-citation.json" }</w:instrText>
      </w:r>
      <w:r>
        <w:fldChar w:fldCharType="separate"/>
      </w:r>
      <w:r w:rsidR="008E58D5" w:rsidRPr="008E58D5">
        <w:rPr>
          <w:noProof/>
        </w:rPr>
        <w:t>[39]</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w:t>
      </w:r>
      <w:r w:rsidR="00733412">
        <w:t>On one hand</w:t>
      </w:r>
      <w:r>
        <w:t xml:space="preserve">, we expect settings with high migration rates to experience more frequent introduction of cholera, all else being equal. Therefore, the expected probability of an outbreak in a population with higher migration is larger. </w:t>
      </w:r>
      <w:r w:rsidR="00733412">
        <w:t>On the other hand</w:t>
      </w:r>
      <w:r>
        <w:t>, settings with high migration rates</w:t>
      </w:r>
      <w:r w:rsidR="00733412">
        <w:t xml:space="preserve"> </w:t>
      </w:r>
      <w:r>
        <w:t>will also experience faster waning of herd protection</w:t>
      </w:r>
      <w:r w:rsidR="00733412">
        <w:t>, with the key assumption that those entering the population have a lower degree of vaccine-derived or natural immunity</w:t>
      </w:r>
      <w:r>
        <w:t>.</w:t>
      </w:r>
      <w:r w:rsidR="00733412">
        <w:t xml:space="preserve"> T</w:t>
      </w:r>
      <w:r>
        <w:t xml:space="preserve">he </w:t>
      </w:r>
      <w:r w:rsidR="004938BA">
        <w:t xml:space="preserve">population-level protection conferred by </w:t>
      </w:r>
      <w:r>
        <w:t xml:space="preserve">vaccination </w:t>
      </w:r>
      <w:r w:rsidR="00990BB5">
        <w:t>would therefore</w:t>
      </w:r>
      <w:r w:rsidR="004938BA">
        <w:t xml:space="preserve"> have a</w:t>
      </w:r>
      <w:r>
        <w:t xml:space="preserve">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w:t>
      </w:r>
      <w:r w:rsidR="007E20EF">
        <w:fldChar w:fldCharType="begin" w:fldLock="1"/>
      </w:r>
      <w:r w:rsidR="00990BB5">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"[40]", "plainTextFormattedCitation" : "[40]", "previouslyFormattedCitation" : "[40]" }, "properties" : { "noteIndex" : 0 }, "schema" : "https://github.com/citation-style-language/schema/raw/master/csl-citation.json" }</w:instrText>
      </w:r>
      <w:r w:rsidR="007E20EF">
        <w:fldChar w:fldCharType="separate"/>
      </w:r>
      <w:r w:rsidR="008E58D5" w:rsidRPr="008E58D5">
        <w:rPr>
          <w:noProof/>
        </w:rPr>
        <w:t>[40]</w:t>
      </w:r>
      <w:r w:rsidR="007E20EF">
        <w:fldChar w:fldCharType="end"/>
      </w:r>
      <w:r>
        <w:t xml:space="preserve"> We find that the optimal migration rate shifts lower (i.e., preferring less mobile populations) in settings with a high average R</w:t>
      </w:r>
      <w:r>
        <w:rPr>
          <w:vertAlign w:val="subscript"/>
        </w:rPr>
        <w:t>0</w:t>
      </w:r>
      <w:r>
        <w:t xml:space="preserve">. </w:t>
      </w:r>
    </w:p>
    <w:p w14:paraId="743C88F4" w14:textId="77777777" w:rsidR="00F100C2" w:rsidRDefault="00F100C2" w:rsidP="004938BA"/>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w:t>
      </w:r>
      <w:r w:rsidR="00596D3C">
        <w:lastRenderedPageBreak/>
        <w:t xml:space="preserve">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548768E1" w14:textId="1B8A4450" w:rsidR="006F3BBC" w:rsidRDefault="006F3BBC" w:rsidP="00596D3C"/>
    <w:p w14:paraId="210EF96A" w14:textId="0C98BBD4" w:rsidR="00C06A72" w:rsidRPr="00C06A72" w:rsidRDefault="00CB5408" w:rsidP="002C5E5F">
      <w:r>
        <w:t>Our model assumes a leaky</w:t>
      </w:r>
      <w:r w:rsidR="0088685D">
        <w:t xml:space="preserve"> mode of vaccine action, </w:t>
      </w:r>
      <w:r w:rsidR="002C5E5F">
        <w:t>whereby vaccination reduces the disease susceptibility of each recipient to a non-zero level</w:t>
      </w:r>
      <w:r w:rsidR="0088685D">
        <w:t>. However, our calculation of proportion susceptible</w:t>
      </w:r>
      <w:r w:rsidR="00170538">
        <w:t xml:space="preserve">, </w:t>
      </w:r>
      <w:r w:rsidR="0088685D">
        <w:t>X(t)</w:t>
      </w:r>
      <w:r w:rsidR="00170538">
        <w:t>,</w:t>
      </w:r>
      <w:r w:rsidR="0088685D">
        <w:t xml:space="preserve"> is robust to other assumptions</w:t>
      </w:r>
      <w:r w:rsidR="007B0B58">
        <w:t xml:space="preserve"> regarding the method by which vaccine efficacy waning occurs: time-dependent failure in “take,” corresponding to an all or nothing response; and time-dependent failure in “degree,” corresponding to a leaky vaccine response</w:t>
      </w:r>
      <w:r w:rsidR="00AA143C">
        <w:t xml:space="preserve"> (Fig S6</w:t>
      </w:r>
      <w:r w:rsidR="00146272">
        <w:t>).</w:t>
      </w:r>
      <w:r w:rsidR="007B0B58">
        <w:fldChar w:fldCharType="begin" w:fldLock="1"/>
      </w:r>
      <w:r w:rsidR="007B0B58">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"[41]", "plainTextFormattedCitation" : "[41]" }, "properties" : { "noteIndex" : 0 }, "schema" : "https://github.com/citation-style-language/schema/raw/master/csl-citation.json" }</w:instrText>
      </w:r>
      <w:r w:rsidR="007B0B58">
        <w:fldChar w:fldCharType="separate"/>
      </w:r>
      <w:r w:rsidR="007B0B58" w:rsidRPr="007B0B58">
        <w:rPr>
          <w:noProof/>
        </w:rPr>
        <w:t>[41]</w:t>
      </w:r>
      <w:r w:rsidR="007B0B58">
        <w:fldChar w:fldCharType="end"/>
      </w:r>
      <w:r w:rsidR="00146272">
        <w:t xml:space="preserve"> </w:t>
      </w:r>
      <w:r w:rsidR="003210F2">
        <w:t>Our parameterization of a leaky, waning vaccine aligns with prevailing interpretations</w:t>
      </w:r>
      <w:r w:rsidR="007E20EF">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"[18]", "plainTextFormattedCitation" : "[18]", "previouslyFormattedCitation" : "[18]" }, "properties" : { "noteIndex" : 0 }, "schema" : "https://github.com/citation-style-language/schema/raw/master/csl-citation.json" }</w:instrText>
      </w:r>
      <w:r w:rsidR="007E20EF">
        <w:fldChar w:fldCharType="separate"/>
      </w:r>
      <w:r w:rsidR="00990BB5" w:rsidRPr="00990BB5">
        <w:rPr>
          <w:noProof/>
        </w:rPr>
        <w:t>[18]</w:t>
      </w:r>
      <w:r w:rsidR="007E20EF">
        <w:fldChar w:fldCharType="end"/>
      </w:r>
      <w:r w:rsidR="003210F2">
        <w:t xml:space="preserve"> of the clinical trial data,</w:t>
      </w:r>
      <w:r w:rsidR="007E20EF">
        <w:fldChar w:fldCharType="begin" w:fldLock="1"/>
      </w:r>
      <w:r w:rsidR="007B0B58">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"[22]", "plainTextFormattedCitation" : "[22]", "previouslyFormattedCitation" : "[22]" }, "properties" : { "noteIndex" : 0 }, "schema" : "https://github.com/citation-style-language/schema/raw/master/csl-citation.json" }</w:instrText>
      </w:r>
      <w:r w:rsidR="007E20EF">
        <w:fldChar w:fldCharType="separate"/>
      </w:r>
      <w:r w:rsidR="00990BB5" w:rsidRPr="00990BB5">
        <w:rPr>
          <w:noProof/>
        </w:rPr>
        <w:t>[22]</w:t>
      </w:r>
      <w:r w:rsidR="007E20EF">
        <w:fldChar w:fldCharType="end"/>
      </w:r>
      <w:r w:rsidR="003210F2">
        <w:t xml:space="preserve"> as opposed to alternative possible explanations for changes in VE(t) over time in an RCT, such as frailty, loss to follow up, </w:t>
      </w:r>
      <w:r w:rsidR="008E5ADF">
        <w:t xml:space="preserve">and </w:t>
      </w:r>
      <w:r w:rsidR="003210F2">
        <w:t>random variability</w:t>
      </w:r>
      <w:r w:rsidR="008E5ADF">
        <w:t>.</w:t>
      </w:r>
      <w:r w:rsidR="003210F2">
        <w:fldChar w:fldCharType="begin" w:fldLock="1"/>
      </w:r>
      <w:r w:rsidR="007B0B58">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"[42]", "plainTextFormattedCitation" : "[42]", "previouslyFormattedCitation" : "[41]" }, "properties" : { "noteIndex" : 0 }, "schema" : "https://github.com/citation-style-language/schema/raw/master/csl-citation.json" }</w:instrText>
      </w:r>
      <w:r w:rsidR="003210F2">
        <w:fldChar w:fldCharType="separate"/>
      </w:r>
      <w:r w:rsidR="007B0B58" w:rsidRPr="007B0B58">
        <w:rPr>
          <w:noProof/>
        </w:rPr>
        <w:t>[42]</w:t>
      </w:r>
      <w:r w:rsidR="003210F2">
        <w:fldChar w:fldCharType="end"/>
      </w:r>
    </w:p>
    <w:p w14:paraId="28EB1FBB" w14:textId="66A2E4D3" w:rsidR="0071157B" w:rsidRDefault="0071157B" w:rsidP="00F038DC"/>
    <w:p w14:paraId="762011A8" w14:textId="66ADA94F" w:rsidR="0016567C" w:rsidRDefault="0016567C" w:rsidP="00F038DC">
      <w:r>
        <w:t xml:space="preserve">The migration rates estimated from the three settings are intended for benchmarking and not to imply that these rates are </w:t>
      </w:r>
      <w:r w:rsidR="008E5ADF">
        <w:t xml:space="preserve">either constant or generalizable to the </w:t>
      </w:r>
      <w:r w:rsidR="00596D3C">
        <w:t>whole population</w:t>
      </w:r>
      <w:r>
        <w:t>.</w:t>
      </w:r>
      <w:r w:rsidR="00B41222">
        <w:t xml:space="preserve"> </w:t>
      </w:r>
      <w:r w:rsidR="00F100C2">
        <w:t>Indeed, if within a single population there existed a stable group of permanent residents and a high mobile group of temporary residents, we may expect to retain herd immunity for a long</w:t>
      </w:r>
      <w:r w:rsidR="008E5ADF">
        <w:t>er</w:t>
      </w:r>
      <w:r w:rsidR="00F100C2">
        <w:t xml:space="preserve"> time after vaccination for a given average residence time. T</w:t>
      </w:r>
      <w:r w:rsidR="007353D3">
        <w:t xml:space="preserve">he </w:t>
      </w:r>
      <w:r w:rsidR="00F100C2">
        <w:t>mobility rates we present</w:t>
      </w:r>
      <w:r w:rsidR="007353D3">
        <w:t xml:space="preserve"> exemplify the wide range of human mobility and its possible impact on OCV decision-making.</w:t>
      </w:r>
      <w:r w:rsidR="00F100C2">
        <w:t xml:space="preserve"> </w:t>
      </w:r>
    </w:p>
    <w:p w14:paraId="0EB9B387" w14:textId="77777777" w:rsidR="003D3BBD" w:rsidRDefault="003D3BBD" w:rsidP="00F038DC"/>
    <w:p w14:paraId="0528FD51" w14:textId="21ADAB68" w:rsidR="003D3BBD" w:rsidRDefault="003D3BBD" w:rsidP="00F038DC">
      <w:r>
        <w:t>Cholera vaccine efficacy has been shown to vary by age of recipient,</w:t>
      </w:r>
      <w:r w:rsidR="0009137F">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"[18,22]", "plainTextFormattedCitation" : "[18,22]", "previouslyFormattedCitation" : "[18,22]" }, "properties" : { "noteIndex" : 0 }, "schema" : "https://github.com/citation-style-language/schema/raw/master/csl-citation.json" }</w:instrText>
      </w:r>
      <w:r w:rsidR="0009137F">
        <w:fldChar w:fldCharType="separate"/>
      </w:r>
      <w:r w:rsidR="00990BB5" w:rsidRPr="00990BB5">
        <w:rPr>
          <w:noProof/>
        </w:rPr>
        <w:t>[18,22]</w:t>
      </w:r>
      <w:r w:rsidR="0009137F">
        <w:fldChar w:fldCharType="end"/>
      </w:r>
      <w:r>
        <w:t xml:space="preserve"> however for simplicity</w:t>
      </w:r>
      <w:r w:rsidR="008E5ADF">
        <w:t xml:space="preserve"> and lack of detailed data</w:t>
      </w:r>
      <w:r>
        <w:t xml:space="preserve">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5C53CB">
        <w:fldChar w:fldCharType="begin" w:fldLock="1"/>
      </w:r>
      <w:r w:rsidR="007B0B58">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"[43]", "plainTextFormattedCitation" : "[43]", "previouslyFormattedCitation" : "[42]" }, "properties" : { "noteIndex" : 0 }, "schema" : "https://github.com/citation-style-language/schema/raw/master/csl-citation.json" }</w:instrText>
      </w:r>
      <w:r w:rsidR="005C53CB">
        <w:fldChar w:fldCharType="separate"/>
      </w:r>
      <w:r w:rsidR="007B0B58" w:rsidRPr="007B0B58">
        <w:rPr>
          <w:noProof/>
        </w:rPr>
        <w:t>[43]</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269CD9E9" w14:textId="59188F2B"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7B0B58">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"[44]", "plainTextFormattedCitation" : "[44]", "previouslyFormattedCitation" : "[43]" }, "properties" : { "noteIndex" : 0 }, "schema" : "https://github.com/citation-style-language/schema/raw/master/csl-citation.json" }</w:instrText>
      </w:r>
      <w:r w:rsidR="00601E61">
        <w:fldChar w:fldCharType="separate"/>
      </w:r>
      <w:r w:rsidR="007B0B58" w:rsidRPr="007B0B58">
        <w:rPr>
          <w:noProof/>
        </w:rPr>
        <w:t>[44]</w:t>
      </w:r>
      <w:r w:rsidR="00601E61">
        <w:fldChar w:fldCharType="end"/>
      </w:r>
      <w:r w:rsidR="008E5ADF">
        <w:t xml:space="preserve"> We find the </w:t>
      </w:r>
      <w:r w:rsidR="007353D3">
        <w:t xml:space="preserve">Mass </w:t>
      </w:r>
      <w:r w:rsidR="008E5ADF">
        <w:t>and Maintain</w:t>
      </w:r>
      <w:r w:rsidR="007353D3">
        <w:t xml:space="preserve"> strategy continues to outperform </w:t>
      </w:r>
      <w:r w:rsidR="00E87CB3">
        <w:t>routine vaccination or periodic mass vaccination even when there is a perfect vaccine (i.e., VE=1 indefinitely)</w:t>
      </w:r>
      <w:r w:rsidR="00AA143C">
        <w:t xml:space="preserve"> (Fig S</w:t>
      </w:r>
      <w:r w:rsidR="00F100C2">
        <w:t>7</w:t>
      </w:r>
      <w:r w:rsidR="00CB5408">
        <w:t>)</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8E5ADF">
        <w:t>Fig S8</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F02F56">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"[3]", "plainTextFormattedCitation" : "[3]", "previouslyFormattedCitation" : "[3]" }, "properties" : { "noteIndex" : 0 }, "schema" : "https://github.com/citation-style-language/schema/raw/master/csl-citation.json" }</w:instrText>
      </w:r>
      <w:r w:rsidR="00AE6CD2">
        <w:fldChar w:fldCharType="separate"/>
      </w:r>
      <w:r w:rsidR="00F02F56" w:rsidRPr="00F02F56">
        <w:rPr>
          <w:noProof/>
        </w:rPr>
        <w:t>[3]</w:t>
      </w:r>
      <w:r w:rsidR="00AE6CD2">
        <w:fldChar w:fldCharType="end"/>
      </w:r>
    </w:p>
    <w:p w14:paraId="41BC4726" w14:textId="77777777" w:rsidR="00E87CB3" w:rsidRDefault="00E87CB3" w:rsidP="00E87CB3"/>
    <w:p w14:paraId="186343F1" w14:textId="131FDDAC"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7B0B58">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"[45]", "plainTextFormattedCitation" : "[45]", "previouslyFormattedCitation" : "[44]" }, "properties" : { "noteIndex" : 0 }, "schema" : "https://github.com/citation-style-language/schema/raw/master/csl-citation.json" }</w:instrText>
      </w:r>
      <w:r w:rsidR="00170BC3">
        <w:fldChar w:fldCharType="separate"/>
      </w:r>
      <w:r w:rsidR="007B0B58" w:rsidRPr="007B0B58">
        <w:rPr>
          <w:noProof/>
        </w:rPr>
        <w:t>[45]</w:t>
      </w:r>
      <w:r w:rsidR="00170BC3">
        <w:fldChar w:fldCharType="end"/>
      </w:r>
      <w:r w:rsidR="004B689C">
        <w:t xml:space="preserve"> and yellow fever.</w:t>
      </w:r>
      <w:r w:rsidR="004B689C">
        <w:fldChar w:fldCharType="begin" w:fldLock="1"/>
      </w:r>
      <w:r w:rsidR="007B0B58">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"[46]", "plainTextFormattedCitation" : "[46]", "previouslyFormattedCitation" : "[45]" }, "properties" : { "noteIndex" : 0 }, "schema" : "https://github.com/citation-style-language/schema/raw/master/csl-citation.json" }</w:instrText>
      </w:r>
      <w:r w:rsidR="004B689C">
        <w:fldChar w:fldCharType="separate"/>
      </w:r>
      <w:r w:rsidR="007B0B58" w:rsidRPr="007B0B58">
        <w:rPr>
          <w:noProof/>
        </w:rPr>
        <w:t>[46]</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7B0B58">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"[47]", "plainTextFormattedCitation" : "[47]", "previouslyFormattedCitation" : "[46]" }, "properties" : { "noteIndex" : 0 }, "schema" : "https://github.com/citation-style-language/schema/raw/master/csl-citation.json" }</w:instrText>
      </w:r>
      <w:r w:rsidR="00A61C71">
        <w:fldChar w:fldCharType="separate"/>
      </w:r>
      <w:r w:rsidR="007B0B58" w:rsidRPr="007B0B58">
        <w:rPr>
          <w:noProof/>
        </w:rPr>
        <w:t>[47]</w:t>
      </w:r>
      <w:r w:rsidR="00A61C71">
        <w:fldChar w:fldCharType="end"/>
      </w:r>
      <w:r>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6E9215AE" w14:textId="77777777" w:rsidR="00357465" w:rsidRDefault="00357465">
      <w:r>
        <w:t>CMP and COB ....</w:t>
      </w:r>
    </w:p>
    <w:p w14:paraId="135FD3EF" w14:textId="1954BCB0" w:rsidR="002B44C8" w:rsidRPr="001C4B5E" w:rsidRDefault="00357465">
      <w:r>
        <w:t>ASA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57BD6678" w:rsidR="007914F5" w:rsidRDefault="007914F5" w:rsidP="007914F5">
      <w:r>
        <w:rPr>
          <w:b/>
        </w:rPr>
        <w:t xml:space="preserve">Fig 1. </w:t>
      </w:r>
      <w:r w:rsidR="00D746A3">
        <w:rPr>
          <w:b/>
        </w:rPr>
        <w:t>Mathematical</w:t>
      </w:r>
      <w:r>
        <w:rPr>
          <w:b/>
        </w:rPr>
        <w:t xml:space="preserve"> model framework.</w:t>
      </w:r>
      <w:r>
        <w:t xml:space="preserve"> </w:t>
      </w:r>
    </w:p>
    <w:p w14:paraId="1EA5A07F" w14:textId="5BAE3689"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w:t>
      </w:r>
      <w:r>
        <w:t>, death, and migration</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77777777" w:rsidR="00D4347B" w:rsidRPr="00D4347B" w:rsidRDefault="00D60633" w:rsidP="00D4347B">
      <w:pPr>
        <w:rPr>
          <w:b/>
        </w:rPr>
      </w:pPr>
      <w:r>
        <w:rPr>
          <w:b/>
        </w:rPr>
        <w:t>Fig 2</w:t>
      </w:r>
      <w:r w:rsidR="00700D43" w:rsidRPr="00700D43">
        <w:rPr>
          <w:b/>
        </w:rPr>
        <w:t xml:space="preserve">. </w:t>
      </w:r>
      <w:r w:rsidR="00D4347B" w:rsidRPr="00D4347B">
        <w:rPr>
          <w:b/>
        </w:rPr>
        <w:t>Dynamics of population susceptibility and herd immunity</w:t>
      </w:r>
    </w:p>
    <w:p w14:paraId="6A27E26D" w14:textId="4A5DA070" w:rsidR="00700D43" w:rsidRDefault="00D4347B" w:rsidP="00F038DC">
      <w:r>
        <w:t xml:space="preserve">Following mass vaccination (100% coverage) with </w:t>
      </w:r>
      <w:proofErr w:type="spellStart"/>
      <w:r>
        <w:t>kOCV</w:t>
      </w:r>
      <w:proofErr w:type="spellEnd"/>
      <w:r w:rsidR="00E9055B">
        <w:t xml:space="preserve"> (left column)</w:t>
      </w:r>
      <w:r>
        <w:t xml:space="preserve"> or hypothetical vaccine with VE=1 indefinitely (</w:t>
      </w:r>
      <w:r w:rsidR="00E9055B">
        <w:t xml:space="preserve">right </w:t>
      </w:r>
      <w:r>
        <w:t>column), population susceptibility is shown to increase over time more quickly in the presence of high migration rates</w:t>
      </w:r>
      <w:r w:rsidR="0063094A">
        <w:t xml:space="preserve"> (Panels </w:t>
      </w:r>
      <w:r w:rsidR="0063094A" w:rsidRPr="0063094A">
        <w:rPr>
          <w:b/>
        </w:rPr>
        <w:t>A-B</w:t>
      </w:r>
      <w:r w:rsidR="0063094A">
        <w:t>)</w:t>
      </w:r>
      <w:r>
        <w:t>.</w:t>
      </w:r>
      <w:r w:rsidR="0063094A">
        <w:t xml:space="preserve"> Consequently, the effective reproductive number (</w:t>
      </w:r>
      <w:r w:rsidR="0063094A" w:rsidRPr="0063094A">
        <w:rPr>
          <w:b/>
        </w:rPr>
        <w:t>C-D</w:t>
      </w:r>
      <w:r w:rsidR="0063094A">
        <w:t xml:space="preserve">) and the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 (</w:t>
      </w:r>
      <w:r w:rsidR="0063094A" w:rsidRPr="0063094A">
        <w:rPr>
          <w:b/>
        </w:rPr>
        <w:t>E-F</w:t>
      </w:r>
      <w:r w:rsidR="0063094A">
        <w:t>) also increase over time since vaccination.</w:t>
      </w:r>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r w:rsidR="001C4B5E">
        <w:rPr>
          <w:b/>
        </w:rPr>
        <w:t>Revaccination</w:t>
      </w:r>
      <w:r w:rsidR="00002C0D">
        <w:rPr>
          <w:b/>
        </w:rPr>
        <w:t xml:space="preserve"> strategies to maximize DHI.</w:t>
      </w:r>
    </w:p>
    <w:p w14:paraId="5D8B885F" w14:textId="66232391"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AC16BF">
        <w:t xml:space="preserve"> (timing marked by arrows)</w:t>
      </w:r>
      <w:r>
        <w:t xml:space="preserve"> with </w:t>
      </w:r>
      <w:r w:rsidR="0063094A">
        <w:t xml:space="preserve">100% coverage </w:t>
      </w:r>
      <w:r>
        <w:t>every year (dashed line) or two years (dotted line) is shown to periodically achieve then lose herd immunity,</w:t>
      </w:r>
      <w:r w:rsidR="0063094A">
        <w:t xml:space="preserve"> designated by the horizontal line at R</w:t>
      </w:r>
      <w:r w:rsidR="0063094A">
        <w:rPr>
          <w:vertAlign w:val="subscript"/>
        </w:rPr>
        <w:t>e</w:t>
      </w:r>
      <w:r w:rsidR="0063094A">
        <w:t>=1</w:t>
      </w:r>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The following are held constant for all simulations: population size = 10,000; maximum vaccine courses = 30,000; R</w:t>
      </w:r>
      <w:r w:rsidR="0063094A">
        <w:rPr>
          <w:vertAlign w:val="subscript"/>
        </w:rPr>
        <w:t>0</w:t>
      </w:r>
      <w:r w:rsidR="0063094A">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7B2F04BB" w:rsidR="00B862CB" w:rsidRDefault="009A3CE6" w:rsidP="00837827">
      <w:r>
        <w:t>Vaccine impact</w:t>
      </w:r>
      <w:r w:rsidR="00DA1598">
        <w:t>,</w:t>
      </w:r>
      <w:r>
        <w:t xml:space="preserve"> </w:t>
      </w:r>
      <w:r w:rsidR="00DA1598">
        <w:t>a</w:t>
      </w:r>
      <w:r>
        <w:t xml:space="preserve">s measured by the decrease 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w:t>
      </w:r>
      <w:r w:rsidR="00DA1598">
        <w:t>ity 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
    <w:p w14:paraId="5CA90A9F" w14:textId="1C1FCFDC" w:rsidR="00FF1E30" w:rsidRPr="00FF1E30" w:rsidRDefault="00FF1E30" w:rsidP="00837827">
      <w:r>
        <w:t>(</w:t>
      </w:r>
      <w:r w:rsidRPr="00DA1598">
        <w:rPr>
          <w:b/>
        </w:rPr>
        <w:t>A</w:t>
      </w:r>
      <w:r>
        <w:t xml:space="preserve">) Estimated population size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 and are represented by the f</w:t>
      </w:r>
      <w:r w:rsidR="00FF0880">
        <w:t>a</w:t>
      </w:r>
      <w:r>
        <w:t>int green and red ribbons around the blue line. (</w:t>
      </w:r>
      <w:r w:rsidRPr="00DA1598">
        <w:rPr>
          <w:b/>
        </w:rPr>
        <w:t>B</w:t>
      </w:r>
      <w:r>
        <w:t>) The proportion susceptible over time</w:t>
      </w:r>
      <w:r w:rsidR="00AC16BF">
        <w:t xml:space="preserve"> </w:t>
      </w:r>
      <w:r w:rsidR="00AC16BF">
        <w:lastRenderedPageBreak/>
        <w:t>(green)</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m:oMath>
        <m:r>
          <w:rPr>
            <w:rFonts w:ascii="Cambria Math" w:hAnsi="Cambria Math"/>
          </w:rPr>
          <m:t>X(t)</m:t>
        </m:r>
      </m:oMath>
      <w:r w:rsidR="007E20EF">
        <w:t xml:space="preserve"> and R</w:t>
      </w:r>
      <w:r w:rsidR="007E20EF">
        <w:rPr>
          <w:vertAlign w:val="subscript"/>
        </w:rPr>
        <w:t>0</w:t>
      </w:r>
      <w:r w:rsidR="007E20EF">
        <w:t xml:space="preserve">, as represented by line color: blue, </w:t>
      </w:r>
      <w:r w:rsidR="007E20EF" w:rsidRPr="007E20EF">
        <w:t>R</w:t>
      </w:r>
      <w:r w:rsidR="007E20EF" w:rsidRPr="007E20EF">
        <w:rPr>
          <w:vertAlign w:val="subscript"/>
        </w:rPr>
        <w:t>0</w:t>
      </w:r>
      <w:r w:rsidR="007E20EF">
        <w:t>=</w:t>
      </w:r>
      <w:r w:rsidR="007E20EF" w:rsidRPr="007E20EF">
        <w:t>1</w:t>
      </w:r>
      <w:r w:rsidR="007E20EF">
        <w:t>; green, 1.5; black, 1.</w:t>
      </w:r>
      <w:r w:rsidR="00AC16BF">
        <w:t>8</w:t>
      </w:r>
      <w:r w:rsidR="007E20EF">
        <w:t>; and red, 2.</w:t>
      </w:r>
      <w:ins w:id="105"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541958CD" w14:textId="25B82C57" w:rsidR="007B0B58" w:rsidRPr="007B0B58" w:rsidRDefault="000A51A6" w:rsidP="007B0B58">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B0B58" w:rsidRPr="007B0B58">
        <w:rPr>
          <w:rFonts w:ascii="Cambria" w:hAnsi="Cambria"/>
          <w:noProof/>
        </w:rPr>
        <w:t xml:space="preserve">1. </w:t>
      </w:r>
      <w:r w:rsidR="007B0B58" w:rsidRPr="007B0B58">
        <w:rPr>
          <w:rFonts w:ascii="Cambria" w:hAnsi="Cambria"/>
          <w:noProof/>
        </w:rPr>
        <w:tab/>
        <w:t xml:space="preserve">Fine PE. Herd immunity: history, theory, practice. Epidemiol Rev. 1993;15: 265–302. </w:t>
      </w:r>
    </w:p>
    <w:p w14:paraId="6B708F7B"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 </w:t>
      </w:r>
      <w:r w:rsidRPr="007B0B58">
        <w:rPr>
          <w:rFonts w:ascii="Cambria" w:hAnsi="Cambria"/>
          <w:noProof/>
        </w:rPr>
        <w:tab/>
        <w:t>Anderson RM, May RM. Vaccination and herd immunity to infectious diseases. Nature. 1985;318: 323–329. doi:10.1038/318323a0</w:t>
      </w:r>
    </w:p>
    <w:p w14:paraId="583D47CF"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 </w:t>
      </w:r>
      <w:r w:rsidRPr="007B0B58">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41F8C038"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 </w:t>
      </w:r>
      <w:r w:rsidRPr="007B0B58">
        <w:rPr>
          <w:rFonts w:ascii="Cambria" w:hAnsi="Cambria"/>
          <w:noProof/>
        </w:rPr>
        <w:tab/>
        <w:t>Ali M, Emch M, von Seidlein L, Yunus M, Sack D a, Rao M, et al. Herd immunity conferred by killed oral cholera vaccines in Bangladesh: a reanalysis. Lancet. 2005;366: 44–9. doi:10.1016/S0140-6736(05)66550-6</w:t>
      </w:r>
    </w:p>
    <w:p w14:paraId="7EF2ED05"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5. </w:t>
      </w:r>
      <w:r w:rsidRPr="007B0B58">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487BE05D"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6. </w:t>
      </w:r>
      <w:r w:rsidRPr="007B0B58">
        <w:rPr>
          <w:rFonts w:ascii="Cambria" w:hAnsi="Cambria"/>
          <w:noProof/>
        </w:rPr>
        <w:tab/>
        <w:t xml:space="preserve">World Health Organization. Cholera, 2015. Wkly Epidemiol Rec. 2016;38: 433–440. </w:t>
      </w:r>
    </w:p>
    <w:p w14:paraId="535B19E3"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7. </w:t>
      </w:r>
      <w:r w:rsidRPr="007B0B58">
        <w:rPr>
          <w:rFonts w:ascii="Cambria" w:hAnsi="Cambria"/>
          <w:noProof/>
        </w:rPr>
        <w:tab/>
        <w:t xml:space="preserve">GAVI. Cholera Vaccine investment strategy. 2013. </w:t>
      </w:r>
    </w:p>
    <w:p w14:paraId="68FD0BF4"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8. </w:t>
      </w:r>
      <w:r w:rsidRPr="007B0B58">
        <w:rPr>
          <w:rFonts w:ascii="Cambria" w:hAnsi="Cambria"/>
          <w:noProof/>
        </w:rPr>
        <w:tab/>
        <w:t xml:space="preserve">WHO. Oral Cholera Vaccine Campaign among internally displaced persons in South Sudan. Wkly Epidemiol Rec. 2014;89: 205–220. </w:t>
      </w:r>
    </w:p>
    <w:p w14:paraId="4EC07E76"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9. </w:t>
      </w:r>
      <w:r w:rsidRPr="007B0B58">
        <w:rPr>
          <w:rFonts w:ascii="Cambria" w:hAnsi="Cambria"/>
          <w:noProof/>
        </w:rPr>
        <w:tab/>
        <w:t>International Vaccine Institute. An Investment Case for the Accelerated Introduction of Oral Cholera Vaccines [Internet]. 2012. Available: http://www.ivi.int/?page_id=12479&amp;uid=816&amp;mod=document</w:t>
      </w:r>
    </w:p>
    <w:p w14:paraId="49C04125"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10. </w:t>
      </w:r>
      <w:r w:rsidRPr="007B0B58">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6F8FFED5"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11. </w:t>
      </w:r>
      <w:r w:rsidRPr="007B0B58">
        <w:rPr>
          <w:rFonts w:ascii="Cambria" w:hAnsi="Cambria"/>
          <w:noProof/>
        </w:rPr>
        <w:tab/>
        <w:t>WHO. WHO Supports Oral Cholera Vaccination Campaigns in South Sudan. 2015; Available: http://www.afro.who.int/en/ssd/news/item/7736-who-supports-oral-cholera-vaccination-campaigns-in-south-sudan.html</w:t>
      </w:r>
    </w:p>
    <w:p w14:paraId="02301BC8"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12. </w:t>
      </w:r>
      <w:r w:rsidRPr="007B0B58">
        <w:rPr>
          <w:rFonts w:ascii="Cambria" w:hAnsi="Cambria"/>
          <w:noProof/>
        </w:rPr>
        <w:tab/>
        <w:t xml:space="preserve">Ministry of Health. Situation Report #93 on Cholera in South Sudan As at 23:59 Hours , 3 November 2016. 2016. </w:t>
      </w:r>
    </w:p>
    <w:p w14:paraId="0AA67870"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13. </w:t>
      </w:r>
      <w:r w:rsidRPr="007B0B58">
        <w:rPr>
          <w:rFonts w:ascii="Cambria" w:hAnsi="Cambria"/>
          <w:noProof/>
        </w:rPr>
        <w:tab/>
        <w:t>Mclean AR, Blower SM. Imperfect Vaccines and Herd Immunity to HIV. Proc R Soc B Biol Sci. 1993;253: 9–13. doi:10.1098/rspb.1993.0075</w:t>
      </w:r>
    </w:p>
    <w:p w14:paraId="2F671DAF"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14. </w:t>
      </w:r>
      <w:r w:rsidRPr="007B0B58">
        <w:rPr>
          <w:rFonts w:ascii="Cambria" w:hAnsi="Cambria"/>
          <w:noProof/>
        </w:rPr>
        <w:tab/>
        <w:t xml:space="preserve">Blower S, Schwartz EJ, Mills J. Forecasting the future of HIV epidemics: The impact of antiretroviral therapies &amp; imperfect vaccines. AIDS Rev. 2003;5: 113–125. </w:t>
      </w:r>
    </w:p>
    <w:p w14:paraId="21EA8780"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15. </w:t>
      </w:r>
      <w:r w:rsidRPr="007B0B58">
        <w:rPr>
          <w:rFonts w:ascii="Cambria" w:hAnsi="Cambria"/>
          <w:noProof/>
        </w:rPr>
        <w:tab/>
        <w:t>Mossong J, Muller CP. Modelling measles re-emergence as a result of waning of immunity in vaccinated populations. Vaccine. 2003;21: 4597–4603. doi:10.1016/S0264-410X(03)00449-3</w:t>
      </w:r>
    </w:p>
    <w:p w14:paraId="3D5D084A"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16. </w:t>
      </w:r>
      <w:r w:rsidRPr="007B0B58">
        <w:rPr>
          <w:rFonts w:ascii="Cambria" w:hAnsi="Cambria"/>
          <w:noProof/>
        </w:rPr>
        <w:tab/>
        <w:t>MAGPANTAY FMG, DOMENECH DE CELLÈS M, ROHANI P, KING AA. Pertussis immunity and epidemiology: mode and duration of vaccine-induced immunity. Parasitology. 2016;143: 835–849. doi:10.1017/S0031182015000979</w:t>
      </w:r>
    </w:p>
    <w:p w14:paraId="3513C55B"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17. </w:t>
      </w:r>
      <w:r w:rsidRPr="007B0B58">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5286F459"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18. </w:t>
      </w:r>
      <w:r w:rsidRPr="007B0B58">
        <w:rPr>
          <w:rFonts w:ascii="Cambria" w:hAnsi="Cambria"/>
          <w:noProof/>
        </w:rPr>
        <w:tab/>
        <w:t xml:space="preserve">Durham LK, Longini IM, Halloran ME, Clemens JD, Nizam A, Rao M. Estimation of vaccine efficacy in the presence of waning: application to cholera vaccines. Am J </w:t>
      </w:r>
      <w:r w:rsidRPr="007B0B58">
        <w:rPr>
          <w:rFonts w:ascii="Cambria" w:hAnsi="Cambria"/>
          <w:noProof/>
        </w:rPr>
        <w:lastRenderedPageBreak/>
        <w:t xml:space="preserve">Epidemiol. 1998;147: 948–959. </w:t>
      </w:r>
    </w:p>
    <w:p w14:paraId="1E58CE54"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19. </w:t>
      </w:r>
      <w:r w:rsidRPr="007B0B58">
        <w:rPr>
          <w:rFonts w:ascii="Cambria" w:hAnsi="Cambria"/>
          <w:noProof/>
        </w:rPr>
        <w:tab/>
        <w:t>Lloyd AL. Realistic distributions of infectious periods in epidemic models: changing patterns of persistence and dynamics. Theor Popul Biol. 2001;60: 59–71. doi:10.1006/tpbi.2001.1525</w:t>
      </w:r>
    </w:p>
    <w:p w14:paraId="4FF037BE"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20. </w:t>
      </w:r>
      <w:r w:rsidRPr="007B0B58">
        <w:rPr>
          <w:rFonts w:ascii="Cambria" w:hAnsi="Cambria"/>
          <w:noProof/>
        </w:rPr>
        <w:tab/>
        <w:t>Krylova O, Earn DJD. Effects of the infectious period distribution on predicted transitions in childhood disease dynamics. J R Soc Interface. 2013;10: 20130098. doi:10.1098/rsif.2013.0098</w:t>
      </w:r>
    </w:p>
    <w:p w14:paraId="4D975BF3"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21. </w:t>
      </w:r>
      <w:r w:rsidRPr="007B0B58">
        <w:rPr>
          <w:rFonts w:ascii="Cambria" w:hAnsi="Cambria"/>
          <w:noProof/>
        </w:rPr>
        <w:tab/>
        <w:t>Soetaert K, Petzoldt T, Setzer RW. Package deSolve : Solving Initial Value Differential Equations in R. J Stat Softw. 2010;33: 1–25. doi:10.18637/jss.v033.i09</w:t>
      </w:r>
    </w:p>
    <w:p w14:paraId="42AF50A5"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22. </w:t>
      </w:r>
      <w:r w:rsidRPr="007B0B58">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5AB59BD6"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23. </w:t>
      </w:r>
      <w:r w:rsidRPr="007B0B58">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04284F0A"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24. </w:t>
      </w:r>
      <w:r w:rsidRPr="007B0B58">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196CF47F"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25. </w:t>
      </w:r>
      <w:r w:rsidRPr="007B0B58">
        <w:rPr>
          <w:rFonts w:ascii="Cambria" w:hAnsi="Cambria"/>
          <w:noProof/>
        </w:rPr>
        <w:tab/>
        <w:t>Black AJ, Ross J V. Computation of epidemic final size distributions. J Theor Biol. 2015;367: 159–165. doi:10.1016/j.jtbi.2014.11.029</w:t>
      </w:r>
    </w:p>
    <w:p w14:paraId="03EC7904"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26. </w:t>
      </w:r>
      <w:r w:rsidRPr="007B0B58">
        <w:rPr>
          <w:rFonts w:ascii="Cambria" w:hAnsi="Cambria"/>
          <w:noProof/>
        </w:rPr>
        <w:tab/>
        <w:t xml:space="preserve">Becker NG. Minor outbreaks when infectives are homogenous. Modeling to Inform Infectious Disease Control. 2015. pp. 7–28. </w:t>
      </w:r>
    </w:p>
    <w:p w14:paraId="21EB4FDE"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27. </w:t>
      </w:r>
      <w:r w:rsidRPr="007B0B58">
        <w:rPr>
          <w:rFonts w:ascii="Cambria" w:hAnsi="Cambria"/>
          <w:noProof/>
        </w:rPr>
        <w:tab/>
        <w:t xml:space="preserve">Mott J. The Distribution of the Time-to-Emptiness of a Discrete Dam Under Steady Demand. J R Stat Soc Ser B. 1963;25: 137–139. </w:t>
      </w:r>
    </w:p>
    <w:p w14:paraId="5B63C114"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28. </w:t>
      </w:r>
      <w:r w:rsidRPr="007B0B58">
        <w:rPr>
          <w:rFonts w:ascii="Cambria" w:hAnsi="Cambria"/>
          <w:noProof/>
        </w:rPr>
        <w:tab/>
        <w:t>UNFPA. Monthly Humanitairan Update - South Sudan Conflict [Internet]. 2016. Available: http://reliefweb.int/sites/reliefweb.int/files/resources/SSD_Monthly_Humanitarian_Update_August.pdf</w:t>
      </w:r>
    </w:p>
    <w:p w14:paraId="1CF2F668"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29. </w:t>
      </w:r>
      <w:r w:rsidRPr="007B0B58">
        <w:rPr>
          <w:rFonts w:ascii="Cambria" w:hAnsi="Cambria"/>
          <w:noProof/>
        </w:rPr>
        <w:tab/>
        <w:t xml:space="preserve">Wallinga J, Teunis P. Different Epidemic Curves for Severe Acute Respiratory Syndrome Reveal Similar Impacts of Control Measures. Am J Epidemiol. 2004;160: 509–516. </w:t>
      </w:r>
    </w:p>
    <w:p w14:paraId="2FE3BAF7"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30. </w:t>
      </w:r>
      <w:r w:rsidRPr="007B0B58">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4E885EA3"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31. </w:t>
      </w:r>
      <w:r w:rsidRPr="007B0B58">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60A362F0"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32. </w:t>
      </w:r>
      <w:r w:rsidRPr="007B0B58">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77177537"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33. </w:t>
      </w:r>
      <w:r w:rsidRPr="007B0B58">
        <w:rPr>
          <w:rFonts w:ascii="Cambria" w:hAnsi="Cambria"/>
          <w:noProof/>
        </w:rPr>
        <w:tab/>
        <w:t xml:space="preserve">Obadia T, Haneef R, Boëlle P-Y. The R0 package: A toolbox to estimate reproduction numbers for epidemic outbreaks. BMC Med Inform Decis Mak. 2012;12: 147. </w:t>
      </w:r>
      <w:r w:rsidRPr="007B0B58">
        <w:rPr>
          <w:rFonts w:ascii="Cambria" w:hAnsi="Cambria"/>
          <w:noProof/>
        </w:rPr>
        <w:lastRenderedPageBreak/>
        <w:t>doi:10.1186/1472-6947-12-147</w:t>
      </w:r>
    </w:p>
    <w:p w14:paraId="59F8ABA0"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34. </w:t>
      </w:r>
      <w:r w:rsidRPr="007B0B58">
        <w:rPr>
          <w:rFonts w:ascii="Cambria" w:hAnsi="Cambria"/>
          <w:noProof/>
        </w:rPr>
        <w:tab/>
        <w:t xml:space="preserve">Fox JP, Elveback L, Scott W, Gatewood L, Ackerman E. Herd Immunity: Basic Concept and Relevance To Public Health Immunization Practices. Am J Epidemiol. 1971;94: 187–197. </w:t>
      </w:r>
    </w:p>
    <w:p w14:paraId="33DD01A7"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35. </w:t>
      </w:r>
      <w:r w:rsidRPr="007B0B58">
        <w:rPr>
          <w:rFonts w:ascii="Cambria" w:hAnsi="Cambria"/>
          <w:noProof/>
        </w:rPr>
        <w:tab/>
        <w:t>International Vaccine Institute. Country Investment Case Study on Cholera Vaccination: Bangladesh [Internet]. 2012. Available: http://www.ivi.int/?page_id=12479&amp;uid=819&amp;mod=document</w:t>
      </w:r>
    </w:p>
    <w:p w14:paraId="4095260E"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36. </w:t>
      </w:r>
      <w:r w:rsidRPr="007B0B58">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34E1BE61"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37. </w:t>
      </w:r>
      <w:r w:rsidRPr="007B0B58">
        <w:rPr>
          <w:rFonts w:ascii="Cambria" w:hAnsi="Cambria"/>
          <w:noProof/>
        </w:rPr>
        <w:tab/>
        <w:t xml:space="preserve">Anderson RM, May RM. Infectious diseases of humans: Dynamics and control. Oxford University Press, London 1991. London: Oxford University Press; 1991. </w:t>
      </w:r>
    </w:p>
    <w:p w14:paraId="53515A2A"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38. </w:t>
      </w:r>
      <w:r w:rsidRPr="007B0B58">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72FCEFAC"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39. </w:t>
      </w:r>
      <w:r w:rsidRPr="007B0B58">
        <w:rPr>
          <w:rFonts w:ascii="Cambria" w:hAnsi="Cambria"/>
          <w:noProof/>
        </w:rPr>
        <w:tab/>
        <w:t>Azman AS, Lessler J. Reactive vaccination in the presence of disease hotspots. Proc R Soc B Biol Sci. 2015;282: 20141341–20141341. doi:10.1098/rspb.2014.1341</w:t>
      </w:r>
    </w:p>
    <w:p w14:paraId="6C838155"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40. </w:t>
      </w:r>
      <w:r w:rsidRPr="007B0B58">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0C0590CB"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41. </w:t>
      </w:r>
      <w:r w:rsidRPr="007B0B58">
        <w:rPr>
          <w:rFonts w:ascii="Cambria" w:hAnsi="Cambria"/>
          <w:noProof/>
        </w:rPr>
        <w:tab/>
        <w:t xml:space="preserve">Magpantay F, Riolo M, Domenech de Celles M, King A, Rohani P. Epidemiological consequences of imperfect vaccines for immunizing infections. J Appl Math. 2014;74: 1810–1830. </w:t>
      </w:r>
    </w:p>
    <w:p w14:paraId="4C907969"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42. </w:t>
      </w:r>
      <w:r w:rsidRPr="007B0B58">
        <w:rPr>
          <w:rFonts w:ascii="Cambria" w:hAnsi="Cambria"/>
          <w:noProof/>
        </w:rPr>
        <w:tab/>
        <w:t>O’Hagan JJ, Hernán MA, Walensky RP, Lipsitch M. Apparent declining efficacy in randomized trials. AIDS. 2012;26: 123–126. doi:10.1097/QAD.0b013e32834e1ce7</w:t>
      </w:r>
    </w:p>
    <w:p w14:paraId="5D8E9DCA"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43. </w:t>
      </w:r>
      <w:r w:rsidRPr="007B0B58">
        <w:rPr>
          <w:rFonts w:ascii="Cambria" w:hAnsi="Cambria"/>
          <w:noProof/>
        </w:rPr>
        <w:tab/>
        <w:t>Worby CJ, Chaves SS, Wallinga J, Lipsitch M, Finelli L, Goldstein E. On the relative role of different age groups in influenza epidemics. Epidemics. Elsevier B.V.; 2015;13: 10–16. doi:10.1016/j.epidem.2015.04.003</w:t>
      </w:r>
    </w:p>
    <w:p w14:paraId="434836C2"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44. </w:t>
      </w:r>
      <w:r w:rsidRPr="007B0B58">
        <w:rPr>
          <w:rFonts w:ascii="Cambria" w:hAnsi="Cambria"/>
          <w:noProof/>
        </w:rPr>
        <w:tab/>
        <w:t>Recommendations of the Advisory Committee on Immunization Practices (ACIP): Typhoid Immunization. MMWR. 1994;RR-14. Available: ftp://ftp.cdc.gov/pub/publications/mmwr/rr/rr4314.pdf</w:t>
      </w:r>
    </w:p>
    <w:p w14:paraId="44698B4A"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45. </w:t>
      </w:r>
      <w:r w:rsidRPr="007B0B58">
        <w:rPr>
          <w:rFonts w:ascii="Cambria" w:hAnsi="Cambria"/>
          <w:noProof/>
        </w:rPr>
        <w:tab/>
        <w:t>Biellik R, Madema S, Taole A, Kutsulukuta A, Allies E, Eggers R, et al. First 5 years of measles elimination in southern Africa: 1996-2000. Lancet. 2002;359: 1564–1568. doi:10.1016/S0140-6736(02)08517-3</w:t>
      </w:r>
    </w:p>
    <w:p w14:paraId="2011756B"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46. </w:t>
      </w:r>
      <w:r w:rsidRPr="007B0B58">
        <w:rPr>
          <w:rFonts w:ascii="Cambria" w:hAnsi="Cambria"/>
          <w:noProof/>
        </w:rPr>
        <w:tab/>
        <w:t>WHO-UNICEF. Yellow Fever Initiative: Providing an opportunity of a lifetime [Internet]. 2010. Available: http://www.who.int/csr/disease/yellowfev/YFIbrochure.pdf</w:t>
      </w:r>
    </w:p>
    <w:p w14:paraId="58D2540D"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47. </w:t>
      </w:r>
      <w:r w:rsidRPr="007B0B58">
        <w:rPr>
          <w:rFonts w:ascii="Cambria" w:hAnsi="Cambria"/>
          <w:noProof/>
        </w:rPr>
        <w:tab/>
        <w:t>Wu JT, Peak CM, Leung GM, Lipsitch M. Fractional dosing of yellow fever vaccine to extend supply: a modelling study. Lancet. Elsevier Ltd; 2016;6736: 53421. doi:10.1016/S0140-6736(16)31838-4</w:t>
      </w:r>
    </w:p>
    <w:p w14:paraId="17EF49D2"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48. </w:t>
      </w:r>
      <w:r w:rsidRPr="007B0B58">
        <w:rPr>
          <w:rFonts w:ascii="Cambria" w:hAnsi="Cambria"/>
          <w:noProof/>
        </w:rPr>
        <w:tab/>
        <w:t>Azman AS, Rudolph KE, Cummings D a T, Lessler J. The incubation period of cholera: a systematic review. J Infect. Elsevier Ltd; 2013;66: 432–8. doi:10.1016/j.jinf.2012.11.013</w:t>
      </w:r>
    </w:p>
    <w:p w14:paraId="51EFC19F"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49. </w:t>
      </w:r>
      <w:r w:rsidRPr="007B0B58">
        <w:rPr>
          <w:rFonts w:ascii="Cambria" w:hAnsi="Cambria"/>
          <w:noProof/>
        </w:rPr>
        <w:tab/>
        <w:t xml:space="preserve">Azman AS, Luquero FJ, Ciglenecki I, Grais RF, Sack D a., Lessler J. The Impact of a One-Dose versus Two-Dose Oral Cholera Vaccine Regimen in Outbreak Settings: A </w:t>
      </w:r>
      <w:r w:rsidRPr="007B0B58">
        <w:rPr>
          <w:rFonts w:ascii="Cambria" w:hAnsi="Cambria"/>
          <w:noProof/>
        </w:rPr>
        <w:lastRenderedPageBreak/>
        <w:t>Modeling Study. PLOS Med. 2015;12: e1001867. doi:10.1371/journal.pmed.1001867</w:t>
      </w:r>
    </w:p>
    <w:p w14:paraId="75E3E3C6"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50. </w:t>
      </w:r>
      <w:r w:rsidRPr="007B0B58">
        <w:rPr>
          <w:rFonts w:ascii="Cambria" w:hAnsi="Cambria"/>
          <w:noProof/>
        </w:rPr>
        <w:tab/>
        <w:t>Weil A a, Khan AI, Chowdhury F, Larocque RC, Faruque  a SG, Ryan ET, et al. Clinical outcomes in household contacts of patients with cholera in Bangladesh. Clin Infect Dis. 2009;49: 1473–9. doi:10.1086/644779</w:t>
      </w:r>
    </w:p>
    <w:p w14:paraId="42A61C2A"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51. </w:t>
      </w:r>
      <w:r w:rsidRPr="007B0B58">
        <w:rPr>
          <w:rFonts w:ascii="Cambria" w:hAnsi="Cambria"/>
          <w:noProof/>
        </w:rPr>
        <w:tab/>
        <w:t>Moore S, Lessler J. Optimal allocation of the limited oral cholera vaccine supply between endemic and epidemic settings. J R Soc …. 2015; Available: http://rsif.royalsocietypublishing.org/content/12/111/20150703</w:t>
      </w:r>
    </w:p>
    <w:p w14:paraId="79934D33"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52. </w:t>
      </w:r>
      <w:r w:rsidRPr="007B0B58">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2305847B" w14:textId="77777777" w:rsidR="007B0B58" w:rsidRPr="007B0B58" w:rsidRDefault="007B0B58" w:rsidP="007B0B58">
      <w:pPr>
        <w:widowControl w:val="0"/>
        <w:autoSpaceDE w:val="0"/>
        <w:autoSpaceDN w:val="0"/>
        <w:adjustRightInd w:val="0"/>
        <w:ind w:left="640" w:hanging="640"/>
        <w:rPr>
          <w:rFonts w:ascii="Cambria" w:hAnsi="Cambria"/>
          <w:noProof/>
        </w:rPr>
      </w:pPr>
      <w:r w:rsidRPr="007B0B58">
        <w:rPr>
          <w:rFonts w:ascii="Cambria" w:hAnsi="Cambria"/>
          <w:noProof/>
        </w:rPr>
        <w:t xml:space="preserve">53. </w:t>
      </w:r>
      <w:r w:rsidRPr="007B0B58">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4887DC49" w:rsidR="00D77E67" w:rsidRDefault="000A51A6" w:rsidP="007B0B58">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502F0C59"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ins w:id="106"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ins w:id="107"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2B4252C2"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sidR="00F97B12">
        <w:rPr>
          <w:b/>
        </w:rPr>
        <w:t xml:space="preserve"> in the presence of non-zero birth rates</w:t>
      </w:r>
      <w:r>
        <w:rPr>
          <w:b/>
        </w:rPr>
        <w:t>.</w:t>
      </w:r>
      <w:r>
        <w:t xml:space="preserve"> </w:t>
      </w:r>
    </w:p>
    <w:p w14:paraId="08FA7EE1" w14:textId="0B0B42C6" w:rsidR="00055B77" w:rsidRDefault="00D60633" w:rsidP="00754E2D">
      <w:r>
        <w:t>As per Fig 2</w:t>
      </w:r>
      <w:r w:rsidR="00F97B12">
        <w:t>A-B</w:t>
      </w:r>
      <w:r w:rsidR="00055B77">
        <w:t xml:space="preserve">, but </w:t>
      </w:r>
      <w:r w:rsidR="00FE5066">
        <w:t>with the addition of high birth/death rates (</w:t>
      </w:r>
      <m:oMath>
        <m:f>
          <m:fPr>
            <m:ctrlPr>
              <w:ins w:id="108"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BS-Whole Cell vaccine profile.</w:t>
      </w:r>
      <w:r w:rsidR="00F97B12">
        <w:t xml:space="preserve"> Even conservatively fast rates of birth and death are slow compared to the rates of vaccine efficacy waning and migration, and therefore have little impact.</w:t>
      </w:r>
    </w:p>
    <w:p w14:paraId="3D424263" w14:textId="77777777" w:rsidR="00002C0D" w:rsidRDefault="00002C0D" w:rsidP="00754E2D"/>
    <w:p w14:paraId="1CD7E5DC" w14:textId="147FB7F5" w:rsidR="00002C0D" w:rsidRDefault="00002C0D" w:rsidP="00002C0D">
      <w:r>
        <w:rPr>
          <w:b/>
        </w:rPr>
        <w:t>Fig S3</w:t>
      </w:r>
      <w:r>
        <w:t>.</w:t>
      </w:r>
      <w:r>
        <w:rPr>
          <w:b/>
        </w:rPr>
        <w:t xml:space="preserve"> Duration of Herd Immunity (DHI) as a function of vaccine coverage and basic reproductive number.</w:t>
      </w:r>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0EDEC799" w14:textId="77777777" w:rsidR="006A0A82" w:rsidRDefault="006A0A82" w:rsidP="00754E2D"/>
    <w:p w14:paraId="3965790A" w14:textId="1CA976B9" w:rsidR="006A0A82" w:rsidRDefault="006A0A82" w:rsidP="00754E2D">
      <w:r>
        <w:rPr>
          <w:b/>
        </w:rPr>
        <w:t xml:space="preserve">Fig S4. Time-dependent proportion susceptibility, X(t),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36849CFC" w:rsidR="006A0A82" w:rsidRPr="006A0A82" w:rsidRDefault="00F97B12" w:rsidP="00754E2D">
      <w:r>
        <w:t>As per Fig 5B</w:t>
      </w:r>
      <w:r w:rsidR="006A0A82">
        <w:t xml:space="preserve">, with an additional dashed line indicating a counterfactual scenario whereby 100% of migrants arriving at the camp </w:t>
      </w:r>
      <w:r>
        <w:t>after</w:t>
      </w:r>
      <w:r w:rsidR="006A0A82">
        <w:t xml:space="preserve"> the second mass vaccination campaign received vaccination upon arrival. Population susceptibility on October 16, 2016 is measu</w:t>
      </w:r>
      <w:r>
        <w:t>red at 0.66 (dashed line), as compared to 0.81</w:t>
      </w:r>
      <w:r w:rsidR="006A0A82">
        <w:t xml:space="preserve"> in the absence of the Mass and Maintain strategy (solid green line).</w:t>
      </w:r>
    </w:p>
    <w:p w14:paraId="037FC54F" w14:textId="77777777" w:rsidR="00002C0D" w:rsidRPr="00055B77" w:rsidRDefault="00002C0D" w:rsidP="00754E2D"/>
    <w:p w14:paraId="1C0E7451" w14:textId="6F50D557" w:rsidR="00002C0D" w:rsidRDefault="006A0A82" w:rsidP="00002C0D">
      <w:pPr>
        <w:rPr>
          <w:b/>
        </w:rPr>
      </w:pPr>
      <w:r>
        <w:rPr>
          <w:b/>
        </w:rPr>
        <w:t>Fig S5</w:t>
      </w:r>
      <w:r w:rsidR="00002C0D">
        <w:rPr>
          <w:b/>
        </w:rPr>
        <w:t>. Time-dependent reproductive number (</w:t>
      </w:r>
      <m:oMath>
        <m:sSub>
          <m:sSubPr>
            <m:ctrlPr>
              <w:ins w:id="109" w:author="Corey Peak" w:date="2017-01-23T14:08: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sidR="00002C0D">
        <w:rPr>
          <w:b/>
        </w:rPr>
        <w:t xml:space="preserve">) and daily cholera case counts in Bentiu PoC </w:t>
      </w:r>
      <w:r w:rsidR="00170538">
        <w:rPr>
          <w:b/>
        </w:rPr>
        <w:t xml:space="preserve">Camp </w:t>
      </w:r>
      <w:r w:rsidR="00002C0D">
        <w:rPr>
          <w:b/>
        </w:rPr>
        <w:t>between October</w:t>
      </w:r>
      <w:r w:rsidR="00F97B12">
        <w:rPr>
          <w:b/>
        </w:rPr>
        <w:t>, 2016,</w:t>
      </w:r>
      <w:r w:rsidR="00002C0D">
        <w:rPr>
          <w:b/>
        </w:rPr>
        <w:t xml:space="preserve"> and</w:t>
      </w:r>
      <w:r w:rsidR="00F97B12">
        <w:rPr>
          <w:b/>
        </w:rPr>
        <w:t xml:space="preserve"> January, 2017</w:t>
      </w:r>
      <w:r w:rsidR="00002C0D">
        <w:rPr>
          <w:b/>
        </w:rPr>
        <w:t xml:space="preserve">. </w:t>
      </w:r>
    </w:p>
    <w:p w14:paraId="719104F0" w14:textId="3C43B5BE"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002C0D">
        <w:fldChar w:fldCharType="separate"/>
      </w:r>
      <w:r w:rsidR="00990BB5" w:rsidRPr="00990BB5">
        <w:rPr>
          <w:noProof/>
        </w:rPr>
        <w:t>[31]</w:t>
      </w:r>
      <w:r w:rsidR="00002C0D">
        <w:fldChar w:fldCharType="end"/>
      </w:r>
      <w:r>
        <w:t>, we report a</w:t>
      </w:r>
      <w:r w:rsidR="00F97B12">
        <w:t xml:space="preserve"> mean</w:t>
      </w:r>
      <w:r>
        <w:t xml:space="preserve"> time-dependent reproductive number (red line) </w:t>
      </w:r>
      <w:r w:rsidR="00F97B12">
        <w:t>above unity for nearly two months. 95% confidence interval shown in pink</w:t>
      </w:r>
      <w:r>
        <w:t>.</w:t>
      </w:r>
    </w:p>
    <w:p w14:paraId="2CC15BD7" w14:textId="77777777" w:rsidR="00C06A72" w:rsidRDefault="00C06A72" w:rsidP="00002C0D"/>
    <w:p w14:paraId="7C0C2E1F" w14:textId="7E72F212" w:rsidR="00C06A72" w:rsidRDefault="006A0A82" w:rsidP="00002C0D">
      <w:r>
        <w:rPr>
          <w:b/>
        </w:rPr>
        <w:t>Fig S6</w:t>
      </w:r>
      <w:r w:rsidR="007304DE">
        <w:rPr>
          <w:b/>
        </w:rPr>
        <w:t>. Calculation of</w:t>
      </w:r>
      <m:oMath>
        <m:r>
          <m:rPr>
            <m:sty m:val="bi"/>
          </m:rPr>
          <w:rPr>
            <w:rFonts w:ascii="Cambria Math" w:hAnsi="Cambria Math"/>
          </w:rPr>
          <m:t xml:space="preserve"> X(t)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 in “take” or “degree.”</w:t>
      </w:r>
    </w:p>
    <w:p w14:paraId="7E5A9BF3" w14:textId="2B028FA6" w:rsidR="007304DE" w:rsidRDefault="00CD56B4" w:rsidP="00002C0D">
      <w:r>
        <w:lastRenderedPageBreak/>
        <w:t>As demonstrated with a simple</w:t>
      </w:r>
      <w:r w:rsidR="007304DE">
        <w:t xml:space="preserve"> exponentially waning vaccine direct effect, </w:t>
      </w:r>
      <w:r w:rsidR="007B0B58">
        <w:t xml:space="preserve">vaccine efficacy waning that is due to a time-dependent failure in “take” (i.e., </w:t>
      </w:r>
      <w:r w:rsidR="007304DE">
        <w:t xml:space="preserve">an </w:t>
      </w:r>
      <w:r>
        <w:t>“</w:t>
      </w:r>
      <w:r w:rsidR="007304DE">
        <w:t>All or Nothing</w:t>
      </w:r>
      <w:r>
        <w:t>”</w:t>
      </w:r>
      <w:r w:rsidR="007304DE">
        <w:t xml:space="preserve"> vaccine </w:t>
      </w:r>
      <w:r w:rsidR="007B0B58">
        <w:t>waning)</w:t>
      </w:r>
      <w:r w:rsidR="007304DE">
        <w:t xml:space="preserve"> (left panel) retains a constant </w:t>
      </w:r>
      <m:oMath>
        <m:r>
          <w:rPr>
            <w:rFonts w:ascii="Cambria Math" w:hAnsi="Cambria Math"/>
          </w:rPr>
          <m:t>VE(t)</m:t>
        </m:r>
      </m:oMath>
      <w:r w:rsidR="007304DE">
        <w:t xml:space="preserve"> (dashed line) while the number of individuals in the </w:t>
      </w:r>
      <m:oMath>
        <m:r>
          <w:rPr>
            <w:rFonts w:ascii="Cambria Math" w:hAnsi="Cambria Math"/>
          </w:rPr>
          <m:t>V(t)</m:t>
        </m:r>
      </m:oMath>
      <w:r w:rsidR="007304DE">
        <w:t xml:space="preserve"> </w:t>
      </w:r>
      <w:r>
        <w:t>ensemble</w:t>
      </w:r>
      <w:r w:rsidR="007304DE">
        <w:t xml:space="preserve"> decreases ov</w:t>
      </w:r>
      <w:r>
        <w:t>er time (dotted line)</w:t>
      </w:r>
      <w:r w:rsidR="0028284E">
        <w:t xml:space="preserve"> from 75% to 0%</w:t>
      </w:r>
      <w:r>
        <w:t>. For</w:t>
      </w:r>
      <w:r w:rsidR="007B0B58">
        <w:t xml:space="preserve"> a time-dependent failure in “degree</w:t>
      </w:r>
      <w:r>
        <w:t xml:space="preserve"> </w:t>
      </w:r>
      <w:r w:rsidR="007B0B58">
        <w:t xml:space="preserve">(i.e., a </w:t>
      </w:r>
      <w:r>
        <w:t>l</w:t>
      </w:r>
      <w:r w:rsidR="007304DE">
        <w:t>eaky vaccine</w:t>
      </w:r>
      <w:r w:rsidR="007B0B58">
        <w:t xml:space="preserve"> waning)</w:t>
      </w:r>
      <w:r w:rsidR="007304DE">
        <w:t xml:space="preserve"> (right panel), individuals </w:t>
      </w:r>
      <w:r>
        <w:t>remain</w:t>
      </w:r>
      <w:r w:rsidR="007304DE">
        <w:t xml:space="preserve"> in the </w:t>
      </w:r>
      <m:oMath>
        <m:r>
          <w:rPr>
            <w:rFonts w:ascii="Cambria Math" w:hAnsi="Cambria Math"/>
          </w:rPr>
          <m:t>V(t)</m:t>
        </m:r>
      </m:oMath>
      <w:r w:rsidR="007304DE">
        <w:t xml:space="preserve"> </w:t>
      </w:r>
      <w:r>
        <w:t>ensemble</w:t>
      </w:r>
      <w:r w:rsidR="007304DE">
        <w:t xml:space="preserve">, but </w:t>
      </w:r>
      <w:r>
        <w:t xml:space="preserve">vaccine efficacy </w:t>
      </w:r>
      <w:r w:rsidR="007304DE">
        <w:t>wanes</w:t>
      </w:r>
      <w:r w:rsidR="0028284E">
        <w:t xml:space="preserve"> from 75% to 0%</w:t>
      </w:r>
      <w:r w:rsidR="007304DE">
        <w:t>. Regardless, the proportion susceptible</w:t>
      </w:r>
      <m:oMath>
        <m:r>
          <w:rPr>
            <w:rFonts w:ascii="Cambria Math" w:hAnsi="Cambria Math"/>
          </w:rPr>
          <m:t xml:space="preserve"> X(t) </m:t>
        </m:r>
      </m:oMath>
      <w:r w:rsidR="007304DE">
        <w:t xml:space="preserve">(solid line) follows the same profile for both vaccine modes of </w:t>
      </w:r>
      <w:r w:rsidR="00D04E3D">
        <w:t>vaccine waning</w:t>
      </w:r>
      <w:r w:rsidR="007304DE">
        <w:t xml:space="preserve">. </w:t>
      </w:r>
    </w:p>
    <w:p w14:paraId="3929A56A" w14:textId="77777777" w:rsidR="005D6069" w:rsidRDefault="005D6069" w:rsidP="006173F9"/>
    <w:p w14:paraId="2B1D08E8" w14:textId="2AB4B773" w:rsidR="003B6D69" w:rsidRDefault="00002C0D" w:rsidP="006173F9">
      <w:pPr>
        <w:rPr>
          <w:b/>
        </w:rPr>
      </w:pPr>
      <w:r>
        <w:rPr>
          <w:b/>
        </w:rPr>
        <w:t>Fig S</w:t>
      </w:r>
      <w:r w:rsidR="00F100C2">
        <w:rPr>
          <w:b/>
        </w:rPr>
        <w:t>7</w:t>
      </w:r>
      <w:r w:rsidR="005D6069">
        <w:t>.</w:t>
      </w:r>
      <w:r w:rsidR="00E10120">
        <w:t xml:space="preserve"> </w:t>
      </w:r>
      <w:r w:rsidR="00E10120">
        <w:rPr>
          <w:b/>
        </w:rPr>
        <w:t xml:space="preserve">Vaccine targeting optimized in settings with intermediate rates of migration. </w:t>
      </w:r>
    </w:p>
    <w:p w14:paraId="5131E5B6" w14:textId="27A6320F" w:rsidR="003D0342" w:rsidRDefault="003D0342" w:rsidP="003D0342">
      <w:pPr>
        <w:rPr>
          <w:b/>
        </w:rPr>
      </w:pPr>
      <w:r>
        <w:t>As per Fig 4</w:t>
      </w:r>
      <w:r w:rsidR="00E10120">
        <w:t>, except for a perf</w:t>
      </w:r>
      <w:r w:rsidR="00002C0D">
        <w:t>ect vaccine (VE=1 indefinitely).</w:t>
      </w:r>
      <w:r w:rsidRPr="003D0342">
        <w:rPr>
          <w:b/>
        </w:rPr>
        <w:t xml:space="preserve"> </w:t>
      </w:r>
    </w:p>
    <w:p w14:paraId="4110CEFB" w14:textId="77777777" w:rsidR="003D0342" w:rsidRDefault="003D0342" w:rsidP="003D0342">
      <w:pPr>
        <w:rPr>
          <w:b/>
        </w:rPr>
      </w:pPr>
    </w:p>
    <w:p w14:paraId="412A0145" w14:textId="1A1CEE89" w:rsidR="003D0342" w:rsidRDefault="003D0342" w:rsidP="003D0342">
      <w:pPr>
        <w:rPr>
          <w:b/>
        </w:rPr>
      </w:pPr>
      <w:r>
        <w:rPr>
          <w:b/>
        </w:rPr>
        <w:t>Fig S8.</w:t>
      </w:r>
      <w:r>
        <w:t xml:space="preserve"> </w:t>
      </w:r>
      <w:r>
        <w:rPr>
          <w:b/>
        </w:rPr>
        <w:t>Revaccination strategies to maximize DHI assuming a non-waning vaccine.</w:t>
      </w:r>
    </w:p>
    <w:p w14:paraId="3B0FEA8A" w14:textId="0E58F602" w:rsidR="00647EAB" w:rsidRDefault="003D0342" w:rsidP="00F038DC">
      <w:r>
        <w:t xml:space="preserve">As per Fig 3, except the vaccine now retains the maximum </w:t>
      </w:r>
      <w:proofErr w:type="spellStart"/>
      <w:r>
        <w:t>kOCV</w:t>
      </w:r>
      <w:proofErr w:type="spellEnd"/>
      <w:r>
        <w:t xml:space="preserve"> efficacy (0.703) for all time. Mass then Maintain strategies again maximize DHI for a fixed vaccine supply.</w:t>
      </w:r>
      <w:r w:rsidRPr="002C5E5F">
        <w:t xml:space="preserve"> </w:t>
      </w:r>
    </w:p>
    <w:p w14:paraId="4A246F53" w14:textId="77777777" w:rsidR="00002C0D" w:rsidRDefault="00002C0D"/>
    <w:p w14:paraId="3E70F1E6" w14:textId="10818E0B" w:rsidR="00E206D5" w:rsidRDefault="003D0342">
      <w:pPr>
        <w:rPr>
          <w:b/>
        </w:rPr>
      </w:pPr>
      <w:r>
        <w:rPr>
          <w:b/>
        </w:rPr>
        <w:t>Fig S9</w:t>
      </w:r>
      <w:r w:rsidR="00ED74E8">
        <w:rPr>
          <w:b/>
        </w:rPr>
        <w:t xml:space="preserve">. Demonstration of </w:t>
      </w:r>
      <w:r w:rsidR="00511BFA">
        <w:rPr>
          <w:b/>
        </w:rPr>
        <w:t>Logarithmic adjustment for</w:t>
      </w:r>
      <w:r w:rsidR="00ED74E8">
        <w:rPr>
          <w:b/>
        </w:rPr>
        <w:t xml:space="preserve"> transition rates.</w:t>
      </w:r>
    </w:p>
    <w:p w14:paraId="2B2DC409" w14:textId="1E0BFC45" w:rsidR="00511BFA" w:rsidRDefault="00511BFA">
      <w:r>
        <w:t xml:space="preserve">As the desired fraction of individuals to be vaccinated in a single day (x axis) increases, the vaccination transition rate with the logarithmic adjustment (see Supplemental Text)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using a transition rate that is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37377817" w14:textId="77777777" w:rsidR="00F100C2" w:rsidRPr="00511BFA" w:rsidRDefault="00F100C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5D91050D"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9E6CA0"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32C524B4" w:rsidR="00066F8B" w:rsidRDefault="00066F8B" w:rsidP="00066F8B">
      <w:r>
        <w:t xml:space="preserve">When the number of vaccines allocated on a given day is much smaller than the number of susceptible individuals eligible to receive vaccination (e.g.,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S9</w:t>
      </w:r>
      <w:r>
        <w:t xml:space="preserve">, dashed line). </w:t>
      </w:r>
    </w:p>
    <w:p w14:paraId="401AF187" w14:textId="77777777" w:rsidR="00066F8B" w:rsidRDefault="00066F8B" w:rsidP="00066F8B"/>
    <w:p w14:paraId="2E77BF14" w14:textId="273201D3"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w:t>
      </w:r>
      <w:r>
        <w:lastRenderedPageBreak/>
        <w:t>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S9</w:t>
      </w:r>
      <w:r w:rsidR="00A433D9">
        <w:t>, solid line)</w:t>
      </w:r>
      <w:r>
        <w:t>.</w:t>
      </w:r>
      <w:r w:rsidRPr="00066F8B">
        <w:t xml:space="preserve"> </w:t>
      </w:r>
      <w:r>
        <w:t xml:space="preserve">For computational tractability, we assume the 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022B75F0" w14:textId="77777777" w:rsidR="00B7144F" w:rsidRDefault="00B7144F" w:rsidP="00B7144F"/>
    <w:p w14:paraId="6FF34711" w14:textId="778B2AE1" w:rsidR="00C01BE6" w:rsidRDefault="004D3805" w:rsidP="004D3805">
      <w:r>
        <w:rPr>
          <w:i/>
        </w:rPr>
        <w:t>Interactive Online Supplement</w:t>
      </w:r>
    </w:p>
    <w:p w14:paraId="62FA4CBD" w14:textId="22DCEBC8" w:rsidR="00C01BE6" w:rsidRDefault="004D3805" w:rsidP="00AB630E">
      <w:r>
        <w:t xml:space="preserve">The interactive online supplement (found at: </w:t>
      </w:r>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104E1001" w:rsidR="00C01BE6" w:rsidRDefault="00C01BE6" w:rsidP="00AB630E">
      <w:r>
        <w:t xml:space="preserve">To account for seasonal forcing, the transmission parameter </w:t>
      </w:r>
      <m:oMath>
        <m:r>
          <w:rPr>
            <w:rFonts w:ascii="Cambria Math" w:hAnsi="Cambria Math"/>
          </w:rPr>
          <m:t>β</m:t>
        </m:r>
      </m:oMath>
      <w:r>
        <w:t xml:space="preserve"> is a</w:t>
      </w:r>
      <w:proofErr w:type="spellStart"/>
      <w:r>
        <w:t>llowed</w:t>
      </w:r>
      <w:proofErr w:type="spellEnd"/>
      <w:r>
        <w:t xml:space="preserve">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w:t>
      </w:r>
      <w:r w:rsidR="004D3805">
        <w:t>ref</w:t>
      </w:r>
      <w:r>
        <w:t>].</w:t>
      </w:r>
    </w:p>
    <w:p w14:paraId="4373A2C9" w14:textId="77777777" w:rsidR="004D3805" w:rsidRDefault="004D3805" w:rsidP="004D3805">
      <w:pPr>
        <w:rPr>
          <w:b/>
        </w:rPr>
      </w:pPr>
    </w:p>
    <w:p w14:paraId="1D4F3F09" w14:textId="0B0055FD"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B0B58">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"[48]", "plainTextFormattedCitation" : "[48]", "previouslyFormattedCitation" : "[47]" }, "properties" : { "noteIndex" : 0 }, "schema" : "https://github.com/citation-style-language/schema/raw/master/csl-citation.json" }</w:instrText>
      </w:r>
      <w:r>
        <w:fldChar w:fldCharType="separate"/>
      </w:r>
      <w:r w:rsidR="007B0B58" w:rsidRPr="007B0B58">
        <w:rPr>
          <w:noProof/>
        </w:rPr>
        <w:t>[48]</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7B0B58">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"[49,50]", "plainTextFormattedCitation" : "[49,50]", "previouslyFormattedCitation" : "[48,49]" }, "properties" : { "noteIndex" : 0 }, "schema" : "https://github.com/citation-style-language/schema/raw/master/csl-citation.json" }</w:instrText>
      </w:r>
      <w:r>
        <w:fldChar w:fldCharType="separate"/>
      </w:r>
      <w:r w:rsidR="007B0B58" w:rsidRPr="007B0B58">
        <w:rPr>
          <w:noProof/>
        </w:rPr>
        <w:t>[49,50]</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B0B58">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"[51\u201353]", "plainTextFormattedCitation" : "[51\u201353]", "previouslyFormattedCitation" : "[50\u201352]" }, "properties" : { "noteIndex" : 0 }, "schema" : "https://github.com/citation-style-language/schema/raw/master/csl-citation.json" }</w:instrText>
      </w:r>
      <w:r>
        <w:fldChar w:fldCharType="separate"/>
      </w:r>
      <w:r w:rsidR="007B0B58" w:rsidRPr="007B0B58">
        <w:rPr>
          <w:noProof/>
        </w:rPr>
        <w:t>[51–53]</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ey Peak" w:date="2017-02-01T10:48:00Z" w:initials="CP">
    <w:p w14:paraId="70AEC979" w14:textId="529743E7" w:rsidR="009E6CA0" w:rsidRDefault="009E6CA0">
      <w:pPr>
        <w:pStyle w:val="CommentText"/>
      </w:pPr>
      <w:r>
        <w:rPr>
          <w:rStyle w:val="CommentReference"/>
        </w:rPr>
        <w:annotationRef/>
      </w:r>
      <w:r>
        <w:t>To Do list:</w:t>
      </w:r>
    </w:p>
    <w:p w14:paraId="5196A2C8" w14:textId="77777777" w:rsidR="009E6CA0" w:rsidRDefault="009E6CA0">
      <w:pPr>
        <w:pStyle w:val="CommentText"/>
      </w:pPr>
    </w:p>
    <w:p w14:paraId="46CE06CE" w14:textId="3FC7DBC8" w:rsidR="009E6CA0" w:rsidRPr="00E90A82" w:rsidRDefault="009E6CA0">
      <w:pPr>
        <w:pStyle w:val="CommentText"/>
        <w:rPr>
          <w:b/>
        </w:rPr>
      </w:pPr>
      <w:r w:rsidRPr="00E90A82">
        <w:rPr>
          <w:b/>
        </w:rPr>
        <w:t>Sensitivity analyses</w:t>
      </w:r>
    </w:p>
    <w:p w14:paraId="5FEA6F97" w14:textId="5FE5F055" w:rsidR="009E6CA0" w:rsidRDefault="009E6CA0">
      <w:pPr>
        <w:pStyle w:val="CommentText"/>
      </w:pPr>
      <w:r>
        <w:tab/>
        <w:t>Age structure</w:t>
      </w:r>
    </w:p>
    <w:p w14:paraId="11E02B33" w14:textId="1AA577E6" w:rsidR="009E6CA0" w:rsidRDefault="009E6CA0">
      <w:pPr>
        <w:pStyle w:val="CommentText"/>
      </w:pPr>
      <w:r>
        <w:tab/>
        <w:t>two groups (mobile and permanent residents)</w:t>
      </w:r>
    </w:p>
    <w:p w14:paraId="0A091CE0" w14:textId="75A8EB05" w:rsidR="009E6CA0" w:rsidRDefault="009E6CA0">
      <w:pPr>
        <w:pStyle w:val="CommentText"/>
      </w:pPr>
      <w:r>
        <w:tab/>
        <w:t>vaccinated or immune migrants</w:t>
      </w:r>
    </w:p>
    <w:p w14:paraId="2AC57F14" w14:textId="138EA0C7" w:rsidR="009E6CA0" w:rsidRDefault="009E6CA0">
      <w:pPr>
        <w:pStyle w:val="CommentText"/>
      </w:pPr>
      <w:r>
        <w:tab/>
        <w:t>vaccine targeting to intermediate settings</w:t>
      </w:r>
    </w:p>
    <w:p w14:paraId="6486699D" w14:textId="289BB67A" w:rsidR="009E6CA0" w:rsidRDefault="009E6CA0">
      <w:pPr>
        <w:pStyle w:val="CommentText"/>
      </w:pPr>
      <w:r>
        <w:tab/>
      </w:r>
      <w:r>
        <w:tab/>
        <w:t>probability migrant is infected</w:t>
      </w:r>
    </w:p>
    <w:p w14:paraId="6B514A49" w14:textId="432EEE6A" w:rsidR="009E6CA0" w:rsidRDefault="009E6CA0">
      <w:pPr>
        <w:pStyle w:val="CommentText"/>
      </w:pPr>
      <w:r>
        <w:tab/>
      </w:r>
      <w:r>
        <w:tab/>
        <w:t>coverage</w:t>
      </w:r>
    </w:p>
    <w:p w14:paraId="00511F6B" w14:textId="642AFA1D" w:rsidR="009E6CA0" w:rsidRDefault="009E6CA0">
      <w:pPr>
        <w:pStyle w:val="CommentText"/>
      </w:pPr>
      <w:r>
        <w:tab/>
      </w:r>
      <w:r>
        <w:tab/>
        <w:t>N</w:t>
      </w:r>
    </w:p>
    <w:p w14:paraId="1A37A7BF" w14:textId="0C70B0B3" w:rsidR="009E6CA0" w:rsidRDefault="009E6CA0">
      <w:pPr>
        <w:pStyle w:val="CommentText"/>
      </w:pPr>
      <w:r>
        <w:tab/>
      </w:r>
      <w:r>
        <w:tab/>
        <w:t>number of migrants</w:t>
      </w:r>
    </w:p>
    <w:p w14:paraId="1645BD02" w14:textId="77BDB9A8" w:rsidR="009E6CA0" w:rsidRDefault="009E6CA0">
      <w:pPr>
        <w:pStyle w:val="CommentText"/>
      </w:pPr>
      <w:r>
        <w:tab/>
      </w:r>
      <w:r>
        <w:tab/>
        <w:t>outbreak size</w:t>
      </w:r>
    </w:p>
    <w:p w14:paraId="7A35A9BD" w14:textId="07070295" w:rsidR="009E6CA0" w:rsidRDefault="009E6CA0">
      <w:pPr>
        <w:pStyle w:val="CommentText"/>
      </w:pPr>
      <w:r>
        <w:tab/>
      </w:r>
      <w:proofErr w:type="spellStart"/>
      <w:r>
        <w:t>Wallinga</w:t>
      </w:r>
      <w:proofErr w:type="spellEnd"/>
      <w:r>
        <w:t xml:space="preserve"> </w:t>
      </w:r>
      <w:proofErr w:type="spellStart"/>
      <w:r>
        <w:t>Teunis</w:t>
      </w:r>
      <w:proofErr w:type="spellEnd"/>
      <w:r>
        <w:t xml:space="preserve"> method</w:t>
      </w:r>
    </w:p>
    <w:p w14:paraId="1A1732DD" w14:textId="7F3A2864" w:rsidR="009E6CA0" w:rsidRDefault="009E6CA0">
      <w:pPr>
        <w:pStyle w:val="CommentText"/>
      </w:pPr>
      <w:r>
        <w:tab/>
      </w:r>
      <w:r>
        <w:tab/>
        <w:t>assumed generation interval</w:t>
      </w:r>
    </w:p>
    <w:p w14:paraId="293C7E68" w14:textId="761F0C7D" w:rsidR="009E6CA0" w:rsidRDefault="009E6CA0">
      <w:pPr>
        <w:pStyle w:val="CommentText"/>
      </w:pPr>
      <w:r>
        <w:tab/>
      </w:r>
      <w:r>
        <w:tab/>
        <w:t>missing data</w:t>
      </w:r>
    </w:p>
    <w:p w14:paraId="473E6EA7" w14:textId="16263070" w:rsidR="009E6CA0" w:rsidRDefault="009E6CA0">
      <w:pPr>
        <w:pStyle w:val="CommentText"/>
      </w:pPr>
      <w:r>
        <w:tab/>
        <w:t>Mass and Maintain</w:t>
      </w:r>
    </w:p>
    <w:p w14:paraId="6C5BBB1D" w14:textId="12AD1219" w:rsidR="009E6CA0" w:rsidRDefault="009E6CA0">
      <w:pPr>
        <w:pStyle w:val="CommentText"/>
      </w:pPr>
      <w:r>
        <w:tab/>
      </w:r>
      <w:r>
        <w:tab/>
        <w:t>low migration setting, fewer courses, coverage, daily vaccine used</w:t>
      </w:r>
    </w:p>
    <w:p w14:paraId="0D437CFE" w14:textId="77777777" w:rsidR="009E6CA0" w:rsidRDefault="009E6CA0">
      <w:pPr>
        <w:pStyle w:val="CommentText"/>
      </w:pPr>
    </w:p>
    <w:p w14:paraId="5D604DB5" w14:textId="77777777" w:rsidR="009E6CA0" w:rsidRPr="00FC53DB" w:rsidRDefault="009E6CA0" w:rsidP="00FC53DB">
      <w:pPr>
        <w:pStyle w:val="CommentText"/>
        <w:rPr>
          <w:b/>
        </w:rPr>
      </w:pPr>
      <w:r w:rsidRPr="00FC53DB">
        <w:rPr>
          <w:b/>
        </w:rPr>
        <w:t>Supplemental Figures</w:t>
      </w:r>
    </w:p>
    <w:p w14:paraId="0BDF5ADA" w14:textId="70112235" w:rsidR="009E6CA0" w:rsidRDefault="009E6CA0" w:rsidP="00FC53DB">
      <w:pPr>
        <w:pStyle w:val="CommentText"/>
      </w:pPr>
      <w:r>
        <w:tab/>
        <w:t>t justifying 10 as outbreak size</w:t>
      </w:r>
    </w:p>
  </w:comment>
  <w:comment w:id="65" w:author="Microsoft Office User" w:date="2017-02-02T16:05:00Z" w:initials="Office">
    <w:p w14:paraId="7D93609D" w14:textId="2C994C52" w:rsidR="0092522A" w:rsidRDefault="0092522A">
      <w:pPr>
        <w:pStyle w:val="CommentText"/>
      </w:pPr>
      <w:r>
        <w:rPr>
          <w:rStyle w:val="CommentReference"/>
        </w:rPr>
        <w:annotationRef/>
      </w:r>
      <w:r>
        <w:t>what does this mean?</w:t>
      </w:r>
    </w:p>
  </w:comment>
  <w:comment w:id="87" w:author="Corey Peak" w:date="2017-02-02T09:39:00Z" w:initials="CP">
    <w:p w14:paraId="400402C7" w14:textId="1E11F869" w:rsidR="009E6CA0" w:rsidRDefault="009E6CA0">
      <w:pPr>
        <w:pStyle w:val="CommentText"/>
      </w:pPr>
      <w:r>
        <w:rPr>
          <w:rStyle w:val="CommentReference"/>
        </w:rPr>
        <w:annotationRef/>
      </w:r>
      <w:r>
        <w:t>under construction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F5ADA" w15:done="0"/>
  <w15:commentEx w15:paraId="7D93609D" w15:done="0"/>
  <w15:commentEx w15:paraId="400402C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11C21" w14:textId="77777777" w:rsidR="0027127B" w:rsidRDefault="0027127B" w:rsidP="001850C4">
      <w:r>
        <w:separator/>
      </w:r>
    </w:p>
  </w:endnote>
  <w:endnote w:type="continuationSeparator" w:id="0">
    <w:p w14:paraId="1BA2A908" w14:textId="77777777" w:rsidR="0027127B" w:rsidRDefault="0027127B"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08A34" w14:textId="77777777" w:rsidR="009E6CA0" w:rsidRDefault="009E6CA0"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9E6CA0" w:rsidRDefault="009E6CA0"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D7F1" w14:textId="5E3EDC0D" w:rsidR="009E6CA0" w:rsidRDefault="009E6CA0"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699">
      <w:rPr>
        <w:rStyle w:val="PageNumber"/>
        <w:noProof/>
      </w:rPr>
      <w:t>9</w:t>
    </w:r>
    <w:r>
      <w:rPr>
        <w:rStyle w:val="PageNumber"/>
      </w:rPr>
      <w:fldChar w:fldCharType="end"/>
    </w:r>
  </w:p>
  <w:p w14:paraId="08A4DC5F" w14:textId="77777777" w:rsidR="009E6CA0" w:rsidRDefault="009E6CA0"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7F8AC" w14:textId="77777777" w:rsidR="0027127B" w:rsidRDefault="0027127B" w:rsidP="001850C4">
      <w:r>
        <w:separator/>
      </w:r>
    </w:p>
  </w:footnote>
  <w:footnote w:type="continuationSeparator" w:id="0">
    <w:p w14:paraId="27F06357" w14:textId="77777777" w:rsidR="0027127B" w:rsidRDefault="0027127B"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3F86"/>
    <w:rsid w:val="00044C95"/>
    <w:rsid w:val="00046563"/>
    <w:rsid w:val="00046565"/>
    <w:rsid w:val="00052949"/>
    <w:rsid w:val="00055B77"/>
    <w:rsid w:val="00057595"/>
    <w:rsid w:val="000626DE"/>
    <w:rsid w:val="000630EB"/>
    <w:rsid w:val="00064ED7"/>
    <w:rsid w:val="00066F8B"/>
    <w:rsid w:val="000679D4"/>
    <w:rsid w:val="00072529"/>
    <w:rsid w:val="000728B5"/>
    <w:rsid w:val="00077B6C"/>
    <w:rsid w:val="0009137F"/>
    <w:rsid w:val="00092D82"/>
    <w:rsid w:val="00097E51"/>
    <w:rsid w:val="000A06E9"/>
    <w:rsid w:val="000A51A6"/>
    <w:rsid w:val="000B41CB"/>
    <w:rsid w:val="000B7013"/>
    <w:rsid w:val="000C2BED"/>
    <w:rsid w:val="000C3E32"/>
    <w:rsid w:val="000C7355"/>
    <w:rsid w:val="000D19EC"/>
    <w:rsid w:val="000D3B19"/>
    <w:rsid w:val="000D43E0"/>
    <w:rsid w:val="000D703C"/>
    <w:rsid w:val="000E5266"/>
    <w:rsid w:val="000E5D49"/>
    <w:rsid w:val="000E73B9"/>
    <w:rsid w:val="000E7967"/>
    <w:rsid w:val="000F175B"/>
    <w:rsid w:val="000F6CC0"/>
    <w:rsid w:val="00100825"/>
    <w:rsid w:val="00101669"/>
    <w:rsid w:val="00103784"/>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73FC"/>
    <w:rsid w:val="00202A22"/>
    <w:rsid w:val="00204221"/>
    <w:rsid w:val="00207B44"/>
    <w:rsid w:val="00212835"/>
    <w:rsid w:val="00215957"/>
    <w:rsid w:val="00217019"/>
    <w:rsid w:val="002222F4"/>
    <w:rsid w:val="002246FB"/>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A1306"/>
    <w:rsid w:val="002A4FEA"/>
    <w:rsid w:val="002A611F"/>
    <w:rsid w:val="002B1D6D"/>
    <w:rsid w:val="002B3E01"/>
    <w:rsid w:val="002B44C8"/>
    <w:rsid w:val="002B71D7"/>
    <w:rsid w:val="002C24BA"/>
    <w:rsid w:val="002C37EC"/>
    <w:rsid w:val="002C409D"/>
    <w:rsid w:val="002C5E5F"/>
    <w:rsid w:val="002E1A5F"/>
    <w:rsid w:val="002E6C5E"/>
    <w:rsid w:val="002E6F64"/>
    <w:rsid w:val="002F0050"/>
    <w:rsid w:val="002F22F3"/>
    <w:rsid w:val="002F2F2F"/>
    <w:rsid w:val="0030265A"/>
    <w:rsid w:val="00302F9C"/>
    <w:rsid w:val="00305A04"/>
    <w:rsid w:val="00311518"/>
    <w:rsid w:val="00316672"/>
    <w:rsid w:val="003210F2"/>
    <w:rsid w:val="00321F30"/>
    <w:rsid w:val="00324900"/>
    <w:rsid w:val="003264EE"/>
    <w:rsid w:val="00330F90"/>
    <w:rsid w:val="0033354D"/>
    <w:rsid w:val="00334DB8"/>
    <w:rsid w:val="00334E92"/>
    <w:rsid w:val="003355EB"/>
    <w:rsid w:val="0034238E"/>
    <w:rsid w:val="00346E81"/>
    <w:rsid w:val="00351361"/>
    <w:rsid w:val="003542BB"/>
    <w:rsid w:val="0035631B"/>
    <w:rsid w:val="00357465"/>
    <w:rsid w:val="003640B7"/>
    <w:rsid w:val="0036435E"/>
    <w:rsid w:val="00367292"/>
    <w:rsid w:val="00371749"/>
    <w:rsid w:val="00380271"/>
    <w:rsid w:val="00380776"/>
    <w:rsid w:val="0039043F"/>
    <w:rsid w:val="00393A59"/>
    <w:rsid w:val="003956CB"/>
    <w:rsid w:val="003A0477"/>
    <w:rsid w:val="003A5593"/>
    <w:rsid w:val="003A567D"/>
    <w:rsid w:val="003B1022"/>
    <w:rsid w:val="003B3505"/>
    <w:rsid w:val="003B50B6"/>
    <w:rsid w:val="003B63A2"/>
    <w:rsid w:val="003B6D69"/>
    <w:rsid w:val="003C643A"/>
    <w:rsid w:val="003D0342"/>
    <w:rsid w:val="003D3632"/>
    <w:rsid w:val="003D39B4"/>
    <w:rsid w:val="003D3BBD"/>
    <w:rsid w:val="003D6BAF"/>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6579"/>
    <w:rsid w:val="004D6F07"/>
    <w:rsid w:val="004E0107"/>
    <w:rsid w:val="004E5254"/>
    <w:rsid w:val="004F145A"/>
    <w:rsid w:val="004F17B6"/>
    <w:rsid w:val="004F4FF7"/>
    <w:rsid w:val="004F60A8"/>
    <w:rsid w:val="004F662A"/>
    <w:rsid w:val="004F7D02"/>
    <w:rsid w:val="004F7F9E"/>
    <w:rsid w:val="00501AFA"/>
    <w:rsid w:val="00501B43"/>
    <w:rsid w:val="005033C5"/>
    <w:rsid w:val="00503C7E"/>
    <w:rsid w:val="00503E17"/>
    <w:rsid w:val="00505B2E"/>
    <w:rsid w:val="00510C52"/>
    <w:rsid w:val="00511BFA"/>
    <w:rsid w:val="00512F47"/>
    <w:rsid w:val="005157F8"/>
    <w:rsid w:val="00516F76"/>
    <w:rsid w:val="00517478"/>
    <w:rsid w:val="00520DD4"/>
    <w:rsid w:val="005258AD"/>
    <w:rsid w:val="00527DCB"/>
    <w:rsid w:val="00532C52"/>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7291"/>
    <w:rsid w:val="005C033C"/>
    <w:rsid w:val="005C0BCB"/>
    <w:rsid w:val="005C0C25"/>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3DA9"/>
    <w:rsid w:val="00624556"/>
    <w:rsid w:val="0063094A"/>
    <w:rsid w:val="0063712F"/>
    <w:rsid w:val="0064247B"/>
    <w:rsid w:val="00642CB4"/>
    <w:rsid w:val="006456F2"/>
    <w:rsid w:val="00647480"/>
    <w:rsid w:val="00647CD9"/>
    <w:rsid w:val="00647EAB"/>
    <w:rsid w:val="0065101F"/>
    <w:rsid w:val="00665521"/>
    <w:rsid w:val="006721EF"/>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2948"/>
    <w:rsid w:val="007059D1"/>
    <w:rsid w:val="0071157B"/>
    <w:rsid w:val="0071291D"/>
    <w:rsid w:val="007203E9"/>
    <w:rsid w:val="00722B8E"/>
    <w:rsid w:val="00726209"/>
    <w:rsid w:val="007268E2"/>
    <w:rsid w:val="007304DE"/>
    <w:rsid w:val="00733412"/>
    <w:rsid w:val="007353D3"/>
    <w:rsid w:val="00736BC3"/>
    <w:rsid w:val="00737D26"/>
    <w:rsid w:val="007400CA"/>
    <w:rsid w:val="00742212"/>
    <w:rsid w:val="00743C7D"/>
    <w:rsid w:val="00744CD9"/>
    <w:rsid w:val="007520A1"/>
    <w:rsid w:val="00754E2D"/>
    <w:rsid w:val="00755E78"/>
    <w:rsid w:val="00760C8D"/>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72B0"/>
    <w:rsid w:val="007A1907"/>
    <w:rsid w:val="007A6AEE"/>
    <w:rsid w:val="007A7F3D"/>
    <w:rsid w:val="007B0B58"/>
    <w:rsid w:val="007B13B2"/>
    <w:rsid w:val="007B1C07"/>
    <w:rsid w:val="007B280D"/>
    <w:rsid w:val="007C15E6"/>
    <w:rsid w:val="007C416E"/>
    <w:rsid w:val="007C5881"/>
    <w:rsid w:val="007D6A6E"/>
    <w:rsid w:val="007E20EF"/>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B07D1"/>
    <w:rsid w:val="008B1462"/>
    <w:rsid w:val="008B1E11"/>
    <w:rsid w:val="008C2A63"/>
    <w:rsid w:val="008C332F"/>
    <w:rsid w:val="008D533B"/>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310"/>
    <w:rsid w:val="00944864"/>
    <w:rsid w:val="009474FC"/>
    <w:rsid w:val="009549C9"/>
    <w:rsid w:val="00956C4C"/>
    <w:rsid w:val="009611BC"/>
    <w:rsid w:val="00961AF5"/>
    <w:rsid w:val="0096229A"/>
    <w:rsid w:val="00966387"/>
    <w:rsid w:val="009664C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482B"/>
    <w:rsid w:val="009C4C8D"/>
    <w:rsid w:val="009C5323"/>
    <w:rsid w:val="009D0774"/>
    <w:rsid w:val="009D1224"/>
    <w:rsid w:val="009D2EF0"/>
    <w:rsid w:val="009D356C"/>
    <w:rsid w:val="009E3002"/>
    <w:rsid w:val="009E402B"/>
    <w:rsid w:val="009E526A"/>
    <w:rsid w:val="009E6CA0"/>
    <w:rsid w:val="009F48AA"/>
    <w:rsid w:val="009F5643"/>
    <w:rsid w:val="009F7CBF"/>
    <w:rsid w:val="00A065FB"/>
    <w:rsid w:val="00A11F23"/>
    <w:rsid w:val="00A12181"/>
    <w:rsid w:val="00A12927"/>
    <w:rsid w:val="00A13B26"/>
    <w:rsid w:val="00A16E22"/>
    <w:rsid w:val="00A21E90"/>
    <w:rsid w:val="00A22B93"/>
    <w:rsid w:val="00A26E68"/>
    <w:rsid w:val="00A30A5D"/>
    <w:rsid w:val="00A33106"/>
    <w:rsid w:val="00A433D9"/>
    <w:rsid w:val="00A4410F"/>
    <w:rsid w:val="00A445BB"/>
    <w:rsid w:val="00A4567B"/>
    <w:rsid w:val="00A4756C"/>
    <w:rsid w:val="00A50D8B"/>
    <w:rsid w:val="00A55E98"/>
    <w:rsid w:val="00A57411"/>
    <w:rsid w:val="00A61C71"/>
    <w:rsid w:val="00A72B69"/>
    <w:rsid w:val="00A76FDB"/>
    <w:rsid w:val="00A81494"/>
    <w:rsid w:val="00A90700"/>
    <w:rsid w:val="00A92396"/>
    <w:rsid w:val="00A93414"/>
    <w:rsid w:val="00A94DE0"/>
    <w:rsid w:val="00AA143C"/>
    <w:rsid w:val="00AA2A96"/>
    <w:rsid w:val="00AA49F6"/>
    <w:rsid w:val="00AA4A1D"/>
    <w:rsid w:val="00AA4C1B"/>
    <w:rsid w:val="00AB02DF"/>
    <w:rsid w:val="00AB630E"/>
    <w:rsid w:val="00AB6369"/>
    <w:rsid w:val="00AC16BF"/>
    <w:rsid w:val="00AC36AF"/>
    <w:rsid w:val="00AC3BC6"/>
    <w:rsid w:val="00AC44CF"/>
    <w:rsid w:val="00AD2DC7"/>
    <w:rsid w:val="00AD63AF"/>
    <w:rsid w:val="00AD6CB1"/>
    <w:rsid w:val="00AE249C"/>
    <w:rsid w:val="00AE6CD2"/>
    <w:rsid w:val="00AF22DD"/>
    <w:rsid w:val="00AF416E"/>
    <w:rsid w:val="00AF5A2C"/>
    <w:rsid w:val="00B05179"/>
    <w:rsid w:val="00B06F2C"/>
    <w:rsid w:val="00B07364"/>
    <w:rsid w:val="00B0783B"/>
    <w:rsid w:val="00B160BF"/>
    <w:rsid w:val="00B16C77"/>
    <w:rsid w:val="00B17E22"/>
    <w:rsid w:val="00B215BD"/>
    <w:rsid w:val="00B23DD8"/>
    <w:rsid w:val="00B259C1"/>
    <w:rsid w:val="00B41222"/>
    <w:rsid w:val="00B41EF0"/>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A0DF0"/>
    <w:rsid w:val="00BA6E7B"/>
    <w:rsid w:val="00BB1BC0"/>
    <w:rsid w:val="00BB6260"/>
    <w:rsid w:val="00BC1235"/>
    <w:rsid w:val="00BC2050"/>
    <w:rsid w:val="00BC7511"/>
    <w:rsid w:val="00BD099E"/>
    <w:rsid w:val="00BD66F4"/>
    <w:rsid w:val="00BD690D"/>
    <w:rsid w:val="00BE11BA"/>
    <w:rsid w:val="00BE225F"/>
    <w:rsid w:val="00BE2545"/>
    <w:rsid w:val="00BE4FAD"/>
    <w:rsid w:val="00BE6A6A"/>
    <w:rsid w:val="00BF150A"/>
    <w:rsid w:val="00BF2DA0"/>
    <w:rsid w:val="00C01BE6"/>
    <w:rsid w:val="00C023C4"/>
    <w:rsid w:val="00C032C9"/>
    <w:rsid w:val="00C04090"/>
    <w:rsid w:val="00C041CB"/>
    <w:rsid w:val="00C06A72"/>
    <w:rsid w:val="00C06EB8"/>
    <w:rsid w:val="00C07693"/>
    <w:rsid w:val="00C11B42"/>
    <w:rsid w:val="00C23884"/>
    <w:rsid w:val="00C30928"/>
    <w:rsid w:val="00C345A8"/>
    <w:rsid w:val="00C346FB"/>
    <w:rsid w:val="00C42528"/>
    <w:rsid w:val="00C433A1"/>
    <w:rsid w:val="00C45E9F"/>
    <w:rsid w:val="00C51EE8"/>
    <w:rsid w:val="00C61019"/>
    <w:rsid w:val="00C657FD"/>
    <w:rsid w:val="00C7026D"/>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5408"/>
    <w:rsid w:val="00CC7D37"/>
    <w:rsid w:val="00CD03FE"/>
    <w:rsid w:val="00CD1CDD"/>
    <w:rsid w:val="00CD2F31"/>
    <w:rsid w:val="00CD3857"/>
    <w:rsid w:val="00CD56B4"/>
    <w:rsid w:val="00CE18E3"/>
    <w:rsid w:val="00CE1E7A"/>
    <w:rsid w:val="00CE22BA"/>
    <w:rsid w:val="00CE5B9D"/>
    <w:rsid w:val="00CF00A4"/>
    <w:rsid w:val="00CF2EF3"/>
    <w:rsid w:val="00CF37BB"/>
    <w:rsid w:val="00CF47B8"/>
    <w:rsid w:val="00CF504E"/>
    <w:rsid w:val="00D04E3D"/>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46A3"/>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1D39"/>
    <w:rsid w:val="00DF2A1C"/>
    <w:rsid w:val="00DF40CD"/>
    <w:rsid w:val="00DF6B9D"/>
    <w:rsid w:val="00E00EAB"/>
    <w:rsid w:val="00E0256B"/>
    <w:rsid w:val="00E03C9B"/>
    <w:rsid w:val="00E04403"/>
    <w:rsid w:val="00E065CC"/>
    <w:rsid w:val="00E10120"/>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7B5B"/>
    <w:rsid w:val="00EA0B99"/>
    <w:rsid w:val="00EA27A8"/>
    <w:rsid w:val="00EA5F0D"/>
    <w:rsid w:val="00EB221D"/>
    <w:rsid w:val="00EC352D"/>
    <w:rsid w:val="00EC4F85"/>
    <w:rsid w:val="00EC57DB"/>
    <w:rsid w:val="00EC6207"/>
    <w:rsid w:val="00EC7A20"/>
    <w:rsid w:val="00ED26C7"/>
    <w:rsid w:val="00ED4FA3"/>
    <w:rsid w:val="00ED74E8"/>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8E4"/>
    <w:rsid w:val="00F40027"/>
    <w:rsid w:val="00F423C7"/>
    <w:rsid w:val="00F450D4"/>
    <w:rsid w:val="00F517E3"/>
    <w:rsid w:val="00F524A1"/>
    <w:rsid w:val="00F525DE"/>
    <w:rsid w:val="00F52ED5"/>
    <w:rsid w:val="00F52F63"/>
    <w:rsid w:val="00F537E7"/>
    <w:rsid w:val="00F539C6"/>
    <w:rsid w:val="00F55394"/>
    <w:rsid w:val="00F66B41"/>
    <w:rsid w:val="00F7120F"/>
    <w:rsid w:val="00F73D3F"/>
    <w:rsid w:val="00F757DB"/>
    <w:rsid w:val="00F8110F"/>
    <w:rsid w:val="00F837D1"/>
    <w:rsid w:val="00F83CD8"/>
    <w:rsid w:val="00F97B12"/>
    <w:rsid w:val="00FA2D88"/>
    <w:rsid w:val="00FA4C65"/>
    <w:rsid w:val="00FA5FFF"/>
    <w:rsid w:val="00FA75B1"/>
    <w:rsid w:val="00FB0C1C"/>
    <w:rsid w:val="00FB1466"/>
    <w:rsid w:val="00FB184A"/>
    <w:rsid w:val="00FB25E1"/>
    <w:rsid w:val="00FC03E5"/>
    <w:rsid w:val="00FC2CCF"/>
    <w:rsid w:val="00FC53DB"/>
    <w:rsid w:val="00FD50CA"/>
    <w:rsid w:val="00FE157B"/>
    <w:rsid w:val="00FE2817"/>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F0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ak@mail.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19B2C-AB5D-EC4C-B032-776528F3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23</Pages>
  <Words>29532</Words>
  <Characters>168335</Characters>
  <Application>Microsoft Macintosh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Microsoft Office User</cp:lastModifiedBy>
  <cp:revision>84</cp:revision>
  <cp:lastPrinted>2016-10-19T21:00:00Z</cp:lastPrinted>
  <dcterms:created xsi:type="dcterms:W3CDTF">2017-01-22T18:42:00Z</dcterms:created>
  <dcterms:modified xsi:type="dcterms:W3CDTF">2017-02-02T21:16:00Z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