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637F1" w14:textId="311A9B86" w:rsidR="00E45923" w:rsidRPr="00E45923" w:rsidRDefault="00E45923">
      <w:pPr>
        <w:rPr>
          <w:b/>
        </w:rPr>
      </w:pPr>
      <w:r w:rsidRPr="00E45923">
        <w:rPr>
          <w:b/>
        </w:rPr>
        <w:t>Title</w:t>
      </w:r>
      <w:r w:rsidR="0076479C">
        <w:rPr>
          <w:b/>
        </w:rPr>
        <w:t xml:space="preserve"> A</w:t>
      </w:r>
      <w:r w:rsidRPr="00E45923">
        <w:rPr>
          <w:b/>
        </w:rPr>
        <w:t xml:space="preserve">: </w:t>
      </w:r>
    </w:p>
    <w:p w14:paraId="61C26025" w14:textId="10555512" w:rsidR="002E1A5F" w:rsidRDefault="00D314D4" w:rsidP="002E1A5F">
      <w:pPr>
        <w:rPr>
          <w:sz w:val="32"/>
          <w:szCs w:val="32"/>
        </w:rPr>
      </w:pPr>
      <w:r w:rsidRPr="00B215BD">
        <w:rPr>
          <w:rStyle w:val="CommentReference"/>
          <w:sz w:val="32"/>
          <w:szCs w:val="32"/>
        </w:rPr>
        <w:annotationRef/>
      </w:r>
      <w:r w:rsidR="00F33301">
        <w:rPr>
          <w:sz w:val="32"/>
          <w:szCs w:val="32"/>
        </w:rPr>
        <w:t>T</w:t>
      </w:r>
      <w:r w:rsidRPr="00B215BD">
        <w:rPr>
          <w:sz w:val="32"/>
          <w:szCs w:val="32"/>
        </w:rPr>
        <w:t>he Impact of Human Mobility and Imperfect Vaccines on Waning Herd Immunity</w:t>
      </w:r>
      <w:r w:rsidR="00F33301">
        <w:rPr>
          <w:sz w:val="32"/>
          <w:szCs w:val="32"/>
        </w:rPr>
        <w:t xml:space="preserve"> to Cholera</w:t>
      </w:r>
    </w:p>
    <w:p w14:paraId="6757A697" w14:textId="77777777" w:rsidR="0076479C" w:rsidRDefault="0076479C" w:rsidP="002E1A5F">
      <w:pPr>
        <w:rPr>
          <w:b/>
        </w:rPr>
      </w:pPr>
    </w:p>
    <w:p w14:paraId="75351D0F" w14:textId="349205B0" w:rsidR="00F33301" w:rsidRDefault="00F33301" w:rsidP="002E1A5F">
      <w:pPr>
        <w:rPr>
          <w:b/>
        </w:rPr>
      </w:pPr>
      <w:r w:rsidRPr="00E45923">
        <w:rPr>
          <w:b/>
        </w:rPr>
        <w:t>Title</w:t>
      </w:r>
      <w:r>
        <w:rPr>
          <w:b/>
        </w:rPr>
        <w:t xml:space="preserve"> B</w:t>
      </w:r>
      <w:r w:rsidRPr="00E45923">
        <w:rPr>
          <w:b/>
        </w:rPr>
        <w:t xml:space="preserve">: </w:t>
      </w:r>
    </w:p>
    <w:p w14:paraId="1785E4D9" w14:textId="02C464D3"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del w:id="0" w:author="Corey Peak" w:date="2017-02-03T07:37:00Z">
        <w:r w:rsidRPr="007C7CCC" w:rsidDel="00F33301">
          <w:rPr>
            <w:sz w:val="32"/>
            <w:szCs w:val="32"/>
          </w:rPr>
          <w:delText xml:space="preserve">waning </w:delText>
        </w:r>
      </w:del>
      <w:del w:id="1" w:author="Corey Peak" w:date="2017-02-03T07:36:00Z">
        <w:r w:rsidRPr="007C7CCC" w:rsidDel="00F33301">
          <w:rPr>
            <w:sz w:val="32"/>
            <w:szCs w:val="32"/>
          </w:rPr>
          <w:delText xml:space="preserve">immunity  </w:delText>
        </w:r>
      </w:del>
      <w:ins w:id="2" w:author="Corey Peak" w:date="2017-02-03T07:37:00Z">
        <w:r w:rsidR="007C7CCC">
          <w:rPr>
            <w:sz w:val="32"/>
            <w:szCs w:val="32"/>
          </w:rPr>
          <w:t>V</w:t>
        </w:r>
        <w:r w:rsidR="00F33301" w:rsidRPr="007C7CCC">
          <w:rPr>
            <w:sz w:val="32"/>
            <w:szCs w:val="32"/>
          </w:rPr>
          <w:t xml:space="preserve">accine </w:t>
        </w:r>
      </w:ins>
      <w:ins w:id="3" w:author="Corey Peak" w:date="2017-02-03T09:41:00Z">
        <w:r w:rsidR="007C7CCC">
          <w:rPr>
            <w:sz w:val="32"/>
            <w:szCs w:val="32"/>
          </w:rPr>
          <w:t>W</w:t>
        </w:r>
      </w:ins>
      <w:ins w:id="4" w:author="Corey Peak" w:date="2017-02-03T07:37:00Z">
        <w:r w:rsidR="00F33301" w:rsidRPr="007C7CCC">
          <w:rPr>
            <w:sz w:val="32"/>
            <w:szCs w:val="32"/>
          </w:rPr>
          <w:t>aning</w:t>
        </w:r>
      </w:ins>
      <w:ins w:id="5" w:author="Corey Peak" w:date="2017-02-03T07:36:00Z">
        <w:r w:rsidR="00F33301" w:rsidRPr="007C7CCC">
          <w:rPr>
            <w:sz w:val="32"/>
            <w:szCs w:val="32"/>
          </w:rPr>
          <w:t xml:space="preserve">  </w:t>
        </w:r>
      </w:ins>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Department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8"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Human Mobility</w:t>
      </w:r>
    </w:p>
    <w:p w14:paraId="419F9F77" w14:textId="77777777" w:rsidR="00E90A82" w:rsidRDefault="00E90A82" w:rsidP="00B215BD"/>
    <w:p w14:paraId="7578E801" w14:textId="36F0551C" w:rsidR="000E73B9" w:rsidRPr="00E45923" w:rsidRDefault="00E90A82" w:rsidP="00B215BD">
      <w:commentRangeStart w:id="6"/>
      <w:r>
        <w:t>To Do</w:t>
      </w:r>
      <w:commentRangeEnd w:id="6"/>
      <w:r>
        <w:rPr>
          <w:rStyle w:val="CommentReference"/>
        </w:rPr>
        <w:commentReference w:id="6"/>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73E18E9" w:rsidR="00417BC4" w:rsidRDefault="00785CDE" w:rsidP="00FB0C1C">
      <w:r>
        <w:t>Oral cholera v</w:t>
      </w:r>
      <w:r w:rsidR="00B215BD">
        <w:t xml:space="preserve">accination </w:t>
      </w:r>
      <w:r w:rsidR="00B16C77">
        <w:t>is being considered</w:t>
      </w:r>
      <w:r w:rsidR="00995706">
        <w:t xml:space="preserve"> as 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693DF7C8"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r w:rsidR="000D19EC">
        <w:t xml:space="preserve">population-level, </w:t>
      </w:r>
      <w:r w:rsidR="00B215BD">
        <w:t xml:space="preserve">herd immunity </w:t>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5258AD">
        <w:t>,</w:t>
      </w:r>
      <w:r w:rsidR="000D19EC">
        <w:t xml:space="preserve"> despite two high-coverage vaccination campaigns </w:t>
      </w:r>
      <w:r w:rsidR="00F33301">
        <w:t>in the two previous</w:t>
      </w:r>
      <w:r w:rsidR="000D19EC">
        <w:t xml:space="preserve"> years</w:t>
      </w:r>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1FA6EDBF" w:rsidR="00CC7D37" w:rsidRDefault="00785CDE" w:rsidP="00ED4FA3">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can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5B9A7E8B" w:rsidR="00CC7D37" w:rsidRDefault="00DD11C2" w:rsidP="00ED4FA3">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70B4BDCE"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4637698C" w14:textId="28A65A7A" w:rsidR="00BE5DF4" w:rsidRDefault="00623DA9" w:rsidP="009E3002">
      <w:pPr>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t xml:space="preserve">We analyze the 2016 outbreak in </w:t>
      </w:r>
      <w:proofErr w:type="spellStart"/>
      <w:r>
        <w:t>Bentiu</w:t>
      </w:r>
      <w:proofErr w:type="spellEnd"/>
      <w:r>
        <w:t xml:space="preserve">, and show that despite repeated vaccination, the population was </w:t>
      </w:r>
      <w:r w:rsidR="00DD11C2">
        <w:t xml:space="preserve">over </w:t>
      </w:r>
      <w:r>
        <w:t xml:space="preserve">80% susceptible just before the epidemic. Our results suggest that the optimal vaccination strategy will depend on </w:t>
      </w:r>
      <w:r w:rsidR="0020319A">
        <w:t>the interaction between vaccine</w:t>
      </w:r>
      <w:r w:rsidR="00DD11C2">
        <w:t xml:space="preserve"> characteristics</w:t>
      </w:r>
      <w:r w:rsidR="0020319A">
        <w:t xml:space="preserve"> and population </w:t>
      </w:r>
      <w:r w:rsidR="00DD11C2">
        <w:t>dynamics</w:t>
      </w:r>
      <w:r>
        <w:t>, and that a “</w:t>
      </w:r>
      <w:r w:rsidR="0020319A">
        <w:t>Mass and Maintain</w:t>
      </w:r>
      <w:r>
        <w:t>”</w:t>
      </w:r>
      <w:r w:rsidR="0020319A">
        <w:t xml:space="preserve"> vaccination</w:t>
      </w:r>
      <w:r>
        <w:t xml:space="preserve"> approach is likely to provide the longest duration of herd immunity in many cases.  </w:t>
      </w: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06495B98"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ins w:id="7"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ins w:id="8"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9" w:author="Corey Peak" w:date="2017-02-10T08:32:00Z">
                <w:rPr>
                  <w:rFonts w:ascii="Cambria Math" w:hAnsi="Cambria Math"/>
                  <w:i/>
                </w:rPr>
              </w:ins>
            </m:ctrlPr>
          </m:sSubPr>
          <m:e>
            <m:r>
              <w:rPr>
                <w:rFonts w:ascii="Cambria Math" w:hAnsi="Cambria Math"/>
              </w:rPr>
              <m:t>V</m:t>
            </m:r>
          </m:e>
          <m:sub>
            <m:r>
              <w:rPr>
                <w:rFonts w:ascii="Cambria Math" w:hAnsi="Cambria Math"/>
              </w:rPr>
              <m:t>2</m:t>
            </m:r>
          </m:sub>
        </m:sSub>
        <m:r>
          <w:rPr>
            <w:rFonts w:ascii="Cambria Math" w:hAnsi="Cambria Math"/>
          </w:rPr>
          <m:t>,…,</m:t>
        </m:r>
        <m:sSub>
          <m:sSubPr>
            <m:ctrlPr>
              <w:ins w:id="10"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Erlang-distribution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ins w:id="11"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ins w:id="12"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ins w:id="13" w:author="Corey Peak" w:date="2017-02-10T08:32:00Z">
                <w:rPr>
                  <w:rFonts w:ascii="Cambria Math" w:hAnsi="Cambria Math"/>
                  <w:i/>
                </w:rPr>
              </w:ins>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xml:space="preserve">= 48, </w:t>
      </w:r>
      <w:r w:rsidR="00971F99">
        <w:t xml:space="preserve">after </w:t>
      </w:r>
      <w:r w:rsidR="003E7E0B">
        <w:t>which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16A8E3B6"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0AB3E83B"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14" w:name="OLE_LINK1"/>
      <w:bookmarkStart w:id="15" w:name="OLE_LINK2"/>
      <m:oMath>
        <m:r>
          <w:rPr>
            <w:rFonts w:ascii="Cambria Math" w:hAnsi="Cambria Math"/>
          </w:rPr>
          <m:t>0.8∙N</m:t>
        </m:r>
        <m:d>
          <m:dPr>
            <m:ctrlPr>
              <w:ins w:id="16" w:author="Corey Peak" w:date="2017-02-10T08:32:00Z">
                <w:rPr>
                  <w:rFonts w:ascii="Cambria Math" w:hAnsi="Cambria Math"/>
                  <w:i/>
                </w:rPr>
              </w:ins>
            </m:ctrlPr>
          </m:dPr>
          <m:e>
            <m:r>
              <w:rPr>
                <w:rFonts w:ascii="Cambria Math" w:hAnsi="Cambria Math"/>
              </w:rPr>
              <m:t>t</m:t>
            </m:r>
          </m:e>
        </m:d>
      </m:oMath>
      <w:bookmarkEnd w:id="14"/>
      <w:bookmarkEnd w:id="15"/>
      <w:r w:rsidR="00FC03E5">
        <w:t xml:space="preserve">) </w:t>
      </w:r>
      <w:r w:rsidR="0063712F">
        <w:t xml:space="preserve">of individuals moving into the </w:t>
      </w:r>
      <m:oMath>
        <m:sSub>
          <m:sSubPr>
            <m:ctrlPr>
              <w:ins w:id="17"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ins w:id="18" w:author="Corey Peak" w:date="2017-02-10T08:32:00Z">
                <w:rPr>
                  <w:rFonts w:ascii="Cambria Math" w:hAnsi="Cambria Math"/>
                  <w:i/>
                </w:rPr>
              </w:ins>
            </m:ctrlPr>
          </m:dPr>
          <m:e>
            <m:r>
              <w:rPr>
                <w:rFonts w:ascii="Cambria Math" w:hAnsi="Cambria Math"/>
              </w:rPr>
              <m:t>t</m:t>
            </m:r>
          </m:e>
        </m:d>
      </m:oMath>
      <w:r w:rsidR="00FC03E5">
        <w:t xml:space="preserve">) into the </w:t>
      </w:r>
      <m:oMath>
        <m:sSub>
          <m:sSubPr>
            <m:ctrlPr>
              <w:ins w:id="19"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ins w:id="20" w:author="Corey Peak" w:date="2017-02-10T08:32:00Z">
                <w:rPr>
                  <w:rFonts w:ascii="Cambria Math" w:hAnsi="Cambria Math"/>
                  <w:i/>
                </w:rPr>
              </w:ins>
            </m:ctrlPr>
          </m:sSubPr>
          <m:e>
            <m:r>
              <w:rPr>
                <w:rFonts w:ascii="Cambria Math" w:hAnsi="Cambria Math"/>
              </w:rPr>
              <m:t>V</m:t>
            </m:r>
          </m:e>
          <m:sub>
            <m:r>
              <w:rPr>
                <w:rFonts w:ascii="Cambria Math" w:hAnsi="Cambria Math"/>
              </w:rPr>
              <m:t>48</m:t>
            </m:r>
          </m:sub>
        </m:sSub>
      </m:oMath>
      <w:r w:rsidR="00FC03E5">
        <w:t xml:space="preserve">, then </w:t>
      </w:r>
      <m:oMath>
        <m:sSub>
          <m:sSubPr>
            <m:ctrlPr>
              <w:ins w:id="21" w:author="Corey Peak" w:date="2017-02-10T08:32:00Z">
                <w:rPr>
                  <w:rFonts w:ascii="Cambria Math" w:hAnsi="Cambria Math"/>
                  <w:i/>
                </w:rPr>
              </w:ins>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6FF151A4" w:rsidR="00E717A8" w:rsidRDefault="00E717A8" w:rsidP="00E717A8">
      <w:r>
        <w:t xml:space="preserve">Currently, a complete </w:t>
      </w:r>
      <w:proofErr w:type="spellStart"/>
      <w:r w:rsidR="00063B8A">
        <w:t>kOCV</w:t>
      </w:r>
      <w:proofErr w:type="spellEnd"/>
      <w:r w:rsidR="00063B8A">
        <w:t xml:space="preserve"> </w:t>
      </w:r>
      <w:r>
        <w:t>course of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 per course.</w:t>
      </w:r>
    </w:p>
    <w:p w14:paraId="1483C9F6" w14:textId="77777777" w:rsidR="002603D6" w:rsidRDefault="002603D6" w:rsidP="00D46AAE">
      <w:pPr>
        <w:rPr>
          <w:i/>
        </w:rPr>
      </w:pPr>
    </w:p>
    <w:p w14:paraId="50E2C944" w14:textId="78351679" w:rsidR="005C7B32" w:rsidRDefault="00C346FB" w:rsidP="00D46AAE">
      <w:r>
        <w:t xml:space="preserve">We parameterized the time-varying </w:t>
      </w:r>
      <w:r w:rsidR="00B577D9">
        <w:t>vaccine efficacy,</w:t>
      </w:r>
      <w:r>
        <w:t xml:space="preserve"> </w:t>
      </w:r>
      <m:oMath>
        <m:r>
          <w:rPr>
            <w:rFonts w:ascii="Cambria Math" w:hAnsi="Cambria Math"/>
          </w:rPr>
          <m:t>VE(t)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m:oMath>
        <m:r>
          <w:rPr>
            <w:rFonts w:ascii="Cambria Math" w:hAnsi="Cambria Math"/>
          </w:rPr>
          <m:t>VE(t)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10C2BDA6" w:rsidR="002603D6" w:rsidRDefault="002603D6" w:rsidP="002603D6">
      <w:r>
        <w:lastRenderedPageBreak/>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ins w:id="22" w:author="Corey Peak" w:date="2017-02-10T08:32:00Z">
                <w:rPr>
                  <w:rFonts w:ascii="Cambria Math" w:hAnsi="Cambria Math"/>
                  <w:i/>
                </w:rPr>
              </w:ins>
            </m:ctrlPr>
          </m:dPr>
          <m:e>
            <m:r>
              <w:rPr>
                <w:rFonts w:ascii="Cambria Math" w:hAnsi="Cambria Math"/>
              </w:rPr>
              <m:t>t</m:t>
            </m:r>
          </m:e>
        </m:d>
      </m:oMath>
      <w:r>
        <w:t>, is held constant by offsetting emigration with an equal rate of immigration, unless otherwise noted. Our main results assume that incoming migrants bring neither vaccine-derived nor naturally</w:t>
      </w:r>
      <w:r w:rsidR="00063B8A">
        <w:t>-</w:t>
      </w:r>
      <w:r>
        <w:t xml:space="preserve">acquired immunity into the population. </w:t>
      </w:r>
    </w:p>
    <w:p w14:paraId="539D0BBB" w14:textId="77777777" w:rsidR="002603D6" w:rsidRDefault="002603D6" w:rsidP="00C11B42"/>
    <w:p w14:paraId="10DBF619" w14:textId="1A5C143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ins w:id="23" w:author="Corey Peak" w:date="2017-02-10T08:32:00Z">
                <w:rPr>
                  <w:rFonts w:ascii="Cambria Math" w:hAnsi="Cambria Math"/>
                  <w:i/>
                </w:rPr>
              </w:ins>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ins w:id="24"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ins w:id="25" w:author="Corey Peak" w:date="2017-02-10T08:32:00Z">
                <w:rPr>
                  <w:rFonts w:ascii="Cambria Math" w:hAnsi="Cambria Math"/>
                  <w:i/>
                </w:rPr>
              </w:ins>
            </m:ctrlPr>
          </m:fPr>
          <m:num>
            <m:r>
              <w:rPr>
                <w:rFonts w:ascii="Cambria Math" w:hAnsi="Cambria Math"/>
              </w:rPr>
              <m:t>1</m:t>
            </m:r>
          </m:num>
          <m:den>
            <m:r>
              <w:rPr>
                <w:rFonts w:ascii="Cambria Math" w:hAnsi="Cambria Math"/>
              </w:rPr>
              <m:t>4.3 years</m:t>
            </m:r>
          </m:den>
        </m:f>
      </m:oMath>
      <w:r w:rsidR="002C409D">
        <w:t xml:space="preserve"> in the </w:t>
      </w:r>
      <w:proofErr w:type="spellStart"/>
      <w:r w:rsidR="002C409D">
        <w:t>Bentiu</w:t>
      </w:r>
      <w:proofErr w:type="spellEnd"/>
      <w:r w:rsidR="002C409D">
        <w:t xml:space="preserve">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11A5E4F"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063B8A">
        <w:t xml:space="preserve">number of years </w:t>
      </w:r>
      <w:r>
        <w:t>following a vaccination campaign with an effective reproductive number</w:t>
      </w:r>
      <w:r w:rsidR="007B1C07">
        <w:t xml:space="preserve">, </w:t>
      </w:r>
      <m:oMath>
        <m:sSub>
          <m:sSubPr>
            <m:ctrlPr>
              <w:ins w:id="26"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ins w:id="27"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28" w:author="Corey Peak" w:date="2017-02-10T08:32:00Z">
                <w:rPr>
                  <w:rFonts w:ascii="Cambria Math" w:hAnsi="Cambria Math"/>
                  <w:i/>
                </w:rPr>
              </w:ins>
            </m:ctrlPr>
          </m:dPr>
          <m:e>
            <m:r>
              <w:rPr>
                <w:rFonts w:ascii="Cambria Math" w:hAnsi="Cambria Math"/>
              </w:rPr>
              <m:t>t</m:t>
            </m:r>
          </m:e>
        </m:d>
        <m:r>
          <w:rPr>
            <w:rFonts w:ascii="Cambria Math" w:hAnsi="Cambria Math"/>
          </w:rPr>
          <m:t>= X</m:t>
        </m:r>
        <m:d>
          <m:dPr>
            <m:ctrlPr>
              <w:ins w:id="29" w:author="Corey Peak" w:date="2017-02-10T08:32:00Z">
                <w:rPr>
                  <w:rFonts w:ascii="Cambria Math" w:hAnsi="Cambria Math"/>
                  <w:i/>
                </w:rPr>
              </w:ins>
            </m:ctrlPr>
          </m:dPr>
          <m:e>
            <m:r>
              <w:rPr>
                <w:rFonts w:ascii="Cambria Math" w:hAnsi="Cambria Math"/>
              </w:rPr>
              <m:t>t</m:t>
            </m:r>
          </m:e>
        </m:d>
        <m:r>
          <w:rPr>
            <w:rFonts w:ascii="Cambria Math" w:hAnsi="Cambria Math"/>
          </w:rPr>
          <m:t>*</m:t>
        </m:r>
        <m:sSub>
          <m:sSubPr>
            <m:ctrlPr>
              <w:ins w:id="3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r>
        <w:t xml:space="preserve">where </w:t>
      </w:r>
      <m:oMath>
        <m:r>
          <w:rPr>
            <w:rFonts w:ascii="Cambria Math" w:hAnsi="Cambria Math"/>
          </w:rPr>
          <m:t>X</m:t>
        </m:r>
        <m:d>
          <m:dPr>
            <m:ctrlPr>
              <w:ins w:id="31" w:author="Corey Peak" w:date="2017-02-10T08:32:00Z">
                <w:rPr>
                  <w:rFonts w:ascii="Cambria Math" w:hAnsi="Cambria Math"/>
                  <w:i/>
                </w:rPr>
              </w:ins>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ins w:id="32" w:author="Corey Peak" w:date="2017-02-10T08:32:00Z">
                <w:rPr>
                  <w:rFonts w:ascii="Cambria Math" w:hAnsi="Cambria Math"/>
                  <w:i/>
                </w:rPr>
              </w:ins>
            </m:ctrlPr>
          </m:dPr>
          <m:e>
            <m:r>
              <w:rPr>
                <w:rFonts w:ascii="Cambria Math" w:hAnsi="Cambria Math"/>
              </w:rPr>
              <m:t>t</m:t>
            </m:r>
          </m:e>
        </m:d>
        <m:r>
          <w:rPr>
            <w:rFonts w:ascii="Cambria Math" w:hAnsi="Cambria Math"/>
          </w:rPr>
          <m:t>=</m:t>
        </m:r>
        <m:f>
          <m:fPr>
            <m:ctrlPr>
              <w:ins w:id="33" w:author="Corey Peak" w:date="2017-02-10T08:32:00Z">
                <w:rPr>
                  <w:rFonts w:ascii="Cambria Math" w:hAnsi="Cambria Math"/>
                  <w:i/>
                </w:rPr>
              </w:ins>
            </m:ctrlPr>
          </m:fPr>
          <m:num>
            <m:r>
              <w:rPr>
                <w:rFonts w:ascii="Cambria Math" w:hAnsi="Cambria Math"/>
              </w:rPr>
              <m:t>S</m:t>
            </m:r>
            <m:d>
              <m:dPr>
                <m:ctrlPr>
                  <w:ins w:id="34" w:author="Corey Peak" w:date="2017-02-10T08:32:00Z">
                    <w:rPr>
                      <w:rFonts w:ascii="Cambria Math" w:hAnsi="Cambria Math"/>
                      <w:i/>
                    </w:rPr>
                  </w:ins>
                </m:ctrlPr>
              </m:dPr>
              <m:e>
                <m:r>
                  <w:rPr>
                    <w:rFonts w:ascii="Cambria Math" w:hAnsi="Cambria Math"/>
                  </w:rPr>
                  <m:t>t</m:t>
                </m:r>
              </m:e>
            </m:d>
            <m:r>
              <w:rPr>
                <w:rFonts w:ascii="Cambria Math" w:hAnsi="Cambria Math"/>
              </w:rPr>
              <m:t>+</m:t>
            </m:r>
            <m:nary>
              <m:naryPr>
                <m:chr m:val="∑"/>
                <m:limLoc m:val="undOvr"/>
                <m:ctrlPr>
                  <w:ins w:id="35" w:author="Corey Peak" w:date="2017-02-10T08:32:00Z">
                    <w:rPr>
                      <w:rFonts w:ascii="Cambria Math" w:hAnsi="Cambria Math"/>
                      <w:i/>
                    </w:rPr>
                  </w:ins>
                </m:ctrlPr>
              </m:naryPr>
              <m:sub>
                <m:r>
                  <w:rPr>
                    <w:rFonts w:ascii="Cambria Math" w:hAnsi="Cambria Math"/>
                  </w:rPr>
                  <m:t>i=1</m:t>
                </m:r>
              </m:sub>
              <m:sup>
                <m:r>
                  <w:rPr>
                    <w:rFonts w:ascii="Cambria Math" w:hAnsi="Cambria Math"/>
                  </w:rPr>
                  <m:t>n</m:t>
                </m:r>
              </m:sup>
              <m:e>
                <m:sSub>
                  <m:sSubPr>
                    <m:ctrlPr>
                      <w:ins w:id="36" w:author="Corey Peak" w:date="2017-02-10T08:32: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(t)(1-VE</m:t>
                </m:r>
                <m:d>
                  <m:dPr>
                    <m:ctrlPr>
                      <w:ins w:id="37" w:author="Corey Peak" w:date="2017-02-10T08:32:00Z">
                        <w:rPr>
                          <w:rFonts w:ascii="Cambria Math" w:hAnsi="Cambria Math"/>
                          <w:i/>
                        </w:rPr>
                      </w:ins>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ins w:id="38"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39" w:author="Corey Peak" w:date="2017-02-10T08:32:00Z">
                <w:rPr>
                  <w:rFonts w:ascii="Cambria Math" w:hAnsi="Cambria Math"/>
                  <w:i/>
                </w:rPr>
              </w:ins>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ins w:id="40"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41" w:author="Corey Peak" w:date="2017-02-10T08:32:00Z">
                <w:rPr>
                  <w:rFonts w:ascii="Cambria Math" w:hAnsi="Cambria Math"/>
                  <w:i/>
                </w:rPr>
              </w:ins>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2A4B2042" w:rsidR="005C7B32" w:rsidRDefault="00F20C7C" w:rsidP="005C7B32">
      <w:r>
        <w:t xml:space="preserve">Using the </w:t>
      </w:r>
      <w:r w:rsidR="001A43F0">
        <w:t xml:space="preserve">time-dependent </w:t>
      </w:r>
      <w:r>
        <w:t>effective reproductive number,</w:t>
      </w:r>
      <w:r w:rsidR="005C7B32">
        <w:t xml:space="preserve"> </w:t>
      </w:r>
      <m:oMath>
        <m:sSub>
          <m:sSubPr>
            <m:ctrlPr>
              <w:ins w:id="42"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43" w:author="Corey Peak" w:date="2017-02-10T08:32:00Z">
                <w:rPr>
                  <w:rFonts w:ascii="Cambria Math" w:hAnsi="Cambria Math"/>
                  <w:i/>
                </w:rPr>
              </w:ins>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ins w:id="44"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ins w:id="45"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ins w:id="46"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oMath>
      <w:r w:rsidR="00F7120F">
        <w:t>)</w:t>
      </w:r>
      <w:r w:rsidR="001C0256">
        <w:t xml:space="preserve">, we can calculate the </w:t>
      </w:r>
      <w:r w:rsidR="001C0256">
        <w:lastRenderedPageBreak/>
        <w:t>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034A5019"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5C7B32"/>
    <w:p w14:paraId="59BBAAB0" w14:textId="5DBF35E1"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sSub>
                      <m:sSubPr>
                        <m:ctrlPr>
                          <w:rPr>
                            <w:rFonts w:ascii="Cambria Math" w:hAnsi="Cambria Math"/>
                            <w:i/>
                          </w:rPr>
                        </m:ctrlPr>
                      </m:sSubPr>
                      <m:e>
                        <m:r>
                          <w:rPr>
                            <w:rFonts w:ascii="Cambria Math" w:hAnsi="Cambria Math"/>
                          </w:rPr>
                          <m:t>I</m:t>
                        </m:r>
                      </m:e>
                      <m:sub>
                        <m:r>
                          <w:rPr>
                            <w:rFonts w:ascii="Cambria Math" w:hAnsi="Cambria Math"/>
                          </w:rPr>
                          <m:t>mig</m:t>
                        </m:r>
                      </m:sub>
                    </m:sSub>
                  </m:sup>
                </m:sSup>
              </m:e>
            </m:d>
          </m:e>
        </m:nary>
      </m:oMath>
    </w:p>
    <w:p w14:paraId="5AE75B40" w14:textId="77777777" w:rsidR="006B2078" w:rsidRPr="00F03D33" w:rsidRDefault="006B2078" w:rsidP="005C7B32"/>
    <w:p w14:paraId="51948384" w14:textId="32509DF5" w:rsidR="00F03D33" w:rsidRDefault="00F03D33" w:rsidP="005C7B32">
      <w:r>
        <w:t xml:space="preserve">where D is the duration of follow-up time in days, </w:t>
      </w:r>
      <m:oMath>
        <m:r>
          <w:rPr>
            <w:rFonts w:ascii="Cambria Math" w:hAnsi="Cambria Math"/>
          </w:rPr>
          <m:t>y</m:t>
        </m:r>
      </m:oMath>
      <w:r>
        <w:t xml:space="preserve"> is the</w:t>
      </w:r>
      <w:r w:rsidR="00B0783B">
        <w:t xml:space="preserve"> minimum</w:t>
      </w:r>
      <w:r>
        <w:t xml:space="preserve"> outbreak size, and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the expected number of infected individuals who migrate into the population in one day</w:t>
      </w:r>
      <w:r w:rsidR="006B2078">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calculated by:</w:t>
      </w:r>
    </w:p>
    <w:p w14:paraId="5FDF418B" w14:textId="77777777" w:rsidR="006B2078" w:rsidRDefault="006B2078" w:rsidP="005C7B32"/>
    <w:p w14:paraId="04643F63" w14:textId="5A71554B" w:rsidR="00F03D33" w:rsidRPr="006B2078" w:rsidRDefault="006C5E7F" w:rsidP="005C7B32">
      <w:r>
        <w:t>[5]</w:t>
      </w:r>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=πN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r>
          <w:rPr>
            <w:rFonts w:ascii="Cambria Math" w:hAnsi="Cambria Math"/>
          </w:rPr>
          <m:t>,</m:t>
        </m:r>
      </m:oMath>
    </w:p>
    <w:p w14:paraId="5A033702" w14:textId="77777777" w:rsidR="006B2078" w:rsidRPr="006B2078" w:rsidRDefault="006B2078" w:rsidP="005C7B32"/>
    <w:p w14:paraId="61A5274D" w14:textId="22081DDF" w:rsidR="006B2078" w:rsidRDefault="006B2078" w:rsidP="005C7B32">
      <w:r>
        <w:t xml:space="preserve">where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w:t>
      </w:r>
      <m:oMath>
        <m:r>
          <w:rPr>
            <w:rFonts w:ascii="Cambria Math" w:hAnsi="Cambria Math"/>
          </w:rPr>
          <m:t>m</m:t>
        </m:r>
      </m:oMath>
      <w:r>
        <w:t xml:space="preserve"> is the daily migration rate</w:t>
      </w:r>
      <w:r w:rsidR="00BE7099">
        <w:t>, and therefore</w:t>
      </w:r>
      <w:r w:rsidR="003D22B5">
        <w:t xml:space="preserve"> the daily number of incoming migrants equals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3D22B5">
        <w:t>.</w:t>
      </w:r>
      <w:r>
        <w:t xml:space="preserv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5C7B32"/>
    <w:p w14:paraId="67BA1D20" w14:textId="14894612" w:rsidR="00DA1BA0" w:rsidRDefault="004F17B6" w:rsidP="005C7B32">
      <w:r>
        <w:t>We measure the difference b</w:t>
      </w:r>
      <w:r w:rsidR="00DA1BA0">
        <w:t>etween the cumulative outbreak probability</w:t>
      </w:r>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ins w:id="47"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AA2A96">
        <w:t xml:space="preserve">)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ins w:id="48" w:author="Corey Peak" w:date="2017-02-10T08:32:00Z">
                <w:rPr>
                  <w:rFonts w:ascii="Cambria Math" w:hAnsi="Cambria Math"/>
                  <w:i/>
                </w:rPr>
              </w:ins>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sSub>
          <m:sSubPr>
            <m:ctrlPr>
              <w:ins w:id="49" w:author="Corey Peak" w:date="2017-02-10T09:28:00Z">
                <w:rPr>
                  <w:rFonts w:ascii="Cambria Math" w:hAnsi="Cambria Math"/>
                  <w:i/>
                </w:rPr>
              </w:ins>
            </m:ctrlPr>
          </m:sSubPr>
          <m:e>
            <m:r>
              <w:ins w:id="50" w:author="Corey Peak" w:date="2017-02-10T09:28:00Z">
                <w:rPr>
                  <w:rFonts w:ascii="Cambria Math" w:hAnsi="Cambria Math"/>
                </w:rPr>
                <m:t>I</m:t>
              </w:ins>
            </m:r>
          </m:e>
          <m:sub>
            <m:r>
              <w:ins w:id="51" w:author="Corey Peak" w:date="2017-02-10T09:28:00Z">
                <w:rPr>
                  <w:rFonts w:ascii="Cambria Math" w:hAnsi="Cambria Math"/>
                </w:rPr>
                <m:t>mig</m:t>
              </w:ins>
            </m:r>
          </m:sub>
        </m:sSub>
        <m:r>
          <w:del w:id="52" w:author="Corey Peak" w:date="2017-02-10T09:28:00Z">
            <w:rPr>
              <w:rFonts w:ascii="Cambria Math" w:hAnsi="Cambria Math"/>
            </w:rPr>
            <m:t>E</m:t>
          </w:del>
        </m:r>
        <m:r>
          <w:rPr>
            <w:rFonts w:ascii="Cambria Math" w:hAnsi="Cambria Math"/>
          </w:rPr>
          <m:t>=</m:t>
        </m:r>
        <m:d>
          <m:dPr>
            <m:ctrlPr>
              <w:ins w:id="53" w:author="Corey Peak" w:date="2017-02-10T08:32:00Z">
                <w:rPr>
                  <w:rFonts w:ascii="Cambria Math" w:hAnsi="Cambria Math"/>
                  <w:i/>
                </w:rPr>
              </w:ins>
            </m:ctrlPr>
          </m:dPr>
          <m:e>
            <m:r>
              <w:del w:id="54" w:author="Corey Peak" w:date="2017-02-10T09:28:00Z">
                <w:rPr>
                  <w:rFonts w:ascii="Cambria Math" w:hAnsi="Cambria Math"/>
                </w:rPr>
                <m:t>1-</m:t>
              </w:del>
            </m:r>
            <m:sSup>
              <m:sSupPr>
                <m:ctrlPr>
                  <w:ins w:id="55" w:author="Corey Peak" w:date="2017-02-10T08:32:00Z">
                    <w:rPr>
                      <w:rFonts w:ascii="Cambria Math" w:hAnsi="Cambria Math"/>
                      <w:i/>
                    </w:rPr>
                  </w:ins>
                </m:ctrlPr>
              </m:sSupPr>
              <m:e>
                <m:r>
                  <w:rPr>
                    <w:rFonts w:ascii="Cambria Math" w:hAnsi="Cambria Math"/>
                  </w:rPr>
                  <m:t>e</m:t>
                </m:r>
              </m:e>
              <m:sup>
                <m:r>
                  <w:del w:id="56" w:author="Corey Peak" w:date="2017-02-10T09:28:00Z">
                    <w:rPr>
                      <w:rFonts w:ascii="Cambria Math" w:hAnsi="Cambria Math"/>
                    </w:rPr>
                    <m:t>-</m:t>
                  </w:del>
                </m:r>
                <m:r>
                  <w:rPr>
                    <w:rFonts w:ascii="Cambria Math" w:hAnsi="Cambria Math"/>
                  </w:rPr>
                  <m:t>m</m:t>
                </m:r>
              </m:sup>
            </m:sSup>
            <m:r>
              <w:ins w:id="57" w:author="Corey Peak" w:date="2017-02-10T09:28:00Z">
                <w:rPr>
                  <w:rFonts w:ascii="Cambria Math" w:hAnsi="Cambria Math"/>
                </w:rPr>
                <m:t>-1</m:t>
              </w:ins>
            </m:r>
          </m:e>
        </m:d>
      </m:oMath>
      <w:r w:rsidR="00DF04EB">
        <w:t xml:space="preserve"> (see supplementary materials).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49857AD0" w:rsidR="0083178D" w:rsidRDefault="00961AF5" w:rsidP="001A3411">
      <w:r>
        <w:t xml:space="preserve">We examine these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3"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ins w:id="58" w:author="Corey Peak" w:date="2017-02-10T08:32:00Z">
                <w:rPr>
                  <w:rFonts w:ascii="Cambria Math" w:hAnsi="Cambria Math"/>
                  <w:i/>
                </w:rPr>
              </w:ins>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C72407">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"[27]", "plainTextFormattedCitation" : "[27]", "previouslyFormattedCitation" : "[27]" }, "properties" : { "noteIndex" : 0 }, "schema" : "https://github.com/citation-style-language/schema/raw/master/csl-citation.json" }</w:instrText>
      </w:r>
      <w:r w:rsidR="00E601F2">
        <w:fldChar w:fldCharType="separate"/>
      </w:r>
      <w:r w:rsidR="00C72407" w:rsidRPr="00C72407">
        <w:rPr>
          <w:noProof/>
        </w:rPr>
        <w:t>[27]</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665E7">
      <w:r>
        <w:lastRenderedPageBreak/>
        <w:br/>
        <w:t xml:space="preserve">We estimated </w:t>
      </w:r>
      <w:r w:rsidR="005E4650">
        <w:t xml:space="preserve">population </w:t>
      </w:r>
      <w:r>
        <w:t>susceptibility over time</w:t>
      </w:r>
      <w:r w:rsidR="00170538">
        <w:t>,</w:t>
      </w:r>
      <w:r>
        <w:t xml:space="preserve"> </w:t>
      </w:r>
      <m:oMath>
        <m:r>
          <w:rPr>
            <w:rFonts w:ascii="Cambria Math" w:hAnsi="Cambria Math"/>
          </w:rPr>
          <m:t>X</m:t>
        </m:r>
        <m:d>
          <m:dPr>
            <m:ctrlPr>
              <w:ins w:id="59" w:author="Corey Peak" w:date="2017-02-10T08:32:00Z">
                <w:rPr>
                  <w:rFonts w:ascii="Cambria Math" w:hAnsi="Cambria Math"/>
                  <w:i/>
                </w:rPr>
              </w:ins>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ins w:id="60" w:author="Corey Peak" w:date="2017-02-10T08:32:00Z">
                <w:rPr>
                  <w:rFonts w:ascii="Cambria Math" w:hAnsi="Cambria Math"/>
                  <w:i/>
                </w:rPr>
              </w:ins>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ins w:id="61" w:author="Corey Peak" w:date="2017-02-10T08:32:00Z">
                <w:rPr>
                  <w:rFonts w:ascii="Cambria Math" w:hAnsi="Cambria Math"/>
                  <w:i/>
                </w:rPr>
              </w:ins>
            </m:ctrlPr>
          </m:dPr>
          <m:e>
            <m:r>
              <w:rPr>
                <w:rFonts w:ascii="Cambria Math" w:hAnsi="Cambria Math"/>
              </w:rPr>
              <m:t>t</m:t>
            </m:r>
          </m:e>
        </m:d>
      </m:oMath>
      <w:r w:rsidR="00E601F2">
        <w:t>;</w:t>
      </w:r>
      <w:r>
        <w:t xml:space="preserve"> </w:t>
      </w:r>
      <w:r w:rsidR="00043F86">
        <w:t>a camp resettlement</w:t>
      </w:r>
      <w:r w:rsidR="00722B8E">
        <w:t xml:space="preserve"> rate of </w:t>
      </w:r>
      <m:oMath>
        <m:f>
          <m:fPr>
            <m:ctrlPr>
              <w:ins w:id="62" w:author="Corey Peak" w:date="2017-02-10T08:32:00Z">
                <w:rPr>
                  <w:rFonts w:ascii="Cambria Math" w:hAnsi="Cambria Math"/>
                  <w:i/>
                </w:rPr>
              </w:ins>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ins w:id="63" w:author="Corey Peak" w:date="2017-02-10T08:32:00Z">
                <w:rPr>
                  <w:rFonts w:ascii="Cambria Math" w:hAnsi="Cambria Math"/>
                  <w:i/>
                </w:rPr>
              </w:ins>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ins w:id="64" w:author="Corey Peak" w:date="2017-02-10T08:32:00Z">
                <w:rPr>
                  <w:rFonts w:ascii="Cambria Math" w:hAnsi="Cambria Math"/>
                  <w:i/>
                </w:rPr>
              </w:ins>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C01F033"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attributable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ins w:id="65" w:author="Corey Peak" w:date="2017-02-10T08:32:00Z">
                <w:rPr>
                  <w:rFonts w:ascii="Cambria Math" w:hAnsi="Cambria Math"/>
                  <w:i/>
                </w:rPr>
              </w:ins>
            </m:ctrlPr>
          </m:sSubPr>
          <m:e>
            <m:r>
              <w:rPr>
                <w:rFonts w:ascii="Cambria Math" w:hAnsi="Cambria Math"/>
              </w:rPr>
              <m:t>X</m:t>
            </m:r>
            <m:d>
              <m:dPr>
                <m:ctrlPr>
                  <w:ins w:id="66"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AF416E"/>
    <w:p w14:paraId="2C4CA501" w14:textId="08BE299D" w:rsidR="00AF416E" w:rsidRDefault="00BE733E" w:rsidP="00D85196">
      <w:pPr>
        <w:jc w:val="center"/>
      </w:pPr>
      <m:oMathPara>
        <m:oMath>
          <m:sSub>
            <m:sSubPr>
              <m:ctrlPr>
                <w:ins w:id="67" w:author="Corey Peak" w:date="2017-02-10T08:32:00Z">
                  <w:rPr>
                    <w:rFonts w:ascii="Cambria Math" w:hAnsi="Cambria Math"/>
                    <w:i/>
                  </w:rPr>
                </w:ins>
              </m:ctrlPr>
            </m:sSubPr>
            <m:e>
              <m:r>
                <w:rPr>
                  <w:rFonts w:ascii="Cambria Math" w:hAnsi="Cambria Math"/>
                </w:rPr>
                <m:t>∆X</m:t>
              </m:r>
              <m:d>
                <m:dPr>
                  <m:ctrlPr>
                    <w:ins w:id="68"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r>
            <w:rPr>
              <w:rFonts w:ascii="Cambria Math" w:hAnsi="Cambria Math"/>
            </w:rPr>
            <m:t>=</m:t>
          </m:r>
          <m:sSub>
            <m:sSubPr>
              <m:ctrlPr>
                <w:ins w:id="69" w:author="Corey Peak" w:date="2017-02-10T08:32:00Z">
                  <w:rPr>
                    <w:rFonts w:ascii="Cambria Math" w:hAnsi="Cambria Math"/>
                    <w:i/>
                  </w:rPr>
                </w:ins>
              </m:ctrlPr>
            </m:sSubPr>
            <m:e>
              <m:r>
                <w:rPr>
                  <w:rFonts w:ascii="Cambria Math" w:hAnsi="Cambria Math"/>
                </w:rPr>
                <m:t>X</m:t>
              </m:r>
              <m:d>
                <m:dPr>
                  <m:ctrlPr>
                    <w:ins w:id="70"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r>
            <w:rPr>
              <w:rFonts w:ascii="Cambria Math" w:hAnsi="Cambria Math"/>
            </w:rPr>
            <m:t>-</m:t>
          </m:r>
          <m:sSub>
            <m:sSubPr>
              <m:ctrlPr>
                <w:ins w:id="71" w:author="Corey Peak" w:date="2017-02-10T08:32:00Z">
                  <w:rPr>
                    <w:rFonts w:ascii="Cambria Math" w:hAnsi="Cambria Math"/>
                    <w:i/>
                  </w:rPr>
                </w:ins>
              </m:ctrlPr>
            </m:sSubPr>
            <m:e>
              <m:r>
                <w:rPr>
                  <w:rFonts w:ascii="Cambria Math" w:hAnsi="Cambria Math"/>
                </w:rPr>
                <m:t>X</m:t>
              </m:r>
              <m:d>
                <m:dPr>
                  <m:ctrlPr>
                    <w:ins w:id="72" w:author="Corey Peak" w:date="2017-02-10T08:32:00Z">
                      <w:rPr>
                        <w:rFonts w:ascii="Cambria Math" w:hAnsi="Cambria Math"/>
                        <w:i/>
                      </w:rPr>
                    </w:ins>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ins w:id="73" w:author="Corey Peak" w:date="2017-02-10T08:32:00Z">
                <w:rPr>
                  <w:rFonts w:ascii="Cambria Math" w:hAnsi="Cambria Math"/>
                  <w:i/>
                </w:rPr>
              </w:ins>
            </m:ctrlPr>
          </m:fPr>
          <m:num>
            <m:sSub>
              <m:sSubPr>
                <m:ctrlPr>
                  <w:ins w:id="74" w:author="Corey Peak" w:date="2017-02-10T08:32:00Z">
                    <w:rPr>
                      <w:rFonts w:ascii="Cambria Math" w:hAnsi="Cambria Math"/>
                      <w:i/>
                    </w:rPr>
                  </w:ins>
                </m:ctrlPr>
              </m:sSubPr>
              <m:e>
                <m:r>
                  <w:rPr>
                    <w:rFonts w:ascii="Cambria Math" w:hAnsi="Cambria Math"/>
                  </w:rPr>
                  <m:t>∆X</m:t>
                </m:r>
                <m:d>
                  <m:dPr>
                    <m:ctrlPr>
                      <w:ins w:id="75"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num>
          <m:den>
            <m:nary>
              <m:naryPr>
                <m:chr m:val="∑"/>
                <m:limLoc m:val="undOvr"/>
                <m:subHide m:val="1"/>
                <m:supHide m:val="1"/>
                <m:ctrlPr>
                  <w:ins w:id="76" w:author="Corey Peak" w:date="2017-02-10T08:32:00Z">
                    <w:rPr>
                      <w:rFonts w:ascii="Cambria Math" w:hAnsi="Cambria Math"/>
                      <w:i/>
                    </w:rPr>
                  </w:ins>
                </m:ctrlPr>
              </m:naryPr>
              <m:sub/>
              <m:sup/>
              <m:e>
                <m:sSub>
                  <m:sSubPr>
                    <m:ctrlPr>
                      <w:ins w:id="77" w:author="Corey Peak" w:date="2017-02-10T08:32:00Z">
                        <w:rPr>
                          <w:rFonts w:ascii="Cambria Math" w:hAnsi="Cambria Math"/>
                          <w:i/>
                        </w:rPr>
                      </w:ins>
                    </m:ctrlPr>
                  </m:sSubPr>
                  <m:e>
                    <m:r>
                      <w:rPr>
                        <w:rFonts w:ascii="Cambria Math" w:hAnsi="Cambria Math"/>
                      </w:rPr>
                      <m:t>∆X</m:t>
                    </m:r>
                    <m:d>
                      <m:dPr>
                        <m:ctrlPr>
                          <w:ins w:id="78" w:author="Corey Peak" w:date="2017-02-10T08:32:00Z">
                            <w:rPr>
                              <w:rFonts w:ascii="Cambria Math" w:hAnsi="Cambria Math"/>
                              <w:i/>
                            </w:rPr>
                          </w:ins>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23CA5C32" w14:textId="77777777" w:rsidR="005325D5" w:rsidRDefault="005325D5"/>
    <w:p w14:paraId="59509F89" w14:textId="5CDFF5ED"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ins w:id="79" w:author="Corey Peak" w:date="2017-02-10T08:32:00Z">
                <w:rPr>
                  <w:rFonts w:ascii="Cambria Math" w:hAnsi="Cambria Math"/>
                  <w:i/>
                </w:rPr>
              </w:ins>
            </m:ctrlPr>
          </m:dPr>
          <m:e>
            <m:r>
              <w:rPr>
                <w:rFonts w:ascii="Cambria Math" w:hAnsi="Cambria Math"/>
              </w:rPr>
              <m:t>t</m:t>
            </m:r>
          </m:e>
        </m:d>
      </m:oMath>
      <w:r w:rsidR="004A550D">
        <w:t xml:space="preserve">, we must estimate the basic reproductive number, </w:t>
      </w:r>
      <m:oMath>
        <m:sSub>
          <m:sSubPr>
            <m:ctrlPr>
              <w:ins w:id="8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C72407">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"[28,29]", "plainTextFormattedCitation" : "[28,29]", "previouslyFormattedCitation" : "[28,29]" }, "properties" : { "noteIndex" : 0 }, "schema" : "https://github.com/citation-style-language/schema/raw/master/csl-citation.json" }</w:instrText>
      </w:r>
      <w:r w:rsidR="00F0072A">
        <w:fldChar w:fldCharType="separate"/>
      </w:r>
      <w:r w:rsidR="00C72407" w:rsidRPr="00C72407">
        <w:rPr>
          <w:noProof/>
        </w:rPr>
        <w:t>[28,29]</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E22BA">
        <w:fldChar w:fldCharType="separate"/>
      </w:r>
      <w:r w:rsidR="00C72407" w:rsidRPr="00C72407">
        <w:rPr>
          <w:noProof/>
        </w:rPr>
        <w:t>[30]</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C72407">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CA6B5D">
        <w:fldChar w:fldCharType="separate"/>
      </w:r>
      <w:r w:rsidR="00C72407" w:rsidRPr="00C72407">
        <w:rPr>
          <w:noProof/>
        </w:rPr>
        <w:t>[31]</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A6B5D">
        <w:fldChar w:fldCharType="separate"/>
      </w:r>
      <w:r w:rsidR="00C72407" w:rsidRPr="00C72407">
        <w:rPr>
          <w:noProof/>
        </w:rPr>
        <w:t>[30]</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C72407">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"[32]", "plainTextFormattedCitation" : "[32]", "previouslyFormattedCitation" : "[32]" }, "properties" : { "noteIndex" : 0 }, "schema" : "https://github.com/citation-style-language/schema/raw/master/csl-citation.json" }</w:instrText>
      </w:r>
      <w:r w:rsidR="00DF1D39">
        <w:fldChar w:fldCharType="separate"/>
      </w:r>
      <w:r w:rsidR="00C72407" w:rsidRPr="00C72407">
        <w:rPr>
          <w:noProof/>
        </w:rPr>
        <w:t>[32]</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27602A50" w:rsidR="0055665B" w:rsidRDefault="002A4FEA" w:rsidP="003A5593">
      <w:r>
        <w:t>F</w:t>
      </w:r>
      <w:r w:rsidR="00E24E0B">
        <w:t xml:space="preserve">ollowing mass vaccination with 100% coverage, population susceptibility, </w:t>
      </w:r>
      <m:oMath>
        <m:r>
          <w:rPr>
            <w:rFonts w:ascii="Cambria Math" w:hAnsi="Cambria Math"/>
          </w:rPr>
          <m:t>X(t)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m:oMath>
        <m:r>
          <w:rPr>
            <w:rFonts w:ascii="Cambria Math" w:hAnsi="Cambria Math"/>
          </w:rPr>
          <m:t>X(t)</m:t>
        </m:r>
      </m:oMath>
      <w:r w:rsidR="0055665B">
        <w:t xml:space="preserve"> </w:t>
      </w:r>
      <w:r w:rsidR="0028276D">
        <w:t>(</w:t>
      </w:r>
      <w:commentRangeStart w:id="81"/>
      <w:r w:rsidR="00D60633">
        <w:t>Fig S</w:t>
      </w:r>
      <w:r w:rsidR="003B5A74">
        <w:t>3</w:t>
      </w:r>
      <w:commentRangeEnd w:id="81"/>
      <w:r w:rsidR="00F00B20">
        <w:rPr>
          <w:rStyle w:val="CommentReference"/>
        </w:rPr>
        <w:commentReference w:id="81"/>
      </w:r>
      <w:r w:rsidR="0028276D">
        <w:t>)</w:t>
      </w:r>
      <w:r w:rsidR="008B07D1">
        <w:t>.</w:t>
      </w:r>
      <w:r w:rsidR="0055665B">
        <w:t xml:space="preserve"> </w:t>
      </w:r>
      <w:r w:rsidR="00C7026D">
        <w:t xml:space="preserve"> </w:t>
      </w:r>
    </w:p>
    <w:p w14:paraId="6A94A772" w14:textId="77777777" w:rsidR="005E7286" w:rsidRDefault="005E7286" w:rsidP="003A5593"/>
    <w:p w14:paraId="4111FE2A" w14:textId="58CC4A2D"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ins w:id="82"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ins w:id="83"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4D6579">
        <w:t>3.90</w:t>
      </w:r>
      <w:r w:rsidR="00234583">
        <w:t xml:space="preserve"> years when </w:t>
      </w:r>
      <m:oMath>
        <m:sSub>
          <m:sSubPr>
            <m:ctrlPr>
              <w:ins w:id="84"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ins w:id="85"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6728D501"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C72407">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"[33]", "plainTextFormattedCitation" : "[33]", "previouslyFormattedCitation" : "[33]" }, "properties" : { "noteIndex" : 0 }, "schema" : "https://github.com/citation-style-language/schema/raw/master/csl-citation.json" }</w:instrText>
      </w:r>
      <w:r w:rsidR="00F02F56">
        <w:fldChar w:fldCharType="separate"/>
      </w:r>
      <w:r w:rsidR="00C72407" w:rsidRPr="00C72407">
        <w:rPr>
          <w:noProof/>
        </w:rPr>
        <w:t>[33]</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ins w:id="86"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80FAAC9"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ins w:id="87"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ins w:id="88"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3D7EC4">
        <w:t xml:space="preserve"> of </w:t>
      </w:r>
      <w:proofErr w:type="spellStart"/>
      <w:r w:rsidR="003D7EC4">
        <w:t>susceptibles</w:t>
      </w:r>
      <w:proofErr w:type="spellEnd"/>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ins w:id="8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4D5C37">
        <w:t xml:space="preserve"> values (Table S1)</w:t>
      </w:r>
      <w:r w:rsidR="00014111">
        <w:t>.</w:t>
      </w:r>
      <w:r w:rsidR="00A06C37">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5F3E469E" w:rsidR="00966387" w:rsidRPr="003764F2"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ins w:id="90"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w:t>
      </w:r>
      <m:oMath>
        <m:r>
          <w:rPr>
            <w:rFonts w:ascii="Cambria Math" w:hAnsi="Cambria Math"/>
          </w:rPr>
          <m:t>N</m:t>
        </m:r>
      </m:oMath>
      <w:r w:rsidR="003764F2">
        <w:t>), a higher transmission potential (</w:t>
      </w:r>
      <m:oMath>
        <m:sSub>
          <m:sSubPr>
            <m:ctrlPr>
              <w:ins w:id="91"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46DE2792"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701D21">
        <w:t>reached</w:t>
      </w:r>
      <w:r w:rsidR="00316672">
        <w:t xml:space="preserve"> a low of</w:t>
      </w:r>
      <w:r w:rsidR="00F338E4">
        <w:t xml:space="preserve"> 0.3</w:t>
      </w:r>
      <w:r w:rsidR="00EF2973">
        <w:t>7</w:t>
      </w:r>
      <w:r w:rsidR="00F338E4">
        <w:t xml:space="preserve"> after the second mass vaccination campaign</w:t>
      </w:r>
      <w:r w:rsidR="00701D21">
        <w:t xml:space="preserve"> before increasing</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9539A9">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9539A9">
        <w:fldChar w:fldCharType="separate"/>
      </w:r>
      <w:r w:rsidR="009539A9" w:rsidRPr="00C72407">
        <w:rPr>
          <w:noProof/>
        </w:rPr>
        <w:t>[31]</w:t>
      </w:r>
      <w:r w:rsidR="009539A9">
        <w:fldChar w:fldCharType="end"/>
      </w:r>
    </w:p>
    <w:p w14:paraId="2FE6C57A" w14:textId="77777777" w:rsidR="007B280D" w:rsidRDefault="007B280D" w:rsidP="00647CD9"/>
    <w:p w14:paraId="5CCF5D4C" w14:textId="5FD06CB3"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ins w:id="92"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d>
          <m:dPr>
            <m:ctrlPr>
              <w:ins w:id="93" w:author="Corey Peak" w:date="2017-02-10T08:32:00Z">
                <w:rPr>
                  <w:rFonts w:ascii="Cambria Math" w:hAnsi="Cambria Math"/>
                  <w:i/>
                </w:rPr>
              </w:ins>
            </m:ctrlPr>
          </m:dPr>
          <m:e>
            <m:r>
              <w:rPr>
                <w:rFonts w:ascii="Cambria Math" w:hAnsi="Cambria Math"/>
              </w:rPr>
              <m:t>t</m:t>
            </m:r>
          </m:e>
        </m:d>
      </m:oMath>
      <w:r w:rsidR="00DF1D39">
        <w:t>, exceeded unity for nearly two months, with a maximum likelihood estimate of 1.4</w:t>
      </w:r>
      <w:r w:rsidR="00D44ED7">
        <w:t>5 (1.18-1.75</w:t>
      </w:r>
      <w:r w:rsidR="00DF1D39">
        <w:t>)</w:t>
      </w:r>
      <w:r w:rsidR="00AA143C">
        <w:t xml:space="preserve"> (Fig S</w:t>
      </w:r>
      <w:r w:rsidR="00B9791D">
        <w:t>7</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w:t>
      </w:r>
      <m:oMath>
        <m:sSub>
          <m:sSubPr>
            <m:ctrlPr>
              <w:ins w:id="94"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AB6369">
        <w:fldChar w:fldCharType="separate"/>
      </w:r>
      <w:r w:rsidR="00C72407" w:rsidRPr="00C72407">
        <w:rPr>
          <w:noProof/>
        </w:rPr>
        <w:t>[30]</w:t>
      </w:r>
      <w:r w:rsidR="00AB6369">
        <w:fldChar w:fldCharType="end"/>
      </w:r>
      <w:r w:rsidR="00B06F2C">
        <w:t xml:space="preserve"> </w:t>
      </w:r>
      <w:r w:rsidR="002B0917">
        <w:t xml:space="preserve">Assuming this pre-vaccination estimate of </w:t>
      </w:r>
      <m:oMath>
        <m:sSub>
          <m:sSubPr>
            <m:ctrlPr>
              <w:ins w:id="95"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0.50</w:t>
      </w:r>
      <w:r w:rsidR="00985F21">
        <w:t xml:space="preserve"> </w:t>
      </w:r>
      <w:r w:rsidR="00EF2973">
        <w:t xml:space="preserve">in </w:t>
      </w:r>
      <w:r w:rsidR="007F3DC4">
        <w:t>May,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the proportion susceptible on October 16, 2016 would have been 0.52 instead of 0.81, thereby still retaining herd immunity at the time (</w:t>
      </w:r>
      <m:oMath>
        <m:sSub>
          <m:sSubPr>
            <m:ctrlPr>
              <w:ins w:id="96"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r>
          <w:rPr>
            <w:rFonts w:ascii="Cambria Math" w:hAnsi="Cambria Math"/>
          </w:rPr>
          <m:t>=0.94</m:t>
        </m:r>
      </m:oMath>
      <w:r w:rsidR="009539A9">
        <w:t>) (</w:t>
      </w:r>
      <w:commentRangeStart w:id="97"/>
      <w:r w:rsidR="009539A9">
        <w:t>Fig S6</w:t>
      </w:r>
      <w:commentRangeEnd w:id="97"/>
      <w:r w:rsidR="005471CB">
        <w:rPr>
          <w:rStyle w:val="CommentReference"/>
        </w:rPr>
        <w:commentReference w:id="97"/>
      </w:r>
      <w:r w:rsidR="009539A9">
        <w:t>).</w:t>
      </w:r>
    </w:p>
    <w:p w14:paraId="7ECABF59" w14:textId="77777777" w:rsidR="00520DD4" w:rsidRDefault="00520DD4" w:rsidP="00520DD4"/>
    <w:p w14:paraId="4206D01F" w14:textId="380FDDE7" w:rsidR="00624556" w:rsidRPr="00DF6B9D" w:rsidRDefault="00100825" w:rsidP="00C976A5">
      <w:r>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w:t>
      </w:r>
      <w:r w:rsidR="002B0917">
        <w:lastRenderedPageBreak/>
        <w:t xml:space="preserve">and </w:t>
      </w:r>
      <w:r>
        <w:t>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ins w:id="98"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45196014"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ins w:id="99" w:author="Amanda Reilly" w:date="2017-02-12T21:03:00Z">
        <w:r w:rsidR="007B7E64">
          <w:t xml:space="preserve">the? </w:t>
        </w:r>
      </w:ins>
      <w:r>
        <w:t>population</w:t>
      </w:r>
      <w:r w:rsidR="00B4283C">
        <w:t xml:space="preserve"> mobility</w:t>
      </w:r>
      <w:r>
        <w:t xml:space="preserve"> that </w:t>
      </w:r>
      <w:commentRangeStart w:id="100"/>
      <w:r>
        <w:t xml:space="preserve">drives </w:t>
      </w:r>
      <w:commentRangeEnd w:id="100"/>
      <w:r w:rsidR="007B7E64">
        <w:rPr>
          <w:rStyle w:val="CommentReference"/>
        </w:rPr>
        <w:commentReference w:id="100"/>
      </w:r>
      <w:r>
        <w:t>a</w:t>
      </w:r>
      <w:del w:id="101" w:author="Amanda Reilly" w:date="2017-02-12T21:03:00Z">
        <w:r w:rsidDel="007B7E64">
          <w:delText>n</w:delText>
        </w:r>
      </w:del>
      <w:r>
        <w:t xml:space="preserve"> net influx of susceptible people</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4" w:history="1">
        <w:r w:rsidR="00575CD5" w:rsidRPr="001C5656">
          <w:rPr>
            <w:rStyle w:val="Hyperlink"/>
          </w:rPr>
          <w:t>https://coreypeak.shinyapps.io/herd_</w:t>
        </w:r>
        <w:r w:rsidR="00575CD5" w:rsidRPr="001C5656">
          <w:rPr>
            <w:rStyle w:val="Hyperlink"/>
          </w:rPr>
          <w:t>p</w:t>
        </w:r>
        <w:r w:rsidR="00575CD5" w:rsidRPr="001C5656">
          <w:rPr>
            <w:rStyle w:val="Hyperlink"/>
          </w:rPr>
          <w:t>rotection_estimator/</w:t>
        </w:r>
      </w:hyperlink>
      <w:r w:rsidR="00575CD5">
        <w:t>)</w:t>
      </w:r>
      <w:r w:rsidR="00575CD5" w:rsidRPr="00546529">
        <w:t>.</w:t>
      </w:r>
    </w:p>
    <w:p w14:paraId="52F2711F" w14:textId="77777777" w:rsidR="00575CD5" w:rsidRDefault="00575CD5" w:rsidP="00575CD5"/>
    <w:p w14:paraId="7AB15C96" w14:textId="23690B26"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"[34]", "plainTextFormattedCitation" : "[34]", "previouslyFormattedCitation" : "[34]" }, "properties" : { "noteIndex" : 0 }, "schema" : "https://github.com/citation-style-language/schema/raw/master/csl-citation.json" }</w:instrText>
      </w:r>
      <w:r w:rsidR="00DF40CD">
        <w:fldChar w:fldCharType="separate"/>
      </w:r>
      <w:r w:rsidR="00C72407" w:rsidRPr="00C72407">
        <w:rPr>
          <w:noProof/>
        </w:rPr>
        <w:t>[34]</w:t>
      </w:r>
      <w:r w:rsidR="00DF40CD">
        <w:fldChar w:fldCharType="end"/>
      </w:r>
      <w:r w:rsidR="00811CA3">
        <w:t xml:space="preserve"> </w:t>
      </w:r>
      <w:r>
        <w:t>Recent work has also shown serological 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D14C2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"[35]", "plainTextFormattedCitation" : "[35]", "previouslyFormattedCitation" : "[35]" }, "properties" : { "noteIndex" : 0 }, "schema" : "https://github.com/citation-style-language/schema/raw/master/csl-citation.json" }</w:instrText>
      </w:r>
      <w:r>
        <w:fldChar w:fldCharType="separate"/>
      </w:r>
      <w:r w:rsidR="00C72407" w:rsidRPr="00C72407">
        <w:rPr>
          <w:noProof/>
        </w:rPr>
        <w:t>[35]</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72407">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"[36]", "plainTextFormattedCitation" : "[36]", "previouslyFormattedCitation" : "[36]" }, "properties" : { "noteIndex" : 0 }, "schema" : "https://github.com/citation-style-language/schema/raw/master/csl-citation.json" }</w:instrText>
      </w:r>
      <w:r w:rsidR="00226BF1">
        <w:fldChar w:fldCharType="separate"/>
      </w:r>
      <w:r w:rsidR="00C72407" w:rsidRPr="00C72407">
        <w:rPr>
          <w:noProof/>
        </w:rPr>
        <w:t>[36]</w:t>
      </w:r>
      <w:r w:rsidR="00226BF1">
        <w:fldChar w:fldCharType="end"/>
      </w:r>
    </w:p>
    <w:p w14:paraId="08682F25" w14:textId="77777777" w:rsidR="00575CD5" w:rsidRDefault="00575CD5" w:rsidP="00575CD5"/>
    <w:p w14:paraId="2A4B6D18" w14:textId="1F9D1D0B" w:rsidR="00F100C2" w:rsidRDefault="00575CD5" w:rsidP="004938BA">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C72407">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"[37]", "plainTextFormattedCitation" : "[37]", "previouslyFormattedCitation" : "[37]" }, "properties" : { "noteIndex" : 0 }, "schema" : "https://github.com/citation-style-language/schema/raw/master/csl-citation.json" }</w:instrText>
      </w:r>
      <w:r w:rsidR="007A6AEE">
        <w:fldChar w:fldCharType="separate"/>
      </w:r>
      <w:r w:rsidR="00C72407" w:rsidRPr="00C72407">
        <w:rPr>
          <w:noProof/>
        </w:rPr>
        <w:t>[37]</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C7240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"[38]", "plainTextFormattedCitation" : "[38]", "previouslyFormattedCitation" : "[38]" }, "properties" : { "noteIndex" : 0 }, "schema" : "https://github.com/citation-style-language/schema/raw/master/csl-citation.json" }</w:instrText>
      </w:r>
      <w:r>
        <w:fldChar w:fldCharType="separate"/>
      </w:r>
      <w:r w:rsidR="00C72407" w:rsidRPr="00C72407">
        <w:rPr>
          <w:noProof/>
        </w:rPr>
        <w:t>[38]</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C72407">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"[39]", "plainTextFormattedCitation" : "[39]", "previouslyFormattedCitation" : "[39]" }, "properties" : { "noteIndex" : 0 }, "schema" : "https://github.com/citation-style-language/schema/raw/master/csl-citation.json" }</w:instrText>
      </w:r>
      <w:r w:rsidR="007E20EF">
        <w:fldChar w:fldCharType="separate"/>
      </w:r>
      <w:r w:rsidR="00C72407" w:rsidRPr="00C72407">
        <w:rPr>
          <w:noProof/>
        </w:rPr>
        <w:t>[39]</w:t>
      </w:r>
      <w:r w:rsidR="007E20EF">
        <w:fldChar w:fldCharType="end"/>
      </w:r>
    </w:p>
    <w:p w14:paraId="743C88F4" w14:textId="77777777" w:rsidR="00F100C2" w:rsidRDefault="00F100C2" w:rsidP="004938BA"/>
    <w:p w14:paraId="1231658F" w14:textId="440D9E3C" w:rsidR="00596D3C" w:rsidRDefault="0071157B" w:rsidP="00596D3C">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596D3C"/>
    <w:p w14:paraId="210EF96A" w14:textId="0D06A435" w:rsidR="00C06A72" w:rsidRPr="00C06A72" w:rsidRDefault="00CB5408" w:rsidP="002C5E5F">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m:oMath>
        <m:r>
          <w:rPr>
            <w:rFonts w:ascii="Cambria Math" w:hAnsi="Cambria Math"/>
          </w:rPr>
          <m:t>X(t)</m:t>
        </m:r>
      </m:oMath>
      <w:r w:rsidR="00170538">
        <w:t>,</w:t>
      </w:r>
      <w:r w:rsidR="0088685D">
        <w:t xml:space="preserve"> is </w:t>
      </w:r>
      <w:r w:rsidR="0088685D">
        <w:lastRenderedPageBreak/>
        <w:t>robust to other assumptions</w:t>
      </w:r>
      <w:r w:rsidR="007B0B58">
        <w:t xml:space="preserve"> regarding the method by which vaccine </w:t>
      </w:r>
      <w:r w:rsidR="00FC7D4F">
        <w:t>effects wane, namely</w:t>
      </w:r>
      <w:r w:rsidR="007B0B58">
        <w:t>: time-dependent failure in “take,” corresponding to an all or nothing response; and time-dependent failure in “degree,” corresponding to a leaky vaccine response</w:t>
      </w:r>
      <w:r w:rsidR="00AA143C">
        <w:t xml:space="preserve"> (Fig S</w:t>
      </w:r>
      <w:r w:rsidR="00B9791D">
        <w:t>8</w:t>
      </w:r>
      <w:r w:rsidR="00146272">
        <w:t>).</w:t>
      </w:r>
      <w:r w:rsidR="007B0B58">
        <w:fldChar w:fldCharType="begin" w:fldLock="1"/>
      </w:r>
      <w:r w:rsidR="00C72407">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"[40]", "plainTextFormattedCitation" : "[40]", "previouslyFormattedCitation" : "[40]" }, "properties" : { "noteIndex" : 0 }, "schema" : "https://github.com/citation-style-language/schema/raw/master/csl-citation.json" }</w:instrText>
      </w:r>
      <w:r w:rsidR="007B0B58">
        <w:fldChar w:fldCharType="separate"/>
      </w:r>
      <w:r w:rsidR="00C72407" w:rsidRPr="00C72407">
        <w:rPr>
          <w:noProof/>
        </w:rPr>
        <w:t>[40]</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m:oMath>
        <m:r>
          <w:rPr>
            <w:rFonts w:ascii="Cambria Math" w:hAnsi="Cambria Math"/>
          </w:rPr>
          <m:t>VE(t)</m:t>
        </m:r>
      </m:oMath>
      <w:r w:rsidR="003210F2">
        <w:t xml:space="preserve"> over time in an RCT</w:t>
      </w:r>
      <w:r w:rsidR="00FC7D4F">
        <w:t xml:space="preserve">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C72407">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"[41]", "plainTextFormattedCitation" : "[41]", "previouslyFormattedCitation" : "[41]" }, "properties" : { "noteIndex" : 0 }, "schema" : "https://github.com/citation-style-language/schema/raw/master/csl-citation.json" }</w:instrText>
      </w:r>
      <w:r w:rsidR="003210F2">
        <w:fldChar w:fldCharType="separate"/>
      </w:r>
      <w:r w:rsidR="00C72407" w:rsidRPr="00C72407">
        <w:rPr>
          <w:noProof/>
        </w:rPr>
        <w:t>[41]</w:t>
      </w:r>
      <w:r w:rsidR="003210F2">
        <w:fldChar w:fldCharType="end"/>
      </w:r>
    </w:p>
    <w:p w14:paraId="28EB1FBB" w14:textId="66A2E4D3" w:rsidR="0071157B" w:rsidRDefault="0071157B" w:rsidP="00F038DC"/>
    <w:p w14:paraId="762011A8" w14:textId="0FDD705F" w:rsidR="0016567C" w:rsidRDefault="0016567C" w:rsidP="00F038DC">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F038DC"/>
    <w:p w14:paraId="0528FD51" w14:textId="3F3C654D" w:rsidR="003D3BBD" w:rsidRDefault="003D3BBD" w:rsidP="00F038DC">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A82E31">
        <w:t xml:space="preserve"> and targeting</w:t>
      </w:r>
      <w:r w:rsidR="005C53CB">
        <w:t>.</w:t>
      </w:r>
      <w:r w:rsidR="005C53CB">
        <w:fldChar w:fldCharType="begin" w:fldLock="1"/>
      </w:r>
      <w:r w:rsidR="00C72407">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"[42]", "plainTextFormattedCitation" : "[42]", "previouslyFormattedCitation" : "[42]" }, "properties" : { "noteIndex" : 0 }, "schema" : "https://github.com/citation-style-language/schema/raw/master/csl-citation.json" }</w:instrText>
      </w:r>
      <w:r w:rsidR="005C53CB">
        <w:fldChar w:fldCharType="separate"/>
      </w:r>
      <w:r w:rsidR="00C72407" w:rsidRPr="00C72407">
        <w:rPr>
          <w:noProof/>
        </w:rPr>
        <w:t>[42]</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186343F1" w14:textId="0676DCCB" w:rsidR="001C4B5E" w:rsidRDefault="00A82E31">
      <w:r>
        <w:t xml:space="preserve">The model we present is not limited to cholera or other diseases with only short-duration or leaky vaccines (e.g., the typhoid capsular polysaccharide vaccine </w:t>
      </w:r>
      <w:r>
        <w:fldChar w:fldCharType="begin" w:fldLock="1"/>
      </w:r>
      <w:r>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"[43]", "plainTextFormattedCitation" : "[43]", "previouslyFormattedCitation" : "[43]" }, "properties" : { "noteIndex" : 0 }, "schema" : "https://github.com/citation-style-language/schema/raw/master/csl-citation.json" }</w:instrText>
      </w:r>
      <w:r>
        <w:fldChar w:fldCharType="separate"/>
      </w:r>
      <w:r w:rsidRPr="00C72407">
        <w:rPr>
          <w:noProof/>
        </w:rPr>
        <w:t>[43]</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C72407">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"[44]", "plainTextFormattedCitation" : "[44]", "previouslyFormattedCitation" : "[44]" }, "properties" : { "noteIndex" : 0 }, "schema" : "https://github.com/citation-style-language/schema/raw/master/csl-citation.json" }</w:instrText>
      </w:r>
      <w:r w:rsidR="00170BC3">
        <w:fldChar w:fldCharType="separate"/>
      </w:r>
      <w:r w:rsidR="00C72407" w:rsidRPr="00C72407">
        <w:rPr>
          <w:noProof/>
        </w:rPr>
        <w:t>[44]</w:t>
      </w:r>
      <w:r w:rsidR="00170BC3">
        <w:fldChar w:fldCharType="end"/>
      </w:r>
      <w:r w:rsidR="004B689C">
        <w:t xml:space="preserve"> and yellow fever.</w:t>
      </w:r>
      <w:r w:rsidR="004B689C">
        <w:fldChar w:fldCharType="begin" w:fldLock="1"/>
      </w:r>
      <w:r w:rsidR="00C72407">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"[45]", "plainTextFormattedCitation" : "[45]", "previouslyFormattedCitation" : "[45]" }, "properties" : { "noteIndex" : 0 }, "schema" : "https://github.com/citation-style-language/schema/raw/master/csl-citation.json" }</w:instrText>
      </w:r>
      <w:r w:rsidR="004B689C">
        <w:fldChar w:fldCharType="separate"/>
      </w:r>
      <w:r w:rsidR="00C72407" w:rsidRPr="00C72407">
        <w:rPr>
          <w:noProof/>
        </w:rPr>
        <w:t>[45]</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C72407">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"[46]", "plainTextFormattedCitation" : "[46]", "previouslyFormattedCitation" : "[46]" }, "properties" : { "noteIndex" : 0 }, "schema" : "https://github.com/citation-style-language/schema/raw/master/csl-citation.json" }</w:instrText>
      </w:r>
      <w:r w:rsidR="00A61C71">
        <w:fldChar w:fldCharType="separate"/>
      </w:r>
      <w:r w:rsidR="00C72407" w:rsidRPr="00C72407">
        <w:rPr>
          <w:noProof/>
        </w:rPr>
        <w:t>[46]</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r>
        <w:t xml:space="preserve">CMP and COB were supported </w:t>
      </w:r>
      <w:r w:rsidRPr="00C879B0">
        <w:t>by Cooperative Agreement U54GM088558 from the National Instit</w:t>
      </w:r>
      <w:r>
        <w:t xml:space="preserve">ute Of General Medical Sciences. CMP was also supported by </w:t>
      </w:r>
      <w:r w:rsidRPr="00C879B0">
        <w:t xml:space="preserve">National Research Service Award T32AI007535-16A1. </w:t>
      </w:r>
      <w:r>
        <w:t>ASA was supported by the Bill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r>
        <w:t xml:space="preserve">DHI, duration of herd immunity; </w:t>
      </w:r>
      <w:proofErr w:type="spellStart"/>
      <w:r>
        <w:t>kOCV</w:t>
      </w:r>
      <w:proofErr w:type="spellEnd"/>
      <w:r>
        <w:t>, killed oral cholera vaccine.</w:t>
      </w:r>
      <w:r w:rsidR="002B44C8">
        <w:rPr>
          <w:b/>
        </w:rPr>
        <w:br w:type="page"/>
      </w:r>
    </w:p>
    <w:p w14:paraId="613EE7E0" w14:textId="1948891F" w:rsidR="002B0917" w:rsidRPr="00403CC2" w:rsidRDefault="002B0917" w:rsidP="002B0917">
      <w:pPr>
        <w:rPr>
          <w:b/>
        </w:rPr>
      </w:pPr>
      <w:r w:rsidRPr="00403CC2">
        <w:rPr>
          <w:b/>
        </w:rPr>
        <w:lastRenderedPageBreak/>
        <w:t xml:space="preserve">Table 1. </w:t>
      </w:r>
      <w:r>
        <w:rPr>
          <w:b/>
        </w:rPr>
        <w:t xml:space="preserve">Magnitude of 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2B0917" w:rsidRPr="009D0774" w14:paraId="784E8BEC" w14:textId="77777777" w:rsidTr="002B0917">
        <w:tc>
          <w:tcPr>
            <w:tcW w:w="1620" w:type="dxa"/>
            <w:vAlign w:val="center"/>
          </w:tcPr>
          <w:p w14:paraId="4552729D" w14:textId="77777777" w:rsidR="002B0917" w:rsidRPr="009D0774" w:rsidRDefault="002B0917" w:rsidP="002B0917">
            <w:pPr>
              <w:jc w:val="center"/>
              <w:rPr>
                <w:b/>
                <w:sz w:val="20"/>
                <w:szCs w:val="20"/>
              </w:rPr>
            </w:pPr>
            <w:r w:rsidRPr="009D0774">
              <w:rPr>
                <w:b/>
                <w:sz w:val="20"/>
                <w:szCs w:val="20"/>
              </w:rPr>
              <w:t>Scenario</w:t>
            </w:r>
          </w:p>
        </w:tc>
        <w:tc>
          <w:tcPr>
            <w:tcW w:w="1080" w:type="dxa"/>
            <w:vAlign w:val="center"/>
          </w:tcPr>
          <w:p w14:paraId="0703BCA4" w14:textId="77777777" w:rsidR="002B0917" w:rsidRDefault="002B0917" w:rsidP="002B0917">
            <w:pPr>
              <w:jc w:val="center"/>
              <w:rPr>
                <w:b/>
                <w:sz w:val="20"/>
                <w:szCs w:val="20"/>
              </w:rPr>
            </w:pPr>
            <w:r>
              <w:rPr>
                <w:b/>
                <w:sz w:val="20"/>
                <w:szCs w:val="20"/>
              </w:rPr>
              <w:t>Vaccine Efficacy</w:t>
            </w:r>
          </w:p>
          <w:p w14:paraId="35689D9F" w14:textId="77777777" w:rsidR="002B0917" w:rsidRPr="009D0774" w:rsidRDefault="002B0917" w:rsidP="002B091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09739F87" w14:textId="77777777" w:rsidR="002B0917" w:rsidRDefault="002B0917" w:rsidP="002B0917">
            <w:pPr>
              <w:jc w:val="center"/>
              <w:rPr>
                <w:b/>
                <w:sz w:val="20"/>
                <w:szCs w:val="20"/>
              </w:rPr>
            </w:pPr>
            <w:r>
              <w:rPr>
                <w:b/>
                <w:sz w:val="20"/>
                <w:szCs w:val="20"/>
              </w:rPr>
              <w:t>Population Size</w:t>
            </w:r>
          </w:p>
          <w:p w14:paraId="33BBAB73" w14:textId="77777777" w:rsidR="002B0917" w:rsidRPr="009D0774" w:rsidRDefault="002B0917" w:rsidP="002B091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41AD3777" w14:textId="77777777" w:rsidR="002B0917" w:rsidRDefault="002B0917" w:rsidP="002B0917">
            <w:pPr>
              <w:jc w:val="center"/>
              <w:rPr>
                <w:b/>
                <w:sz w:val="20"/>
                <w:szCs w:val="20"/>
              </w:rPr>
            </w:pPr>
            <w:r>
              <w:rPr>
                <w:b/>
                <w:sz w:val="20"/>
                <w:szCs w:val="20"/>
              </w:rPr>
              <w:t>Birth &amp;</w:t>
            </w:r>
          </w:p>
          <w:p w14:paraId="2D359E28" w14:textId="77777777" w:rsidR="002B0917" w:rsidRPr="009D0774" w:rsidRDefault="002B0917" w:rsidP="002B0917">
            <w:pPr>
              <w:jc w:val="center"/>
              <w:rPr>
                <w:b/>
                <w:sz w:val="20"/>
                <w:szCs w:val="20"/>
              </w:rPr>
            </w:pPr>
            <w:r w:rsidRPr="009D0774">
              <w:rPr>
                <w:b/>
                <w:sz w:val="20"/>
                <w:szCs w:val="20"/>
              </w:rPr>
              <w:t>Death</w:t>
            </w:r>
            <w:r>
              <w:rPr>
                <w:b/>
                <w:sz w:val="20"/>
                <w:szCs w:val="20"/>
              </w:rPr>
              <w:t xml:space="preserve"> Rate</w:t>
            </w:r>
          </w:p>
        </w:tc>
        <w:tc>
          <w:tcPr>
            <w:tcW w:w="1080" w:type="dxa"/>
            <w:vAlign w:val="center"/>
          </w:tcPr>
          <w:p w14:paraId="7D013AC5" w14:textId="77777777" w:rsidR="002B0917" w:rsidRPr="009D0774" w:rsidRDefault="002B0917" w:rsidP="002B091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3389A64" w14:textId="77777777" w:rsidR="002B0917" w:rsidRDefault="002B0917" w:rsidP="002B0917">
            <w:pPr>
              <w:jc w:val="center"/>
              <w:rPr>
                <w:b/>
                <w:sz w:val="20"/>
                <w:szCs w:val="20"/>
              </w:rPr>
            </w:pPr>
            <w:r>
              <w:rPr>
                <w:b/>
                <w:sz w:val="20"/>
                <w:szCs w:val="20"/>
              </w:rPr>
              <w:t>Percent Susceptible on Oct 16, 2016</w:t>
            </w:r>
          </w:p>
          <w:p w14:paraId="1D87CDDD" w14:textId="77777777" w:rsidR="002B0917" w:rsidRPr="00A26E68" w:rsidRDefault="002B0917" w:rsidP="002B0917">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7DF16176" w14:textId="77777777" w:rsidR="002B0917" w:rsidRPr="009D0774" w:rsidRDefault="002B0917" w:rsidP="002B0917">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3034E554" w14:textId="77777777" w:rsidR="002B0917" w:rsidRPr="009D0774" w:rsidRDefault="002B0917" w:rsidP="002B0917">
            <w:pPr>
              <w:jc w:val="center"/>
              <w:rPr>
                <w:b/>
                <w:sz w:val="20"/>
                <w:szCs w:val="20"/>
              </w:rPr>
            </w:pPr>
            <w:r w:rsidRPr="009D0774">
              <w:rPr>
                <w:b/>
                <w:sz w:val="20"/>
                <w:szCs w:val="20"/>
              </w:rPr>
              <w:t>Attributable Percent</w:t>
            </w:r>
          </w:p>
        </w:tc>
      </w:tr>
      <w:tr w:rsidR="002B0917" w:rsidRPr="009D0774" w14:paraId="414CC680" w14:textId="77777777" w:rsidTr="002B0917">
        <w:tc>
          <w:tcPr>
            <w:tcW w:w="1620" w:type="dxa"/>
            <w:shd w:val="clear" w:color="auto" w:fill="auto"/>
            <w:vAlign w:val="center"/>
          </w:tcPr>
          <w:p w14:paraId="785AD6B7" w14:textId="77777777" w:rsidR="002B0917" w:rsidRPr="009D0774" w:rsidRDefault="002B0917" w:rsidP="002B091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4FEC1F98" w14:textId="77777777" w:rsidR="002B0917" w:rsidRPr="009D0774" w:rsidRDefault="002B0917" w:rsidP="002B0917">
            <w:pPr>
              <w:jc w:val="center"/>
              <w:rPr>
                <w:sz w:val="20"/>
                <w:szCs w:val="20"/>
              </w:rPr>
            </w:pPr>
            <w:r>
              <w:rPr>
                <w:sz w:val="20"/>
                <w:szCs w:val="20"/>
              </w:rPr>
              <w:t>70.3%</w:t>
            </w:r>
          </w:p>
        </w:tc>
        <w:tc>
          <w:tcPr>
            <w:tcW w:w="1260" w:type="dxa"/>
            <w:shd w:val="clear" w:color="auto" w:fill="D9D9D9" w:themeFill="background1" w:themeFillShade="D9"/>
            <w:vAlign w:val="center"/>
          </w:tcPr>
          <w:p w14:paraId="3084E07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4A3EB5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F87D4E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28FF5E3D" w14:textId="77777777" w:rsidR="002B0917" w:rsidRPr="009D0774" w:rsidRDefault="002B0917" w:rsidP="002B0917">
            <w:pPr>
              <w:jc w:val="center"/>
              <w:rPr>
                <w:sz w:val="20"/>
                <w:szCs w:val="20"/>
              </w:rPr>
            </w:pPr>
            <w:r>
              <w:rPr>
                <w:sz w:val="20"/>
                <w:szCs w:val="20"/>
              </w:rPr>
              <w:t>34.4%</w:t>
            </w:r>
          </w:p>
        </w:tc>
        <w:tc>
          <w:tcPr>
            <w:tcW w:w="810" w:type="dxa"/>
            <w:vAlign w:val="center"/>
          </w:tcPr>
          <w:p w14:paraId="67CF061A" w14:textId="77777777" w:rsidR="002B0917" w:rsidRPr="009D0774" w:rsidRDefault="002B0917" w:rsidP="002B0917">
            <w:pPr>
              <w:jc w:val="center"/>
              <w:rPr>
                <w:sz w:val="20"/>
                <w:szCs w:val="20"/>
              </w:rPr>
            </w:pPr>
            <w:r>
              <w:rPr>
                <w:sz w:val="20"/>
                <w:szCs w:val="20"/>
              </w:rPr>
              <w:t>--</w:t>
            </w:r>
          </w:p>
        </w:tc>
        <w:tc>
          <w:tcPr>
            <w:tcW w:w="1440" w:type="dxa"/>
            <w:vAlign w:val="center"/>
          </w:tcPr>
          <w:p w14:paraId="0C29F947" w14:textId="77777777" w:rsidR="002B0917" w:rsidRPr="009D0774" w:rsidRDefault="002B0917" w:rsidP="002B0917">
            <w:pPr>
              <w:jc w:val="center"/>
              <w:rPr>
                <w:sz w:val="20"/>
                <w:szCs w:val="20"/>
              </w:rPr>
            </w:pPr>
            <w:r w:rsidRPr="009D0774">
              <w:rPr>
                <w:sz w:val="20"/>
                <w:szCs w:val="20"/>
              </w:rPr>
              <w:t>--</w:t>
            </w:r>
          </w:p>
        </w:tc>
      </w:tr>
      <w:tr w:rsidR="002B0917" w:rsidRPr="009D0774" w14:paraId="3BCDD9F7" w14:textId="77777777" w:rsidTr="002B0917">
        <w:tc>
          <w:tcPr>
            <w:tcW w:w="1620" w:type="dxa"/>
            <w:shd w:val="clear" w:color="auto" w:fill="auto"/>
            <w:vAlign w:val="center"/>
          </w:tcPr>
          <w:p w14:paraId="3967EEB2" w14:textId="77777777" w:rsidR="002B0917" w:rsidRPr="009D0774" w:rsidRDefault="002B0917" w:rsidP="002B0917">
            <w:pPr>
              <w:jc w:val="center"/>
              <w:rPr>
                <w:b/>
                <w:sz w:val="20"/>
                <w:szCs w:val="20"/>
              </w:rPr>
            </w:pPr>
            <w:r w:rsidRPr="009D0774">
              <w:rPr>
                <w:b/>
                <w:sz w:val="20"/>
                <w:szCs w:val="20"/>
              </w:rPr>
              <w:t xml:space="preserve">Only </w:t>
            </w:r>
            <m:oMath>
              <m:r>
                <m:rPr>
                  <m:sty m:val="bi"/>
                </m:rPr>
                <w:rPr>
                  <w:rFonts w:ascii="Cambria Math" w:hAnsi="Cambria Math"/>
                  <w:sz w:val="20"/>
                  <w:szCs w:val="20"/>
                </w:rPr>
                <m:t>VE(t)</m:t>
              </m:r>
            </m:oMath>
            <w:r>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633D0677"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372E015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AF60E9D"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C9B9D1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08E63F2B" w14:textId="77777777" w:rsidR="002B0917" w:rsidRPr="009D0774" w:rsidRDefault="002B0917" w:rsidP="002B0917">
            <w:pPr>
              <w:jc w:val="center"/>
              <w:rPr>
                <w:sz w:val="20"/>
                <w:szCs w:val="20"/>
              </w:rPr>
            </w:pPr>
            <w:r>
              <w:rPr>
                <w:sz w:val="20"/>
                <w:szCs w:val="20"/>
              </w:rPr>
              <w:t>58.2%</w:t>
            </w:r>
          </w:p>
        </w:tc>
        <w:tc>
          <w:tcPr>
            <w:tcW w:w="810" w:type="dxa"/>
            <w:vAlign w:val="center"/>
          </w:tcPr>
          <w:p w14:paraId="041216DD" w14:textId="77777777" w:rsidR="002B0917" w:rsidRPr="009D0774" w:rsidRDefault="002B0917" w:rsidP="002B0917">
            <w:pPr>
              <w:jc w:val="center"/>
              <w:rPr>
                <w:sz w:val="20"/>
                <w:szCs w:val="20"/>
              </w:rPr>
            </w:pPr>
            <w:r>
              <w:rPr>
                <w:sz w:val="20"/>
                <w:szCs w:val="20"/>
              </w:rPr>
              <w:t>23.8%</w:t>
            </w:r>
          </w:p>
        </w:tc>
        <w:tc>
          <w:tcPr>
            <w:tcW w:w="1440" w:type="dxa"/>
            <w:vAlign w:val="center"/>
          </w:tcPr>
          <w:p w14:paraId="4503BF47" w14:textId="1C1AB28F" w:rsidR="002B0917" w:rsidRPr="009D0774" w:rsidRDefault="002B0917" w:rsidP="002B0917">
            <w:pPr>
              <w:jc w:val="center"/>
              <w:rPr>
                <w:sz w:val="20"/>
                <w:szCs w:val="20"/>
              </w:rPr>
            </w:pPr>
            <w:r>
              <w:rPr>
                <w:sz w:val="20"/>
                <w:szCs w:val="20"/>
              </w:rPr>
              <w:t>3</w:t>
            </w:r>
            <w:ins w:id="102" w:author="Amanda Reilly" w:date="2017-02-12T18:33:00Z">
              <w:r w:rsidR="00BE733E">
                <w:rPr>
                  <w:sz w:val="20"/>
                  <w:szCs w:val="20"/>
                </w:rPr>
                <w:t>4</w:t>
              </w:r>
            </w:ins>
            <w:del w:id="103" w:author="Amanda Reilly" w:date="2017-02-12T18:33:00Z">
              <w:r w:rsidDel="00BE733E">
                <w:rPr>
                  <w:sz w:val="20"/>
                  <w:szCs w:val="20"/>
                </w:rPr>
                <w:delText>5</w:delText>
              </w:r>
            </w:del>
            <w:r>
              <w:rPr>
                <w:sz w:val="20"/>
                <w:szCs w:val="20"/>
              </w:rPr>
              <w:t>.9</w:t>
            </w:r>
            <w:r w:rsidRPr="009D0774">
              <w:rPr>
                <w:sz w:val="20"/>
                <w:szCs w:val="20"/>
              </w:rPr>
              <w:t>%</w:t>
            </w:r>
          </w:p>
        </w:tc>
      </w:tr>
      <w:tr w:rsidR="002B0917" w:rsidRPr="009D0774" w14:paraId="6752CC34" w14:textId="77777777" w:rsidTr="002B0917">
        <w:tc>
          <w:tcPr>
            <w:tcW w:w="1620" w:type="dxa"/>
            <w:shd w:val="clear" w:color="auto" w:fill="auto"/>
            <w:vAlign w:val="center"/>
          </w:tcPr>
          <w:p w14:paraId="632FA408" w14:textId="77777777" w:rsidR="002B0917" w:rsidRPr="009D0774" w:rsidRDefault="002B0917" w:rsidP="002B0917">
            <w:pPr>
              <w:jc w:val="center"/>
              <w:rPr>
                <w:b/>
                <w:sz w:val="20"/>
                <w:szCs w:val="20"/>
              </w:rPr>
            </w:pPr>
            <w:r w:rsidRPr="009D0774">
              <w:rPr>
                <w:b/>
                <w:sz w:val="20"/>
                <w:szCs w:val="20"/>
              </w:rPr>
              <w:t xml:space="preserve">Only </w:t>
            </w:r>
            <m:oMath>
              <m:r>
                <m:rPr>
                  <m:sty m:val="bi"/>
                </m:rPr>
                <w:rPr>
                  <w:rFonts w:ascii="Cambria Math" w:hAnsi="Cambria Math"/>
                  <w:sz w:val="20"/>
                  <w:szCs w:val="20"/>
                </w:rPr>
                <m:t>N(t)</m:t>
              </m:r>
            </m:oMath>
            <w:r>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35B4B5CD"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70AF4CB7"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101F011E"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107AA07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4B6A8A0F" w14:textId="77777777" w:rsidR="002B0917" w:rsidRPr="009D0774" w:rsidRDefault="002B0917" w:rsidP="002B0917">
            <w:pPr>
              <w:jc w:val="center"/>
              <w:rPr>
                <w:sz w:val="20"/>
                <w:szCs w:val="20"/>
              </w:rPr>
            </w:pPr>
            <w:r>
              <w:rPr>
                <w:sz w:val="20"/>
                <w:szCs w:val="20"/>
              </w:rPr>
              <w:t>56.6%</w:t>
            </w:r>
          </w:p>
        </w:tc>
        <w:tc>
          <w:tcPr>
            <w:tcW w:w="810" w:type="dxa"/>
            <w:vAlign w:val="center"/>
          </w:tcPr>
          <w:p w14:paraId="513F4E52" w14:textId="77777777" w:rsidR="002B0917" w:rsidRPr="009D0774" w:rsidRDefault="002B0917" w:rsidP="002B0917">
            <w:pPr>
              <w:jc w:val="center"/>
              <w:rPr>
                <w:sz w:val="20"/>
                <w:szCs w:val="20"/>
              </w:rPr>
            </w:pPr>
            <w:r>
              <w:rPr>
                <w:sz w:val="20"/>
                <w:szCs w:val="20"/>
              </w:rPr>
              <w:t>22.2%</w:t>
            </w:r>
          </w:p>
        </w:tc>
        <w:tc>
          <w:tcPr>
            <w:tcW w:w="1440" w:type="dxa"/>
            <w:vAlign w:val="center"/>
          </w:tcPr>
          <w:p w14:paraId="04AC76B6" w14:textId="77777777" w:rsidR="002B0917" w:rsidRPr="009D0774" w:rsidRDefault="002B0917" w:rsidP="002B0917">
            <w:pPr>
              <w:jc w:val="center"/>
              <w:rPr>
                <w:sz w:val="20"/>
                <w:szCs w:val="20"/>
              </w:rPr>
            </w:pPr>
            <w:r>
              <w:rPr>
                <w:sz w:val="20"/>
                <w:szCs w:val="20"/>
              </w:rPr>
              <w:t>32.6</w:t>
            </w:r>
            <w:r w:rsidRPr="009D0774">
              <w:rPr>
                <w:sz w:val="20"/>
                <w:szCs w:val="20"/>
              </w:rPr>
              <w:t>%</w:t>
            </w:r>
          </w:p>
        </w:tc>
      </w:tr>
      <w:tr w:rsidR="002B0917" w:rsidRPr="009D0774" w14:paraId="1EB64C37" w14:textId="77777777" w:rsidTr="002B0917">
        <w:tc>
          <w:tcPr>
            <w:tcW w:w="1620" w:type="dxa"/>
            <w:shd w:val="clear" w:color="auto" w:fill="auto"/>
            <w:vAlign w:val="center"/>
          </w:tcPr>
          <w:p w14:paraId="6E70C78C" w14:textId="77777777" w:rsidR="002B0917" w:rsidRPr="009D0774" w:rsidRDefault="002B0917" w:rsidP="002B0917">
            <w:pPr>
              <w:jc w:val="center"/>
              <w:rPr>
                <w:b/>
                <w:sz w:val="20"/>
                <w:szCs w:val="20"/>
              </w:rPr>
            </w:pP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D9D9D9" w:themeFill="background1" w:themeFillShade="D9"/>
            <w:vAlign w:val="center"/>
          </w:tcPr>
          <w:p w14:paraId="77A42BD5"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703292D2"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5F3779A6" w14:textId="77777777" w:rsidR="002B0917" w:rsidRPr="009D0774" w:rsidRDefault="00BE733E" w:rsidP="002B0917">
            <w:pPr>
              <w:jc w:val="center"/>
              <w:rPr>
                <w:sz w:val="20"/>
                <w:szCs w:val="20"/>
              </w:rPr>
            </w:pPr>
            <m:oMathPara>
              <m:oMath>
                <m:f>
                  <m:fPr>
                    <m:ctrlPr>
                      <w:ins w:id="104"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6E42BCC7"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11511894" w14:textId="77777777" w:rsidR="002B0917" w:rsidRPr="009D0774" w:rsidRDefault="002B0917" w:rsidP="002B0917">
            <w:pPr>
              <w:jc w:val="center"/>
              <w:rPr>
                <w:sz w:val="20"/>
                <w:szCs w:val="20"/>
              </w:rPr>
            </w:pPr>
            <w:r>
              <w:rPr>
                <w:sz w:val="20"/>
                <w:szCs w:val="20"/>
              </w:rPr>
              <w:t>38.1%</w:t>
            </w:r>
          </w:p>
        </w:tc>
        <w:tc>
          <w:tcPr>
            <w:tcW w:w="810" w:type="dxa"/>
            <w:vAlign w:val="center"/>
          </w:tcPr>
          <w:p w14:paraId="6F28AA06" w14:textId="77777777" w:rsidR="002B0917" w:rsidRPr="009D0774" w:rsidRDefault="002B0917" w:rsidP="002B0917">
            <w:pPr>
              <w:jc w:val="center"/>
              <w:rPr>
                <w:sz w:val="20"/>
                <w:szCs w:val="20"/>
              </w:rPr>
            </w:pPr>
            <w:r>
              <w:rPr>
                <w:sz w:val="20"/>
                <w:szCs w:val="20"/>
              </w:rPr>
              <w:t>3.7%</w:t>
            </w:r>
          </w:p>
        </w:tc>
        <w:tc>
          <w:tcPr>
            <w:tcW w:w="1440" w:type="dxa"/>
            <w:vAlign w:val="center"/>
          </w:tcPr>
          <w:p w14:paraId="060F943B" w14:textId="77777777" w:rsidR="002B0917" w:rsidRPr="009D0774" w:rsidRDefault="002B0917" w:rsidP="002B0917">
            <w:pPr>
              <w:jc w:val="center"/>
              <w:rPr>
                <w:sz w:val="20"/>
                <w:szCs w:val="20"/>
              </w:rPr>
            </w:pPr>
            <w:r>
              <w:rPr>
                <w:sz w:val="20"/>
                <w:szCs w:val="20"/>
              </w:rPr>
              <w:t>5.4</w:t>
            </w:r>
            <w:r w:rsidRPr="009D0774">
              <w:rPr>
                <w:sz w:val="20"/>
                <w:szCs w:val="20"/>
              </w:rPr>
              <w:t>%</w:t>
            </w:r>
          </w:p>
        </w:tc>
      </w:tr>
      <w:tr w:rsidR="002B0917" w:rsidRPr="009D0774" w14:paraId="54D77354" w14:textId="77777777" w:rsidTr="002B0917">
        <w:tc>
          <w:tcPr>
            <w:tcW w:w="1620" w:type="dxa"/>
            <w:shd w:val="clear" w:color="auto" w:fill="auto"/>
            <w:vAlign w:val="center"/>
          </w:tcPr>
          <w:p w14:paraId="529696F9" w14:textId="77777777" w:rsidR="002B0917" w:rsidRPr="009D0774" w:rsidRDefault="002B0917" w:rsidP="002B0917">
            <w:pPr>
              <w:jc w:val="center"/>
              <w:rPr>
                <w:b/>
                <w:sz w:val="20"/>
                <w:szCs w:val="20"/>
              </w:rPr>
            </w:pPr>
            <w:r>
              <w:rPr>
                <w:b/>
                <w:sz w:val="20"/>
                <w:szCs w:val="20"/>
              </w:rPr>
              <w:t>Only Resettlement</w:t>
            </w:r>
          </w:p>
        </w:tc>
        <w:tc>
          <w:tcPr>
            <w:tcW w:w="1080" w:type="dxa"/>
            <w:shd w:val="clear" w:color="auto" w:fill="D9D9D9" w:themeFill="background1" w:themeFillShade="D9"/>
            <w:vAlign w:val="center"/>
          </w:tcPr>
          <w:p w14:paraId="762AA2C0"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5CB286DA"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7EC30A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C6D9F1" w:themeFill="text2" w:themeFillTint="33"/>
            <w:vAlign w:val="center"/>
          </w:tcPr>
          <w:p w14:paraId="4B12B614" w14:textId="77777777" w:rsidR="002B0917" w:rsidRPr="009D0774" w:rsidRDefault="00BE733E" w:rsidP="002B0917">
            <w:pPr>
              <w:jc w:val="center"/>
              <w:rPr>
                <w:sz w:val="20"/>
                <w:szCs w:val="20"/>
              </w:rPr>
            </w:pPr>
            <m:oMathPara>
              <m:oMath>
                <m:f>
                  <m:fPr>
                    <m:ctrlPr>
                      <w:ins w:id="105"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27E00771" w14:textId="77777777" w:rsidR="002B0917" w:rsidRPr="009D0774" w:rsidRDefault="002B0917" w:rsidP="002B0917">
            <w:pPr>
              <w:jc w:val="center"/>
              <w:rPr>
                <w:sz w:val="20"/>
                <w:szCs w:val="20"/>
              </w:rPr>
            </w:pPr>
            <w:r>
              <w:rPr>
                <w:sz w:val="20"/>
                <w:szCs w:val="20"/>
              </w:rPr>
              <w:t>52.9%</w:t>
            </w:r>
          </w:p>
        </w:tc>
        <w:tc>
          <w:tcPr>
            <w:tcW w:w="810" w:type="dxa"/>
            <w:vAlign w:val="center"/>
          </w:tcPr>
          <w:p w14:paraId="588A3C49" w14:textId="77777777" w:rsidR="002B0917" w:rsidRPr="009D0774" w:rsidRDefault="002B0917" w:rsidP="002B0917">
            <w:pPr>
              <w:jc w:val="center"/>
              <w:rPr>
                <w:sz w:val="20"/>
                <w:szCs w:val="20"/>
              </w:rPr>
            </w:pPr>
            <w:r>
              <w:rPr>
                <w:sz w:val="20"/>
                <w:szCs w:val="20"/>
              </w:rPr>
              <w:t>18.5%</w:t>
            </w:r>
          </w:p>
        </w:tc>
        <w:tc>
          <w:tcPr>
            <w:tcW w:w="1440" w:type="dxa"/>
            <w:vAlign w:val="center"/>
          </w:tcPr>
          <w:p w14:paraId="4A37AC3D" w14:textId="77777777" w:rsidR="002B0917" w:rsidRPr="009D0774" w:rsidRDefault="002B0917" w:rsidP="002B0917">
            <w:pPr>
              <w:jc w:val="center"/>
              <w:rPr>
                <w:sz w:val="20"/>
                <w:szCs w:val="20"/>
              </w:rPr>
            </w:pPr>
            <w:r>
              <w:rPr>
                <w:sz w:val="20"/>
                <w:szCs w:val="20"/>
              </w:rPr>
              <w:t>27.1</w:t>
            </w:r>
            <w:r w:rsidRPr="009D0774">
              <w:rPr>
                <w:sz w:val="20"/>
                <w:szCs w:val="20"/>
              </w:rPr>
              <w:t>%</w:t>
            </w:r>
          </w:p>
        </w:tc>
      </w:tr>
      <w:tr w:rsidR="002B0917" w:rsidRPr="009D0774" w14:paraId="525AD05D" w14:textId="77777777" w:rsidTr="002B0917">
        <w:tc>
          <w:tcPr>
            <w:tcW w:w="1620" w:type="dxa"/>
            <w:shd w:val="clear" w:color="auto" w:fill="auto"/>
            <w:vAlign w:val="center"/>
          </w:tcPr>
          <w:p w14:paraId="68704F2E" w14:textId="77777777" w:rsidR="002B0917" w:rsidRPr="009D0774" w:rsidRDefault="002B0917" w:rsidP="002B091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379A869B"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C6D9F1" w:themeFill="text2" w:themeFillTint="33"/>
            <w:vAlign w:val="center"/>
          </w:tcPr>
          <w:p w14:paraId="3E2ABB8E"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C6D9F1" w:themeFill="text2" w:themeFillTint="33"/>
            <w:vAlign w:val="center"/>
          </w:tcPr>
          <w:p w14:paraId="086A08DC" w14:textId="77777777" w:rsidR="002B0917" w:rsidRPr="009D0774" w:rsidRDefault="00BE733E" w:rsidP="002B0917">
            <w:pPr>
              <w:jc w:val="center"/>
              <w:rPr>
                <w:sz w:val="20"/>
                <w:szCs w:val="20"/>
              </w:rPr>
            </w:pPr>
            <m:oMathPara>
              <m:oMath>
                <m:f>
                  <m:fPr>
                    <m:ctrlPr>
                      <w:ins w:id="106"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66E2A454" w14:textId="77777777" w:rsidR="002B0917" w:rsidRPr="009D0774" w:rsidRDefault="00BE733E" w:rsidP="002B0917">
            <w:pPr>
              <w:jc w:val="center"/>
              <w:rPr>
                <w:sz w:val="20"/>
                <w:szCs w:val="20"/>
              </w:rPr>
            </w:pPr>
            <m:oMathPara>
              <m:oMath>
                <m:f>
                  <m:fPr>
                    <m:ctrlPr>
                      <w:ins w:id="107" w:author="Corey Peak" w:date="2017-02-10T08:32: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1FC72480" w14:textId="77777777" w:rsidR="002B0917" w:rsidRPr="009D0774" w:rsidRDefault="002B0917" w:rsidP="002B0917">
            <w:pPr>
              <w:jc w:val="center"/>
              <w:rPr>
                <w:sz w:val="20"/>
                <w:szCs w:val="20"/>
              </w:rPr>
            </w:pPr>
            <w:r>
              <w:rPr>
                <w:sz w:val="20"/>
                <w:szCs w:val="20"/>
              </w:rPr>
              <w:t>80.8%</w:t>
            </w:r>
          </w:p>
        </w:tc>
        <w:tc>
          <w:tcPr>
            <w:tcW w:w="810" w:type="dxa"/>
            <w:vAlign w:val="center"/>
          </w:tcPr>
          <w:p w14:paraId="35D01140" w14:textId="77777777" w:rsidR="002B0917" w:rsidRPr="00786B9B" w:rsidRDefault="002B0917" w:rsidP="002B0917">
            <w:pPr>
              <w:jc w:val="center"/>
              <w:rPr>
                <w:sz w:val="20"/>
                <w:szCs w:val="20"/>
              </w:rPr>
            </w:pPr>
            <w:r>
              <w:rPr>
                <w:sz w:val="20"/>
                <w:szCs w:val="20"/>
              </w:rPr>
              <w:t>46.3%</w:t>
            </w:r>
          </w:p>
        </w:tc>
        <w:tc>
          <w:tcPr>
            <w:tcW w:w="1440" w:type="dxa"/>
            <w:vAlign w:val="center"/>
          </w:tcPr>
          <w:p w14:paraId="0A329A6C" w14:textId="77777777" w:rsidR="002B0917" w:rsidRPr="009D0774" w:rsidRDefault="002B0917" w:rsidP="002B0917">
            <w:pPr>
              <w:jc w:val="center"/>
              <w:rPr>
                <w:b/>
                <w:sz w:val="20"/>
                <w:szCs w:val="20"/>
              </w:rPr>
            </w:pPr>
            <w:r>
              <w:rPr>
                <w:b/>
                <w:sz w:val="20"/>
                <w:szCs w:val="20"/>
              </w:rPr>
              <w:t>--</w:t>
            </w:r>
          </w:p>
        </w:tc>
      </w:tr>
    </w:tbl>
    <w:p w14:paraId="5C065835" w14:textId="77777777" w:rsidR="002B0917" w:rsidRDefault="002B0917" w:rsidP="00F038DC">
      <w:pPr>
        <w:rPr>
          <w:b/>
        </w:rPr>
      </w:pPr>
    </w:p>
    <w:p w14:paraId="0B9BF287" w14:textId="77777777" w:rsidR="002B0917" w:rsidRDefault="002B0917" w:rsidP="00F038DC">
      <w:pPr>
        <w:rPr>
          <w:b/>
        </w:rPr>
      </w:pPr>
    </w:p>
    <w:p w14:paraId="28C18944" w14:textId="79E64E89" w:rsidR="00D552F7" w:rsidRDefault="002F22F3" w:rsidP="00F038DC">
      <w:r>
        <w:rPr>
          <w:b/>
        </w:rPr>
        <w:t>FIGURE CAPTIONS</w:t>
      </w:r>
    </w:p>
    <w:p w14:paraId="657F9299" w14:textId="77777777" w:rsidR="00700D43" w:rsidRDefault="00700D43" w:rsidP="00F038DC"/>
    <w:p w14:paraId="1A85EB6E" w14:textId="57BD6678" w:rsidR="007914F5" w:rsidRDefault="007914F5" w:rsidP="007914F5">
      <w:r>
        <w:rPr>
          <w:b/>
        </w:rPr>
        <w:t xml:space="preserve">Fig 1. </w:t>
      </w:r>
      <w:r w:rsidR="00D746A3">
        <w:rPr>
          <w:b/>
        </w:rPr>
        <w:t>Mathematical</w:t>
      </w:r>
      <w:r>
        <w:rPr>
          <w:b/>
        </w:rPr>
        <w:t xml:space="preserve"> model framework.</w:t>
      </w:r>
      <w:r>
        <w:t xml:space="preserve"> </w:t>
      </w:r>
    </w:p>
    <w:p w14:paraId="1EA5A07F" w14:textId="637CF22B"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ins w:id="108"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ins w:id="109"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110" w:author="Corey Peak" w:date="2017-02-10T08:32:00Z">
                <w:rPr>
                  <w:rFonts w:ascii="Cambria Math" w:hAnsi="Cambria Math"/>
                  <w:i/>
                </w:rPr>
              </w:ins>
            </m:ctrlPr>
          </m:sSubPr>
          <m:e>
            <m:r>
              <w:rPr>
                <w:rFonts w:ascii="Cambria Math" w:hAnsi="Cambria Math"/>
              </w:rPr>
              <m:t>V</m:t>
            </m:r>
          </m:e>
          <m:sub>
            <m:r>
              <w:rPr>
                <w:rFonts w:ascii="Cambria Math" w:hAnsi="Cambria Math"/>
              </w:rPr>
              <m:t>2</m:t>
            </m:r>
          </m:sub>
        </m:sSub>
        <m:r>
          <w:rPr>
            <w:rFonts w:ascii="Cambria Math" w:hAnsi="Cambria Math"/>
          </w:rPr>
          <m:t>,…,</m:t>
        </m:r>
        <m:sSub>
          <m:sSubPr>
            <m:ctrlPr>
              <w:ins w:id="111"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ins w:id="112" w:author="Corey Peak" w:date="2017-02-10T08:32:00Z">
                <w:rPr>
                  <w:rFonts w:ascii="Cambria Math" w:hAnsi="Cambria Math"/>
                  <w:i/>
                </w:rPr>
              </w:ins>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28133487" w:rsidR="00D4347B" w:rsidRPr="00D4347B" w:rsidRDefault="00D60633" w:rsidP="00D4347B">
      <w:pPr>
        <w:rPr>
          <w:b/>
        </w:rPr>
      </w:pPr>
      <w:r>
        <w:rPr>
          <w:b/>
        </w:rPr>
        <w:t>Fig 2</w:t>
      </w:r>
      <w:r w:rsidR="00700D43" w:rsidRPr="00700D43">
        <w:rPr>
          <w:b/>
        </w:rPr>
        <w:t xml:space="preserve">. </w:t>
      </w:r>
      <w:r w:rsidR="00D4347B" w:rsidRPr="00D4347B">
        <w:rPr>
          <w:b/>
        </w:rPr>
        <w:t>Dynamics of population susceptibility and herd immunity</w:t>
      </w:r>
      <w:r w:rsidR="009F5B05">
        <w:rPr>
          <w:b/>
        </w:rPr>
        <w:t>.</w:t>
      </w:r>
    </w:p>
    <w:p w14:paraId="6A27E26D" w14:textId="68B9A770" w:rsidR="00700D43" w:rsidRDefault="006758E0" w:rsidP="00F038DC">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ins w:id="113"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t xml:space="preserve"> (solid line), </w:t>
      </w:r>
      <m:oMath>
        <m:f>
          <m:fPr>
            <m:ctrlPr>
              <w:ins w:id="114" w:author="Corey Peak" w:date="2017-02-10T08:32:00Z">
                <w:rPr>
                  <w:rFonts w:ascii="Cambria Math" w:hAnsi="Cambria Math"/>
                  <w:i/>
                </w:rPr>
              </w:ins>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with X(t)</w:t>
      </w:r>
      <w:r w:rsidR="00103CAF">
        <w:t xml:space="preserve"> differently</w:t>
      </w:r>
      <w:r>
        <w:t xml:space="preserve"> for settings with basic reproductive numbers of 2 (red), 1.5 (green), and 1 (blue). (</w:t>
      </w:r>
      <w:r>
        <w:rPr>
          <w:b/>
        </w:rPr>
        <w:t>E-F</w:t>
      </w:r>
      <w:r>
        <w:t>) 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r w:rsidR="001C4B5E">
        <w:rPr>
          <w:b/>
        </w:rPr>
        <w:t>Revaccination</w:t>
      </w:r>
      <w:r w:rsidR="00002C0D">
        <w:rPr>
          <w:b/>
        </w:rPr>
        <w:t xml:space="preserve"> strategies to maximize DHI.</w:t>
      </w:r>
    </w:p>
    <w:p w14:paraId="5D8B885F" w14:textId="2156C09B"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ins w:id="115" w:author="Corey Peak" w:date="2017-02-10T08:32:00Z">
                <w:rPr>
                  <w:rFonts w:ascii="Cambria Math" w:hAnsi="Cambria Math"/>
                  <w:i/>
                </w:rPr>
              </w:ins>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xml:space="preserve">. </w:t>
      </w:r>
      <w:r w:rsidR="0063094A">
        <w:lastRenderedPageBreak/>
        <w:t>(</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 xml:space="preserve">The following are held constant for all simulations: population size = 10,000; maximum vaccine courses = 30,000; </w:t>
      </w:r>
      <m:oMath>
        <m:sSub>
          <m:sSubPr>
            <m:ctrlPr>
              <w:ins w:id="116"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ins w:id="117"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ins w:id="118"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4442F519" w:rsidR="00B862CB" w:rsidRDefault="009A3CE6" w:rsidP="00837827">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ins w:id="11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
    <w:p w14:paraId="5CA90A9F" w14:textId="3D7266F5" w:rsidR="00FF1E30" w:rsidRPr="00FF1E30" w:rsidRDefault="00FF1E30" w:rsidP="00837827">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m:oMath>
        <m:r>
          <w:rPr>
            <w:rFonts w:ascii="Cambria Math" w:hAnsi="Cambria Math"/>
          </w:rPr>
          <m:t>X(t)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A743643" w14:textId="3F59861A" w:rsidR="00793181" w:rsidRPr="00793181" w:rsidRDefault="000A51A6" w:rsidP="0079318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93181" w:rsidRPr="00793181">
        <w:rPr>
          <w:rFonts w:ascii="Cambria" w:hAnsi="Cambria"/>
          <w:noProof/>
        </w:rPr>
        <w:t xml:space="preserve">1. </w:t>
      </w:r>
      <w:r w:rsidR="00793181" w:rsidRPr="00793181">
        <w:rPr>
          <w:rFonts w:ascii="Cambria" w:hAnsi="Cambria"/>
          <w:noProof/>
        </w:rPr>
        <w:tab/>
        <w:t xml:space="preserve">Fine PE. Herd immunity: history, theory, practice. Epidemiol Rev. 1993;15: 265–302. </w:t>
      </w:r>
    </w:p>
    <w:p w14:paraId="375291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 </w:t>
      </w:r>
      <w:r w:rsidRPr="00793181">
        <w:rPr>
          <w:rFonts w:ascii="Cambria" w:hAnsi="Cambria"/>
          <w:noProof/>
        </w:rPr>
        <w:tab/>
        <w:t>Anderson RM, May RM. Vaccination and herd immunity to infectious diseases. Nature. 1985;318: 323–329. doi:10.1038/318323a0</w:t>
      </w:r>
    </w:p>
    <w:p w14:paraId="759D964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 </w:t>
      </w:r>
      <w:r w:rsidRPr="00793181">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399A46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 </w:t>
      </w:r>
      <w:r w:rsidRPr="00793181">
        <w:rPr>
          <w:rFonts w:ascii="Cambria" w:hAnsi="Cambria"/>
          <w:noProof/>
        </w:rPr>
        <w:tab/>
        <w:t>Ali M, Emch M, von Seidlein L, Yunus M, Sack D a, Rao M, et al. Herd immunity conferred by killed oral cholera vaccines in Bangladesh: a reanalysis. Lancet. 2005;366: 44–9. doi:10.1016/S0140-6736(05)66550-6</w:t>
      </w:r>
    </w:p>
    <w:p w14:paraId="6E9EFF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 </w:t>
      </w:r>
      <w:r w:rsidRPr="0079318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4BDE8A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6. </w:t>
      </w:r>
      <w:r w:rsidRPr="00793181">
        <w:rPr>
          <w:rFonts w:ascii="Cambria" w:hAnsi="Cambria"/>
          <w:noProof/>
        </w:rPr>
        <w:tab/>
        <w:t xml:space="preserve">World Health Organization. Cholera, 2015. Wkly Epidemiol Rec. 2016;38: 433–440. </w:t>
      </w:r>
    </w:p>
    <w:p w14:paraId="649376B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7. </w:t>
      </w:r>
      <w:r w:rsidRPr="00793181">
        <w:rPr>
          <w:rFonts w:ascii="Cambria" w:hAnsi="Cambria"/>
          <w:noProof/>
        </w:rPr>
        <w:tab/>
        <w:t xml:space="preserve">WHO. Oral Cholera Vaccine Campaign among internally displaced persons in South Sudan. Wkly Epidemiol Rec. 2014;89: 205–220. </w:t>
      </w:r>
    </w:p>
    <w:p w14:paraId="083ECDE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8. </w:t>
      </w:r>
      <w:r w:rsidRPr="00793181">
        <w:rPr>
          <w:rFonts w:ascii="Cambria" w:hAnsi="Cambria"/>
          <w:noProof/>
        </w:rPr>
        <w:tab/>
        <w:t>International Vaccine Institute. An Investment Case for the Accelerated Introduction of Oral Cholera Vaccines [Internet]. 2012. Available: http://www.ivi.int/?page_id=12479&amp;uid=816&amp;mod=document</w:t>
      </w:r>
    </w:p>
    <w:p w14:paraId="6C6D2AC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9. </w:t>
      </w:r>
      <w:r w:rsidRPr="0079318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330FA9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10. </w:t>
      </w:r>
      <w:r w:rsidRPr="00793181">
        <w:rPr>
          <w:rFonts w:ascii="Cambria" w:hAnsi="Cambria"/>
          <w:noProof/>
        </w:rPr>
        <w:tab/>
        <w:t>WHO. WHO Supports Oral Cholera Vaccination Campaigns in South Sudan. 2015; Available: http://www.afro.who.int/en/ssd/news/item/7736-who-supports-oral-cholera-vaccination-campaigns-in-south-sudan.html</w:t>
      </w:r>
    </w:p>
    <w:p w14:paraId="7AF2FC0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11. </w:t>
      </w:r>
      <w:r w:rsidRPr="00793181">
        <w:rPr>
          <w:rFonts w:ascii="Cambria" w:hAnsi="Cambria"/>
          <w:noProof/>
        </w:rPr>
        <w:tab/>
        <w:t xml:space="preserve">Ministry of Health. Situation Report #93 on Cholera in South Sudan As at 23:59 Hours , 3 November 2016. 2016. </w:t>
      </w:r>
    </w:p>
    <w:p w14:paraId="56BCC7A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12. </w:t>
      </w:r>
      <w:r w:rsidRPr="00793181">
        <w:rPr>
          <w:rFonts w:ascii="Cambria" w:hAnsi="Cambria"/>
          <w:noProof/>
        </w:rPr>
        <w:tab/>
        <w:t>Mclean AR, Blower SM. Imperfect Vaccines and Herd Immunity to HIV. Proc R Soc B Biol Sci. 1993;253: 9–13. doi:10.1098/rspb.1993.0075</w:t>
      </w:r>
    </w:p>
    <w:p w14:paraId="23453E5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13. </w:t>
      </w:r>
      <w:r w:rsidRPr="00793181">
        <w:rPr>
          <w:rFonts w:ascii="Cambria" w:hAnsi="Cambria"/>
          <w:noProof/>
        </w:rPr>
        <w:tab/>
        <w:t xml:space="preserve">Blower S, Schwartz EJ, Mills J. Forecasting the future of HIV epidemics: The impact of antiretroviral therapies &amp; imperfect vaccines. AIDS Rev. 2003;5: 113–125. </w:t>
      </w:r>
    </w:p>
    <w:p w14:paraId="327591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14. </w:t>
      </w:r>
      <w:r w:rsidRPr="00793181">
        <w:rPr>
          <w:rFonts w:ascii="Cambria" w:hAnsi="Cambria"/>
          <w:noProof/>
        </w:rPr>
        <w:tab/>
        <w:t>Mossong J, Muller CP. Modelling measles re-emergence as a result of waning of immunity in vaccinated populations. Vaccine. 2003;21: 4597–4603. doi:10.1016/S0264-410X(03)00449-3</w:t>
      </w:r>
    </w:p>
    <w:p w14:paraId="635CE6E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15. </w:t>
      </w:r>
      <w:r w:rsidRPr="00793181">
        <w:rPr>
          <w:rFonts w:ascii="Cambria" w:hAnsi="Cambria"/>
          <w:noProof/>
        </w:rPr>
        <w:tab/>
        <w:t>Magpantay F, Domenech de Celles M, Rohani P, King AA. Pertussis immunity and epidemiology: mode and duration of vaccine-induced immunity. Parasitology. 2016;143: 835–849. doi:10.1017/S0031182015000979</w:t>
      </w:r>
    </w:p>
    <w:p w14:paraId="7E12CCE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16. </w:t>
      </w:r>
      <w:r w:rsidRPr="0079318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324AF74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17. </w:t>
      </w:r>
      <w:r w:rsidRPr="00793181">
        <w:rPr>
          <w:rFonts w:ascii="Cambria" w:hAnsi="Cambria"/>
          <w:noProof/>
        </w:rPr>
        <w:tab/>
        <w:t xml:space="preserve">Durham LK, Longini IM, Halloran ME, Clemens JD, Nizam A, Rao M. Estimation of vaccine efficacy in the presence of waning: application to cholera vaccines. Am J Epidemiol. 1998;147: 948–959. </w:t>
      </w:r>
    </w:p>
    <w:p w14:paraId="00FE594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18. </w:t>
      </w:r>
      <w:r w:rsidRPr="00793181">
        <w:rPr>
          <w:rFonts w:ascii="Cambria" w:hAnsi="Cambria"/>
          <w:noProof/>
        </w:rPr>
        <w:tab/>
        <w:t>Lloyd AL. Realistic distributions of infectious periods in epidemic models: changing patterns of persistence and dynamics. Theor Popul Biol. 2001;60: 59–71. doi:10.1006/tpbi.2001.1525</w:t>
      </w:r>
    </w:p>
    <w:p w14:paraId="38B2FE5C"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19. </w:t>
      </w:r>
      <w:r w:rsidRPr="00793181">
        <w:rPr>
          <w:rFonts w:ascii="Cambria" w:hAnsi="Cambria"/>
          <w:noProof/>
        </w:rPr>
        <w:tab/>
        <w:t>Krylova O, Earn DJD. Effects of the infectious period distribution on predicted transitions in childhood disease dynamics. J R Soc Interface. 2013;10: 20130098. doi:10.1098/rsif.2013.0098</w:t>
      </w:r>
    </w:p>
    <w:p w14:paraId="45D4F0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20. </w:t>
      </w:r>
      <w:r w:rsidRPr="00793181">
        <w:rPr>
          <w:rFonts w:ascii="Cambria" w:hAnsi="Cambria"/>
          <w:noProof/>
        </w:rPr>
        <w:tab/>
        <w:t>Soetaert K, Petzoldt T, Setzer RW. Package deSolve : Solving Initial Value Differential Equations in R. J Stat Softw. 2010;33: 1–25. doi:10.18637/jss.v033.i09</w:t>
      </w:r>
    </w:p>
    <w:p w14:paraId="152ABF4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21. </w:t>
      </w:r>
      <w:r w:rsidRPr="0079318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3F9268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22. </w:t>
      </w:r>
      <w:r w:rsidRPr="0079318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8485F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23. </w:t>
      </w:r>
      <w:r w:rsidRPr="0079318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7B9272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24. </w:t>
      </w:r>
      <w:r w:rsidRPr="00793181">
        <w:rPr>
          <w:rFonts w:ascii="Cambria" w:hAnsi="Cambria"/>
          <w:noProof/>
        </w:rPr>
        <w:tab/>
        <w:t>Black AJ, Ross J V. Computation of epidemic final size distributions. J Theor Biol. 2015;367: 159–165. doi:10.1016/j.jtbi.2014.11.029</w:t>
      </w:r>
    </w:p>
    <w:p w14:paraId="3C2E7BF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25. </w:t>
      </w:r>
      <w:r w:rsidRPr="00793181">
        <w:rPr>
          <w:rFonts w:ascii="Cambria" w:hAnsi="Cambria"/>
          <w:noProof/>
        </w:rPr>
        <w:tab/>
        <w:t xml:space="preserve">Becker NG. Minor outbreaks when infectives are homogenous. Modeling to Inform Infectious Disease Control. 2015. pp. 7–28. </w:t>
      </w:r>
    </w:p>
    <w:p w14:paraId="5E55CC4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26. </w:t>
      </w:r>
      <w:r w:rsidRPr="00793181">
        <w:rPr>
          <w:rFonts w:ascii="Cambria" w:hAnsi="Cambria"/>
          <w:noProof/>
        </w:rPr>
        <w:tab/>
        <w:t xml:space="preserve">Mott J. The Distribution of the Time-to-Emptiness of a Discrete Dam Under Steady Demand. J R Stat Soc Ser B. 1963;25: 137–139. </w:t>
      </w:r>
    </w:p>
    <w:p w14:paraId="1C8B9A9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27. </w:t>
      </w:r>
      <w:r w:rsidRPr="00793181">
        <w:rPr>
          <w:rFonts w:ascii="Cambria" w:hAnsi="Cambria"/>
          <w:noProof/>
        </w:rPr>
        <w:tab/>
        <w:t>UNFPA. Monthly Humanitairan Update - South Sudan Conflict [Internet]. 2016. Available: http://reliefweb.int/sites/reliefweb.int/files/resources/SSD_Monthly_Humanitarian_Update_August.pdf</w:t>
      </w:r>
    </w:p>
    <w:p w14:paraId="32B552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28. </w:t>
      </w:r>
      <w:r w:rsidRPr="00793181">
        <w:rPr>
          <w:rFonts w:ascii="Cambria" w:hAnsi="Cambria"/>
          <w:noProof/>
        </w:rPr>
        <w:tab/>
        <w:t xml:space="preserve">Wallinga J, Teunis P. Different Epidemic Curves for Severe Acute Respiratory Syndrome Reveal Similar Impacts of Control Measures. Am J Epidemiol. 2004;160: 509–516. </w:t>
      </w:r>
    </w:p>
    <w:p w14:paraId="711A222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29. </w:t>
      </w:r>
      <w:r w:rsidRPr="0079318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129D13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30. </w:t>
      </w:r>
      <w:r w:rsidRPr="0079318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2EF0AE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31. </w:t>
      </w:r>
      <w:r w:rsidRPr="0079318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625C360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32. </w:t>
      </w:r>
      <w:r w:rsidRPr="00793181">
        <w:rPr>
          <w:rFonts w:ascii="Cambria" w:hAnsi="Cambria"/>
          <w:noProof/>
        </w:rPr>
        <w:tab/>
        <w:t>Obadia T, Haneef R, Boëlle P-Y. The R0 package: A toolbox to estimate reproduction numbers for epidemic outbreaks. BMC Med Inform Decis Mak. 2012;12: 147. doi:10.1186/1472-6947-12-147</w:t>
      </w:r>
    </w:p>
    <w:p w14:paraId="0691E49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33. </w:t>
      </w:r>
      <w:r w:rsidRPr="00793181">
        <w:rPr>
          <w:rFonts w:ascii="Cambria" w:hAnsi="Cambria"/>
          <w:noProof/>
        </w:rPr>
        <w:tab/>
        <w:t xml:space="preserve">Fox JP, Elveback L, Scott W, Gatewood L, Ackerman E. Herd Immunity: Basic Concept and Relevance To Public Health Immunization Practices. Am J Epidemiol. 1971;94: 187–197. </w:t>
      </w:r>
    </w:p>
    <w:p w14:paraId="25FB4F3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34. </w:t>
      </w:r>
      <w:r w:rsidRPr="00793181">
        <w:rPr>
          <w:rFonts w:ascii="Cambria" w:hAnsi="Cambria"/>
          <w:noProof/>
        </w:rPr>
        <w:tab/>
        <w:t>International Vaccine Institute. Country Investment Case Study on Cholera Vaccination: Bangladesh [Internet]. 2012. Available: http://www.ivi.int/?page_id=12479&amp;uid=819&amp;mod=document</w:t>
      </w:r>
    </w:p>
    <w:p w14:paraId="351AF36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35. </w:t>
      </w:r>
      <w:r w:rsidRPr="0079318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5F9A5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36. </w:t>
      </w:r>
      <w:r w:rsidRPr="00793181">
        <w:rPr>
          <w:rFonts w:ascii="Cambria" w:hAnsi="Cambria"/>
          <w:noProof/>
        </w:rPr>
        <w:tab/>
        <w:t xml:space="preserve">Anderson RM, May RM. Infectious diseases of humans: Dynamics and control. Oxford University Press, London 1991. London: Oxford University Press; 1991. </w:t>
      </w:r>
    </w:p>
    <w:p w14:paraId="355D067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37. </w:t>
      </w:r>
      <w:r w:rsidRPr="0079318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4CCF0F9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38. </w:t>
      </w:r>
      <w:r w:rsidRPr="00793181">
        <w:rPr>
          <w:rFonts w:ascii="Cambria" w:hAnsi="Cambria"/>
          <w:noProof/>
        </w:rPr>
        <w:tab/>
        <w:t>Azman AS, Lessler J. Reactive vaccination in the presence of disease hotspots. Proc R Soc B Biol Sci. 2015;282: 20141341–20141341. doi:10.1098/rspb.2014.1341</w:t>
      </w:r>
    </w:p>
    <w:p w14:paraId="3E965C2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39. </w:t>
      </w:r>
      <w:r w:rsidRPr="0079318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295998B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40. </w:t>
      </w:r>
      <w:r w:rsidRPr="00793181">
        <w:rPr>
          <w:rFonts w:ascii="Cambria" w:hAnsi="Cambria"/>
          <w:noProof/>
        </w:rPr>
        <w:tab/>
        <w:t xml:space="preserve">Magpantay F, Riolo M, Domenech de Celles M, King A, Rohani P. Epidemiological consequences of imperfect vaccines for immunizing infections. J Appl Math. 2014;74: 1810–1830. </w:t>
      </w:r>
    </w:p>
    <w:p w14:paraId="6D444A7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41. </w:t>
      </w:r>
      <w:r w:rsidRPr="00793181">
        <w:rPr>
          <w:rFonts w:ascii="Cambria" w:hAnsi="Cambria"/>
          <w:noProof/>
        </w:rPr>
        <w:tab/>
        <w:t>O’Hagan JJ, Hernán MA, Walensky RP, Lipsitch M. Apparent declining efficacy in randomized trials. AIDS. 2012;26: 123–126. doi:10.1097/QAD.0b013e32834e1ce7</w:t>
      </w:r>
    </w:p>
    <w:p w14:paraId="6FE9BAF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42. </w:t>
      </w:r>
      <w:r w:rsidRPr="00793181">
        <w:rPr>
          <w:rFonts w:ascii="Cambria" w:hAnsi="Cambria"/>
          <w:noProof/>
        </w:rPr>
        <w:tab/>
        <w:t>Worby CJ, Chaves SS, Wallinga J, Lipsitch M, Finelli L, Goldstein E. On the relative role of different age groups in influenza epidemics. Epidemics. Elsevier B.V.; 2015;13: 10–16. doi:10.1016/j.epidem.2015.04.003</w:t>
      </w:r>
    </w:p>
    <w:p w14:paraId="74B609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43. </w:t>
      </w:r>
      <w:r w:rsidRPr="00793181">
        <w:rPr>
          <w:rFonts w:ascii="Cambria" w:hAnsi="Cambria"/>
          <w:noProof/>
        </w:rPr>
        <w:tab/>
        <w:t>Recommendations of the Advisory Committee on Immunization Practices (ACIP): Typhoid Immunization. MMWR. 1994;RR-14. Available: ftp://ftp.cdc.gov/pub/publications/mmwr/rr/rr4314.pdf</w:t>
      </w:r>
    </w:p>
    <w:p w14:paraId="0686B6B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44. </w:t>
      </w:r>
      <w:r w:rsidRPr="00793181">
        <w:rPr>
          <w:rFonts w:ascii="Cambria" w:hAnsi="Cambria"/>
          <w:noProof/>
        </w:rPr>
        <w:tab/>
        <w:t>Biellik R, Madema S, Taole A, Kutsulukuta A, Allies E, Eggers R, et al. First 5 years of measles elimination in southern Africa: 1996-2000. Lancet. 2002;359: 1564–1568. doi:10.1016/S0140-6736(02)08517-3</w:t>
      </w:r>
    </w:p>
    <w:p w14:paraId="791BF60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45. </w:t>
      </w:r>
      <w:r w:rsidRPr="00793181">
        <w:rPr>
          <w:rFonts w:ascii="Cambria" w:hAnsi="Cambria"/>
          <w:noProof/>
        </w:rPr>
        <w:tab/>
        <w:t>WHO-UNICEF. Yellow Fever Initiative: Providing an opportunity of a lifetime [Internet]. 2010. Available: http://www.who.int/csr/disease/yellowfev/YFIbrochure.pdf</w:t>
      </w:r>
    </w:p>
    <w:p w14:paraId="40BA2D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46. </w:t>
      </w:r>
      <w:r w:rsidRPr="00793181">
        <w:rPr>
          <w:rFonts w:ascii="Cambria" w:hAnsi="Cambria"/>
          <w:noProof/>
        </w:rPr>
        <w:tab/>
        <w:t>Wu JT, Peak CM, Leung GM, Lipsitch M. Fractional dosing of yellow fever vaccine to extend supply: a modelling study. Lancet. Elsevier Ltd; 2016;6736: 53421. doi:10.1016/S0140-6736(16)31838-4</w:t>
      </w:r>
    </w:p>
    <w:p w14:paraId="417CFC5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47. </w:t>
      </w:r>
      <w:r w:rsidRPr="00793181">
        <w:rPr>
          <w:rFonts w:ascii="Cambria" w:hAnsi="Cambria"/>
          <w:noProof/>
        </w:rPr>
        <w:tab/>
        <w:t>Weil A a, Khan AI, Chowdhury F, Larocque RC, Faruque  a SG, Ryan ET, et al. Clinical outcomes in household contacts of patients with cholera in Bangladesh. Clin Infect Dis. 2009;49: 1473–9. doi:10.1086/644779</w:t>
      </w:r>
    </w:p>
    <w:p w14:paraId="72E9D67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48. </w:t>
      </w:r>
      <w:r w:rsidRPr="00793181">
        <w:rPr>
          <w:rFonts w:ascii="Cambria" w:hAnsi="Cambria"/>
          <w:noProof/>
        </w:rPr>
        <w:tab/>
        <w:t>Longini IM, Yunus M, Zaman K, Siddique  a K, Sack RB, Nizam A. Epidemic and endemic cholera trends over a 33-year period in Bangladesh. J Infect Dis. 2002;186: 246–51. doi:10.1086/341206</w:t>
      </w:r>
    </w:p>
    <w:p w14:paraId="0FD5A84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49. </w:t>
      </w:r>
      <w:r w:rsidRPr="00793181">
        <w:rPr>
          <w:rFonts w:ascii="Cambria" w:hAnsi="Cambria"/>
          <w:noProof/>
        </w:rPr>
        <w:tab/>
        <w:t>Azman AS, Rudolph KE, Cummings D a T, Lessler J. The incubation period of cholera: a systematic review. J Infect. Elsevier Ltd; 2013;66: 432–8. doi:10.1016/j.jinf.2012.11.013</w:t>
      </w:r>
    </w:p>
    <w:p w14:paraId="12A4F71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50. </w:t>
      </w:r>
      <w:r w:rsidRPr="00793181">
        <w:rPr>
          <w:rFonts w:ascii="Cambria" w:hAnsi="Cambria"/>
          <w:noProof/>
        </w:rPr>
        <w:tab/>
        <w:t>Moore S, Lessler J. Optimal allocation of the limited oral cholera vaccine supply between endemic and epidemic settings. J R Soc …. 2015; Available: http://rsif.royalsocietypublishing.org/content/12/111/20150703</w:t>
      </w:r>
    </w:p>
    <w:p w14:paraId="5DA91F8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51. </w:t>
      </w:r>
      <w:r w:rsidRPr="0079318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C2A570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52. </w:t>
      </w:r>
      <w:r w:rsidRPr="00793181">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072E184C" w:rsidR="00D77E67" w:rsidRDefault="000A51A6" w:rsidP="0079318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4DDD06CA" w:rsidR="00D60633" w:rsidDel="001673C6" w:rsidRDefault="00D60633" w:rsidP="00D60633">
      <w:pPr>
        <w:rPr>
          <w:del w:id="120" w:author="Amanda Reilly" w:date="2017-02-12T21:18:00Z"/>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(years</w:t>
            </w:r>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(years)</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BE733E" w:rsidP="00C25678">
            <w:pPr>
              <w:jc w:val="center"/>
            </w:pPr>
            <m:oMathPara>
              <m:oMath>
                <m:f>
                  <m:fPr>
                    <m:type m:val="lin"/>
                    <m:ctrlPr>
                      <w:ins w:id="121"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BE733E" w:rsidP="00C25678">
            <w:pPr>
              <w:jc w:val="center"/>
            </w:pPr>
            <m:oMathPara>
              <m:oMath>
                <m:f>
                  <m:fPr>
                    <m:type m:val="lin"/>
                    <m:ctrlPr>
                      <w:ins w:id="122"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BE733E" w:rsidP="00C25678">
            <w:pPr>
              <w:jc w:val="center"/>
            </w:pPr>
            <m:oMathPara>
              <m:oMath>
                <m:f>
                  <m:fPr>
                    <m:type m:val="lin"/>
                    <m:ctrlPr>
                      <w:ins w:id="123"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BE733E" w:rsidP="00C25678">
            <w:pPr>
              <w:jc w:val="center"/>
            </w:pPr>
            <m:oMathPara>
              <m:oMath>
                <m:f>
                  <m:fPr>
                    <m:type m:val="lin"/>
                    <m:ctrlPr>
                      <w:ins w:id="124" w:author="Corey Peak" w:date="2017-02-10T08:32:00Z">
                        <w:rPr>
                          <w:rFonts w:ascii="Cambria Math" w:hAnsi="Cambria Math"/>
                          <w:i/>
                        </w:rPr>
                      </w:ins>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BE733E" w:rsidP="00C25678">
            <w:pPr>
              <w:jc w:val="center"/>
            </w:pPr>
            <m:oMathPara>
              <m:oMath>
                <m:f>
                  <m:fPr>
                    <m:type m:val="lin"/>
                    <m:ctrlPr>
                      <w:ins w:id="125"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BE733E" w:rsidP="00C25678">
            <w:pPr>
              <w:jc w:val="center"/>
            </w:pPr>
            <m:oMathPara>
              <m:oMath>
                <m:f>
                  <m:fPr>
                    <m:type m:val="lin"/>
                    <m:ctrlPr>
                      <w:ins w:id="126"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BE733E" w:rsidP="00C25678">
            <w:pPr>
              <w:jc w:val="center"/>
            </w:pPr>
            <m:oMathPara>
              <m:oMath>
                <m:f>
                  <m:fPr>
                    <m:type m:val="lin"/>
                    <m:ctrlPr>
                      <w:ins w:id="127"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BE733E" w:rsidP="00C25678">
            <w:pPr>
              <w:jc w:val="center"/>
            </w:pPr>
            <m:oMathPara>
              <m:oMath>
                <m:f>
                  <m:fPr>
                    <m:type m:val="lin"/>
                    <m:ctrlPr>
                      <w:ins w:id="128" w:author="Corey Peak" w:date="2017-02-10T08:32:00Z">
                        <w:rPr>
                          <w:rFonts w:ascii="Cambria Math" w:hAnsi="Cambria Math"/>
                          <w:i/>
                        </w:rPr>
                      </w:ins>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BE733E" w:rsidP="00C25678">
            <w:pPr>
              <w:jc w:val="center"/>
              <w:rPr>
                <w:rFonts w:ascii="Cambria" w:eastAsia="MS Mincho" w:hAnsi="Cambria" w:cs="Arial"/>
              </w:rPr>
            </w:pPr>
            <m:oMathPara>
              <m:oMath>
                <m:f>
                  <m:fPr>
                    <m:type m:val="lin"/>
                    <m:ctrlPr>
                      <w:ins w:id="129"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BE733E" w:rsidP="00C25678">
            <w:pPr>
              <w:jc w:val="center"/>
              <w:rPr>
                <w:rFonts w:ascii="Cambria" w:eastAsia="MS Mincho" w:hAnsi="Cambria" w:cs="Arial"/>
              </w:rPr>
            </w:pPr>
            <m:oMathPara>
              <m:oMath>
                <m:f>
                  <m:fPr>
                    <m:type m:val="lin"/>
                    <m:ctrlPr>
                      <w:ins w:id="130"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BE733E" w:rsidP="00C25678">
            <w:pPr>
              <w:jc w:val="center"/>
              <w:rPr>
                <w:rFonts w:ascii="Cambria" w:eastAsia="MS Mincho" w:hAnsi="Cambria" w:cs="Arial"/>
              </w:rPr>
            </w:pPr>
            <m:oMathPara>
              <m:oMath>
                <m:f>
                  <m:fPr>
                    <m:type m:val="lin"/>
                    <m:ctrlPr>
                      <w:ins w:id="131"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BE733E" w:rsidP="00C25678">
            <w:pPr>
              <w:jc w:val="center"/>
              <w:rPr>
                <w:rFonts w:ascii="Cambria" w:eastAsia="MS Mincho" w:hAnsi="Cambria" w:cs="Arial"/>
              </w:rPr>
            </w:pPr>
            <m:oMathPara>
              <m:oMath>
                <m:f>
                  <m:fPr>
                    <m:type m:val="lin"/>
                    <m:ctrlPr>
                      <w:ins w:id="132" w:author="Corey Peak" w:date="2017-02-10T08:32:00Z">
                        <w:rPr>
                          <w:rFonts w:ascii="Cambria Math" w:hAnsi="Cambria Math"/>
                          <w:i/>
                        </w:rPr>
                      </w:ins>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BE733E" w:rsidP="00C25678">
            <w:pPr>
              <w:jc w:val="center"/>
              <w:rPr>
                <w:rFonts w:ascii="Cambria" w:eastAsia="MS Mincho" w:hAnsi="Cambria" w:cs="Arial"/>
              </w:rPr>
            </w:pPr>
            <m:oMathPara>
              <m:oMath>
                <m:f>
                  <m:fPr>
                    <m:type m:val="lin"/>
                    <m:ctrlPr>
                      <w:ins w:id="133"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BE733E" w:rsidP="00C25678">
            <w:pPr>
              <w:jc w:val="center"/>
              <w:rPr>
                <w:rFonts w:ascii="Cambria" w:eastAsia="MS Mincho" w:hAnsi="Cambria" w:cs="Arial"/>
              </w:rPr>
            </w:pPr>
            <m:oMathPara>
              <m:oMath>
                <m:f>
                  <m:fPr>
                    <m:type m:val="lin"/>
                    <m:ctrlPr>
                      <w:ins w:id="134"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BE733E" w:rsidP="00C25678">
            <w:pPr>
              <w:jc w:val="center"/>
              <w:rPr>
                <w:rFonts w:ascii="Cambria" w:eastAsia="MS Mincho" w:hAnsi="Cambria" w:cs="Arial"/>
              </w:rPr>
            </w:pPr>
            <m:oMathPara>
              <m:oMath>
                <m:f>
                  <m:fPr>
                    <m:type m:val="lin"/>
                    <m:ctrlPr>
                      <w:ins w:id="135"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BE733E" w:rsidP="00C25678">
            <w:pPr>
              <w:jc w:val="center"/>
              <w:rPr>
                <w:rFonts w:ascii="Cambria" w:eastAsia="MS Mincho" w:hAnsi="Cambria" w:cs="Arial"/>
              </w:rPr>
            </w:pPr>
            <m:oMathPara>
              <m:oMath>
                <m:f>
                  <m:fPr>
                    <m:type m:val="lin"/>
                    <m:ctrlPr>
                      <w:ins w:id="136" w:author="Corey Peak" w:date="2017-02-10T08:32:00Z">
                        <w:rPr>
                          <w:rFonts w:ascii="Cambria Math" w:hAnsi="Cambria Math"/>
                          <w:i/>
                        </w:rPr>
                      </w:ins>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3E0BA170" w:rsidR="009F6BC4"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67211F64" w14:textId="77777777" w:rsidR="00C72407" w:rsidRDefault="00C72407" w:rsidP="00D60633"/>
    <w:p w14:paraId="6E415ABB" w14:textId="570D263D" w:rsidR="00C72407" w:rsidRPr="007A38D0" w:rsidRDefault="00C72407" w:rsidP="00D60633">
      <w:pPr>
        <w:rPr>
          <w:b/>
        </w:rPr>
      </w:pPr>
      <w:r w:rsidRPr="007A38D0">
        <w:rPr>
          <w:b/>
        </w:rPr>
        <w:t>Table S2.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(thousands)</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(per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lastRenderedPageBreak/>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5" w:history="1">
        <w:r w:rsidRPr="0050677E">
          <w:rPr>
            <w:rStyle w:val="Hyperlink"/>
          </w:rPr>
          <w:t>https://esa.un.org/unpd/wpp/</w:t>
        </w:r>
      </w:hyperlink>
    </w:p>
    <w:p w14:paraId="127ECD38" w14:textId="46FBCB2D" w:rsidR="00C72407" w:rsidRPr="00C72407" w:rsidRDefault="00C72407" w:rsidP="00C72407">
      <w:r>
        <w:rPr>
          <w:vertAlign w:val="superscript"/>
        </w:rPr>
        <w:t>3</w:t>
      </w:r>
      <w:r>
        <w:t xml:space="preserve"> Assuming an average duration of infectiousness of 3.5 days</w:t>
      </w:r>
      <w:r w:rsidR="007E53EC">
        <w:t>,</w:t>
      </w:r>
      <w:r w:rsidR="00A515E7">
        <w:fldChar w:fldCharType="begin" w:fldLock="1"/>
      </w:r>
      <w:r w:rsidR="00D14C2F">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"[47]", "plainTextFormattedCitation" : "[47]", "previouslyFormattedCitation" : "[47]" }, "properties" : { "noteIndex" : 0 }, "schema" : "https://github.com/citation-style-language/schema/raw/master/csl-citation.json" }</w:instrText>
      </w:r>
      <w:r w:rsidR="00A515E7">
        <w:fldChar w:fldCharType="separate"/>
      </w:r>
      <w:r w:rsidR="00A515E7" w:rsidRPr="00A515E7">
        <w:rPr>
          <w:noProof/>
        </w:rPr>
        <w:t>[47]</w:t>
      </w:r>
      <w:r w:rsidR="00A515E7">
        <w:fldChar w:fldCharType="end"/>
      </w:r>
      <w:r w:rsidR="007A38D0" w:rsidRPr="00C72407">
        <w:t xml:space="preserve"> </w:t>
      </w:r>
      <w:r w:rsidR="007E53EC">
        <w:t>half the weekly average cases would be infectious on a given day.</w:t>
      </w:r>
    </w:p>
    <w:p w14:paraId="557DD3A3" w14:textId="77777777" w:rsidR="00C72407" w:rsidRDefault="00C72407" w:rsidP="00D60633"/>
    <w:p w14:paraId="0C831323" w14:textId="77777777" w:rsidR="00C25678" w:rsidRDefault="00C25678" w:rsidP="00D60633"/>
    <w:p w14:paraId="4FDD4685" w14:textId="13C311FB" w:rsidR="003B5A74" w:rsidRDefault="003B5A74" w:rsidP="00D60633">
      <w:r>
        <w:rPr>
          <w:b/>
        </w:rPr>
        <w:t xml:space="preserve">Fig S1. Final epidemic size </w:t>
      </w:r>
      <w:r w:rsidR="00AD39E5">
        <w:rPr>
          <w:b/>
        </w:rPr>
        <w:t>distribution and choice of cutoff.</w:t>
      </w:r>
    </w:p>
    <w:p w14:paraId="4016E743" w14:textId="76D11054" w:rsidR="00AD39E5" w:rsidRPr="00AD39E5" w:rsidRDefault="00AD39E5" w:rsidP="00D60633">
      <w:r>
        <w:t xml:space="preserve">The </w:t>
      </w:r>
      <w:r w:rsidR="0020319A">
        <w:t>final epidemic size distribution</w:t>
      </w:r>
      <w:r>
        <w:t xml:space="preserve"> in a population of 1000 </w:t>
      </w:r>
      <w:r w:rsidR="00E179AF">
        <w:t xml:space="preserve">is monotonically decreasing when </w:t>
      </w:r>
      <m:oMath>
        <m:sSub>
          <m:sSubPr>
            <m:ctrlPr>
              <w:ins w:id="137"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rsidR="00E179AF">
        <w:t xml:space="preserve"> equals 0.9 (red) and </w:t>
      </w:r>
      <w:r w:rsidR="0020319A">
        <w:t>follows a</w:t>
      </w:r>
      <w:r>
        <w:t xml:space="preserve"> bimodal</w:t>
      </w:r>
      <w:r w:rsidR="0020319A">
        <w:t xml:space="preserve"> distribution</w:t>
      </w:r>
      <w:r>
        <w:t xml:space="preserve"> when </w:t>
      </w:r>
      <m:oMath>
        <m:sSub>
          <m:sSubPr>
            <m:ctrlPr>
              <w:ins w:id="138"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w:t>
      </w:r>
      <w:r w:rsidR="009F5B05">
        <w:t>and</w:t>
      </w:r>
      <w:r>
        <w:t xml:space="preserve"> small </w:t>
      </w:r>
      <w:r w:rsidR="009F5B05">
        <w:t xml:space="preserve">outbreaks </w:t>
      </w:r>
      <w:r>
        <w:t xml:space="preserve">with high sensitivity, but specificity can be low with low values of </w:t>
      </w:r>
      <m:oMath>
        <m:sSub>
          <m:sSubPr>
            <m:ctrlPr>
              <w:ins w:id="13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ins w:id="140" w:author="Corey Peak" w:date="2017-02-10T08:32: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141" w:author="Corey Peak" w:date="2017-02-10T08:32: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m:oMath>
        <m:r>
          <m:rPr>
            <m:sty m:val="bi"/>
          </m:rPr>
          <w:rPr>
            <w:rFonts w:ascii="Cambria Math" w:hAnsi="Cambria Math"/>
          </w:rPr>
          <m:t>X(t)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54E2D">
      <w:r>
        <w:t>As per Fig 2</w:t>
      </w:r>
      <w:r w:rsidR="00F97B12">
        <w:t>A-B</w:t>
      </w:r>
      <w:r w:rsidR="00055B77">
        <w:t xml:space="preserve">, but </w:t>
      </w:r>
      <w:r w:rsidR="00FE5066">
        <w:t>with the addition of high birth/death rates (</w:t>
      </w:r>
      <m:oMath>
        <m:f>
          <m:fPr>
            <m:ctrlPr>
              <w:ins w:id="142"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r w:rsidR="00F97B12">
        <w:t xml:space="preserve"> Even conservatively fast rates of birth and death</w:t>
      </w:r>
      <w:r w:rsidR="009F5B05">
        <w:t xml:space="preserve"> (</w:t>
      </w:r>
      <m:oMath>
        <m:f>
          <m:fPr>
            <m:ctrlPr>
              <w:ins w:id="143"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ins w:id="144" w:author="Corey Peak" w:date="2017-02-10T08:32:00Z">
                <w:rPr>
                  <w:rFonts w:ascii="Cambria Math" w:hAnsi="Cambria Math"/>
                  <w:i/>
                </w:rPr>
              </w:ins>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ins w:id="145" w:author="Corey Peak" w:date="2017-02-10T08:32:00Z">
                <w:rPr>
                  <w:rFonts w:ascii="Cambria Math" w:hAnsi="Cambria Math"/>
                  <w:i/>
                </w:rPr>
              </w:ins>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54E2D"/>
    <w:p w14:paraId="1CD7E5DC" w14:textId="675A46C9" w:rsidR="00002C0D" w:rsidRDefault="00002C0D" w:rsidP="00002C0D">
      <w:r>
        <w:rPr>
          <w:b/>
        </w:rPr>
        <w:t>Fig S</w:t>
      </w:r>
      <w:r w:rsidR="003B5A74">
        <w:rPr>
          <w:b/>
        </w:rPr>
        <w:t>4</w:t>
      </w:r>
      <w:r>
        <w:t>.</w:t>
      </w:r>
      <w:r>
        <w:rPr>
          <w:b/>
        </w:rPr>
        <w:t xml:space="preserve"> Duration of </w:t>
      </w:r>
      <w:r w:rsidR="009539A9">
        <w:rPr>
          <w:b/>
        </w:rPr>
        <w:t>h</w:t>
      </w:r>
      <w:r>
        <w:rPr>
          <w:b/>
        </w:rPr>
        <w:t xml:space="preserve">erd </w:t>
      </w:r>
      <w:r w:rsidR="009539A9">
        <w:rPr>
          <w:b/>
        </w:rPr>
        <w:t>i</w:t>
      </w:r>
      <w:r>
        <w:rPr>
          <w:b/>
        </w:rPr>
        <w:t>mmunity (DHI) as a function of vaccine coverage and basic reproductive number.</w:t>
      </w:r>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 xml:space="preserve">DHI is maximized in settings with high vaccine coverage and low basic reproductive numbers. Migration rates are set to zero. </w:t>
      </w:r>
      <w:commentRangeStart w:id="146"/>
      <w:r w:rsidR="00002C0D">
        <w:t>Uncolored regions never obtain herd immunity.</w:t>
      </w:r>
      <w:commentRangeEnd w:id="146"/>
      <w:r w:rsidR="00B511B1">
        <w:rPr>
          <w:rStyle w:val="CommentReference"/>
        </w:rPr>
        <w:commentReference w:id="146"/>
      </w:r>
    </w:p>
    <w:p w14:paraId="4D34B393" w14:textId="77777777" w:rsidR="00B9791D" w:rsidRDefault="00B9791D" w:rsidP="00B9791D"/>
    <w:p w14:paraId="79D9E5FE" w14:textId="3FB25A77" w:rsidR="00B9791D" w:rsidRDefault="00B9791D" w:rsidP="00B9791D">
      <w:commentRangeStart w:id="147"/>
      <w:r>
        <w:rPr>
          <w:b/>
        </w:rPr>
        <w:t>Fig S5</w:t>
      </w:r>
      <w:commentRangeEnd w:id="147"/>
      <w:r w:rsidR="00B511B1">
        <w:rPr>
          <w:rStyle w:val="CommentReference"/>
        </w:rPr>
        <w:commentReference w:id="147"/>
      </w:r>
      <w:r>
        <w:rPr>
          <w:b/>
        </w:rPr>
        <w:t xml:space="preserve">. Vaccine targeting sensitivity </w:t>
      </w:r>
      <w:r w:rsidR="009539A9">
        <w:rPr>
          <w:b/>
        </w:rPr>
        <w:t>to</w:t>
      </w:r>
      <w:r>
        <w:rPr>
          <w:b/>
        </w:rPr>
        <w:t xml:space="preserve"> </w:t>
      </w:r>
      <m:oMath>
        <m:sSub>
          <m:sSubPr>
            <m:ctrlPr>
              <w:ins w:id="148" w:author="Corey Peak" w:date="2017-02-10T08:32:00Z">
                <w:rPr>
                  <w:rFonts w:ascii="Cambria Math" w:hAnsi="Cambria Math"/>
                  <w:b/>
                  <w:i/>
                </w:rPr>
              </w:ins>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0EDEC799" w14:textId="5AF9E692" w:rsidR="006A0A82" w:rsidRDefault="00B9791D" w:rsidP="00B9791D">
      <w:r>
        <w:lastRenderedPageBreak/>
        <w:t>With increases in</w:t>
      </w:r>
      <w:r w:rsidRPr="003764F2">
        <w:t xml:space="preserve"> </w:t>
      </w:r>
      <m:oMath>
        <m:sSub>
          <m:sSubPr>
            <m:ctrlPr>
              <w:ins w:id="149"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ins w:id="150" w:author="Corey Peak" w:date="2017-02-10T08:32:00Z">
                <w:rPr>
                  <w:rFonts w:ascii="Cambria Math" w:hAnsi="Cambria Math"/>
                  <w:i/>
                </w:rPr>
              </w:ins>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ins w:id="151" w:author="Corey Peak" w:date="2017-02-10T08:32:00Z">
                <w:rPr>
                  <w:rFonts w:ascii="Cambria Math" w:hAnsi="Cambria Math"/>
                  <w:i/>
                </w:rPr>
              </w:ins>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573D6EAF" w14:textId="77777777" w:rsidR="00B9791D" w:rsidRDefault="00B9791D" w:rsidP="00B9791D"/>
    <w:p w14:paraId="3965790A" w14:textId="400F437C" w:rsidR="006A0A82" w:rsidRDefault="006A0A82" w:rsidP="00754E2D">
      <w:r>
        <w:rPr>
          <w:b/>
        </w:rPr>
        <w:t>Fig S</w:t>
      </w:r>
      <w:r w:rsidR="00B9791D">
        <w:rPr>
          <w:b/>
        </w:rPr>
        <w:t>6</w:t>
      </w:r>
      <w:r>
        <w:rPr>
          <w:b/>
        </w:rPr>
        <w:t xml:space="preserve">. Time-dependent proportion susceptibility, X(t),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037FC54F" w14:textId="77777777" w:rsidR="00002C0D" w:rsidRPr="00055B77" w:rsidRDefault="00002C0D" w:rsidP="00754E2D"/>
    <w:p w14:paraId="1C0E7451" w14:textId="19D84CE4" w:rsidR="00002C0D" w:rsidRDefault="006A0A82" w:rsidP="00002C0D">
      <w:pPr>
        <w:rPr>
          <w:b/>
        </w:rPr>
      </w:pPr>
      <w:r>
        <w:rPr>
          <w:b/>
        </w:rPr>
        <w:t>Fig S</w:t>
      </w:r>
      <w:r w:rsidR="00B9791D">
        <w:rPr>
          <w:b/>
        </w:rPr>
        <w:t>7</w:t>
      </w:r>
      <w:r w:rsidR="00002C0D">
        <w:rPr>
          <w:b/>
        </w:rPr>
        <w:t>. Time-dependent reproductive number (</w:t>
      </w:r>
      <m:oMath>
        <m:sSub>
          <m:sSubPr>
            <m:ctrlPr>
              <w:ins w:id="152" w:author="Corey Peak" w:date="2017-02-10T08:32: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sidR="00002C0D">
        <w:rPr>
          <w:b/>
        </w:rPr>
        <w:t xml:space="preserve">) and daily cholera case counts in Bentiu PoC </w:t>
      </w:r>
      <w:r w:rsidR="00170538">
        <w:rPr>
          <w:b/>
        </w:rPr>
        <w:t xml:space="preserve">Camp </w:t>
      </w:r>
      <w:r w:rsidR="00002C0D">
        <w:rPr>
          <w:b/>
        </w:rPr>
        <w:t>between October</w:t>
      </w:r>
      <w:r w:rsidR="00F97B12">
        <w:rPr>
          <w:b/>
        </w:rPr>
        <w:t>, 2016,</w:t>
      </w:r>
      <w:r w:rsidR="00002C0D">
        <w:rPr>
          <w:b/>
        </w:rPr>
        <w:t xml:space="preserve"> and</w:t>
      </w:r>
      <w:r w:rsidR="00F97B12">
        <w:rPr>
          <w:b/>
        </w:rPr>
        <w:t xml:space="preserve"> January, 2017</w:t>
      </w:r>
      <w:r w:rsidR="00002C0D">
        <w:rPr>
          <w:b/>
        </w:rPr>
        <w:t xml:space="preserve">. </w:t>
      </w:r>
    </w:p>
    <w:p w14:paraId="719104F0" w14:textId="49BEEE85" w:rsidR="00002C0D" w:rsidRDefault="00170538" w:rsidP="00002C0D">
      <w:r>
        <w:t>Using the daily case counts (</w:t>
      </w:r>
      <w:r w:rsidR="00EE12D3">
        <w:t xml:space="preserve">grey </w:t>
      </w:r>
      <w:r>
        <w:t xml:space="preserve">bars) and </w:t>
      </w:r>
      <w:r w:rsidR="00002C0D">
        <w:t xml:space="preserve">a generation interval with </w:t>
      </w:r>
      <w:r w:rsidR="00EE12D3">
        <w:t xml:space="preserve">median </w:t>
      </w:r>
      <w:r w:rsidR="00002C0D">
        <w:t xml:space="preserve">of 5 days and following a gamma distribution with shape=0.5 and rate=0.1 as per </w:t>
      </w:r>
      <w:r w:rsidR="00800170">
        <w:t>ref</w:t>
      </w:r>
      <w:r w:rsidR="00FC2CCF">
        <w:t xml:space="preserve"> </w:t>
      </w:r>
      <w:r w:rsidR="00002C0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002C0D">
        <w:fldChar w:fldCharType="separate"/>
      </w:r>
      <w:r w:rsidR="00C72407" w:rsidRPr="00C72407">
        <w:rPr>
          <w:noProof/>
        </w:rPr>
        <w:t>[30]</w:t>
      </w:r>
      <w:r w:rsidR="00002C0D">
        <w:fldChar w:fldCharType="end"/>
      </w:r>
      <w:r>
        <w:t>, we report a</w:t>
      </w:r>
      <w:r w:rsidR="00F97B12">
        <w:t xml:space="preserve"> mean</w:t>
      </w:r>
      <w:r>
        <w:t xml:space="preserve"> time-dependent reproductive number (red line) </w:t>
      </w:r>
      <w:r w:rsidR="00F97B12">
        <w:t>above unity for nearly two months. 95% confidence interval</w:t>
      </w:r>
      <w:r w:rsidR="00EE12D3">
        <w:t>s are</w:t>
      </w:r>
      <w:r w:rsidR="00F97B12">
        <w:t xml:space="preserve"> shown in pink</w:t>
      </w:r>
      <w:r>
        <w:t>.</w:t>
      </w:r>
    </w:p>
    <w:p w14:paraId="2CC15BD7" w14:textId="77777777" w:rsidR="00C06A72" w:rsidRDefault="00C06A72" w:rsidP="00002C0D"/>
    <w:p w14:paraId="7C0C2E1F" w14:textId="16C617D9" w:rsidR="00C06A72" w:rsidRDefault="006A0A82" w:rsidP="00002C0D">
      <w:r>
        <w:rPr>
          <w:b/>
        </w:rPr>
        <w:t>Fig S</w:t>
      </w:r>
      <w:r w:rsidR="00B9791D">
        <w:rPr>
          <w:b/>
        </w:rPr>
        <w:t>8</w:t>
      </w:r>
      <w:r w:rsidR="007304DE">
        <w:rPr>
          <w:b/>
        </w:rPr>
        <w:t>. Calculation of</w:t>
      </w:r>
      <m:oMath>
        <m:r>
          <m:rPr>
            <m:sty m:val="bi"/>
          </m:rPr>
          <w:rPr>
            <w:rFonts w:ascii="Cambria Math" w:hAnsi="Cambria Math"/>
          </w:rPr>
          <m:t xml:space="preserve"> X(t)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002C0D">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m:oMath>
        <m:r>
          <w:rPr>
            <w:rFonts w:ascii="Cambria Math" w:hAnsi="Cambria Math"/>
          </w:rPr>
          <m:t>VE(t)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m:oMath>
        <m:r>
          <w:rPr>
            <w:rFonts w:ascii="Cambria Math" w:hAnsi="Cambria Math"/>
          </w:rPr>
          <m:t>V(t)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X(t)</m:t>
        </m:r>
      </m:oMath>
      <w:r>
        <w:t>, calculated by Equation 5 is identical for both modes of action</w:t>
      </w:r>
      <w:r w:rsidR="007304DE">
        <w:t xml:space="preserve"> </w:t>
      </w:r>
      <w:r>
        <w:t>(solid lines).</w:t>
      </w:r>
    </w:p>
    <w:p w14:paraId="4A246F53" w14:textId="140A8E3D" w:rsidR="00002C0D" w:rsidRDefault="003D0342">
      <w:r w:rsidRPr="002C5E5F">
        <w:t xml:space="preserve"> </w:t>
      </w:r>
    </w:p>
    <w:p w14:paraId="3E70F1E6" w14:textId="6E44100C" w:rsidR="00E206D5" w:rsidRDefault="003D0342">
      <w:pPr>
        <w:rPr>
          <w:b/>
        </w:rPr>
      </w:pPr>
      <w:r>
        <w:rPr>
          <w:b/>
        </w:rPr>
        <w:t>Fig S</w:t>
      </w:r>
      <w:r w:rsidR="001F458B">
        <w:rPr>
          <w:b/>
        </w:rPr>
        <w:t>9</w:t>
      </w:r>
      <w:r w:rsidR="00ED74E8">
        <w:rPr>
          <w:b/>
        </w:rPr>
        <w:t xml:space="preserve">. Demonstration of </w:t>
      </w:r>
      <w:r w:rsidR="00EE12D3">
        <w:rPr>
          <w:b/>
        </w:rPr>
        <w:t>l</w:t>
      </w:r>
      <w:r w:rsidR="00511BFA">
        <w:rPr>
          <w:b/>
        </w:rPr>
        <w:t>ogarithmic adjustment for</w:t>
      </w:r>
      <w:r w:rsidR="00ED74E8">
        <w:rPr>
          <w:b/>
        </w:rPr>
        <w:t xml:space="preserve"> transition rates.</w:t>
      </w:r>
    </w:p>
    <w:p w14:paraId="2B2DC409" w14:textId="1618F96E" w:rsidR="00511BFA" w:rsidRDefault="00511BFA">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ins w:id="153"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ins w:id="154"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w:t>
      </w:r>
    </w:p>
    <w:p w14:paraId="502D6ACF" w14:textId="00B754EB" w:rsidR="003764F2" w:rsidRPr="003764F2" w:rsidRDefault="003764F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5D91050D" w:rsidR="00066F8B" w:rsidRDefault="00904088" w:rsidP="00AB630E">
      <w:r>
        <w:t xml:space="preserve">In the simplest case whereby vaccination occurs at the onset of the study, we initialize the model with compartment </w:t>
      </w:r>
      <m:oMath>
        <m:sSub>
          <m:sSubPr>
            <m:ctrlPr>
              <w:ins w:id="155"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w:t>
      </w:r>
      <w:r w:rsidR="00EC352D">
        <w:lastRenderedPageBreak/>
        <w:t xml:space="preserve">routine </w:t>
      </w:r>
      <w:commentRangeStart w:id="156"/>
      <w:r w:rsidR="00EC352D">
        <w:t>vaccine</w:t>
      </w:r>
      <w:commentRangeEnd w:id="156"/>
      <w:r w:rsidR="00CB53E2">
        <w:rPr>
          <w:rStyle w:val="CommentReference"/>
        </w:rPr>
        <w:commentReference w:id="156"/>
      </w:r>
      <w:r w:rsidR="00EC352D">
        <w:t xml:space="preserve">. </w:t>
      </w:r>
      <w:r w:rsidR="00E065CC">
        <w:t xml:space="preserve">Assuming </w:t>
      </w:r>
      <m:oMath>
        <m:sSub>
          <m:sSubPr>
            <m:ctrlPr>
              <w:ins w:id="157"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ins w:id="158"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ins w:id="159"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BE733E" w:rsidP="00066F8B">
      <w:pPr>
        <w:ind w:left="720"/>
      </w:pPr>
      <m:oMathPara>
        <m:oMathParaPr>
          <m:jc m:val="left"/>
        </m:oMathParaPr>
        <m:oMath>
          <m:sSub>
            <m:sSubPr>
              <m:ctrlPr>
                <w:ins w:id="160"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r>
            <w:rPr>
              <w:rFonts w:ascii="Cambria Math" w:hAnsi="Cambria Math"/>
            </w:rPr>
            <m:t>=S*-</m:t>
          </m:r>
          <m:func>
            <m:funcPr>
              <m:ctrlPr>
                <w:ins w:id="161" w:author="Corey Peak" w:date="2017-02-10T08:32:00Z">
                  <w:rPr>
                    <w:rFonts w:ascii="Cambria Math" w:hAnsi="Cambria Math"/>
                    <w:i/>
                  </w:rPr>
                </w:ins>
              </m:ctrlPr>
            </m:funcPr>
            <m:fName>
              <m:r>
                <m:rPr>
                  <m:sty m:val="p"/>
                </m:rPr>
                <w:rPr>
                  <w:rFonts w:ascii="Cambria Math" w:hAnsi="Cambria Math"/>
                </w:rPr>
                <m:t>ln</m:t>
              </m:r>
            </m:fName>
            <m:e>
              <m:d>
                <m:dPr>
                  <m:ctrlPr>
                    <w:ins w:id="162" w:author="Corey Peak" w:date="2017-02-10T08:32:00Z">
                      <w:rPr>
                        <w:rFonts w:ascii="Cambria Math" w:hAnsi="Cambria Math"/>
                        <w:i/>
                      </w:rPr>
                    </w:ins>
                  </m:ctrlPr>
                </m:dPr>
                <m:e>
                  <m:r>
                    <w:rPr>
                      <w:rFonts w:ascii="Cambria Math" w:hAnsi="Cambria Math"/>
                    </w:rPr>
                    <m:t>1-</m:t>
                  </m:r>
                  <m:func>
                    <m:funcPr>
                      <m:ctrlPr>
                        <w:ins w:id="163" w:author="Corey Peak" w:date="2017-02-10T08:32:00Z">
                          <w:rPr>
                            <w:rFonts w:ascii="Cambria Math" w:hAnsi="Cambria Math"/>
                          </w:rPr>
                        </w:ins>
                      </m:ctrlPr>
                    </m:funcPr>
                    <m:fName>
                      <m:r>
                        <m:rPr>
                          <m:sty m:val="p"/>
                        </m:rPr>
                        <w:rPr>
                          <w:rFonts w:ascii="Cambria Math" w:hAnsi="Cambria Math"/>
                        </w:rPr>
                        <m:t>min</m:t>
                      </m:r>
                      <m:ctrlPr>
                        <w:ins w:id="164" w:author="Corey Peak" w:date="2017-02-10T08:32:00Z">
                          <w:rPr>
                            <w:rFonts w:ascii="Cambria Math" w:hAnsi="Cambria Math"/>
                            <w:i/>
                          </w:rPr>
                        </w:ins>
                      </m:ctrlPr>
                    </m:fName>
                    <m:e>
                      <m:d>
                        <m:dPr>
                          <m:ctrlPr>
                            <w:ins w:id="165" w:author="Corey Peak" w:date="2017-02-10T08:32:00Z">
                              <w:rPr>
                                <w:rFonts w:ascii="Cambria Math" w:hAnsi="Cambria Math"/>
                                <w:i/>
                              </w:rPr>
                            </w:ins>
                          </m:ctrlPr>
                        </m:dPr>
                        <m:e>
                          <m:r>
                            <w:rPr>
                              <w:rFonts w:ascii="Cambria Math" w:hAnsi="Cambria Math"/>
                            </w:rPr>
                            <m:t>0.99,</m:t>
                          </m:r>
                          <m:f>
                            <m:fPr>
                              <m:ctrlPr>
                                <w:ins w:id="166" w:author="Corey Peak" w:date="2017-02-10T08:32:00Z">
                                  <w:rPr>
                                    <w:rFonts w:ascii="Cambria Math" w:hAnsi="Cambria Math"/>
                                    <w:i/>
                                  </w:rPr>
                                </w:ins>
                              </m:ctrlPr>
                            </m:fPr>
                            <m:num>
                              <m:sSub>
                                <m:sSubPr>
                                  <m:ctrlPr>
                                    <w:ins w:id="167"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768A8158" w:rsidR="00066F8B" w:rsidRDefault="00066F8B" w:rsidP="00066F8B">
      <w:r>
        <w:t xml:space="preserve">When the number of vaccines allocated on a given day is much smaller than the number of susceptible individuals eligible to receive vaccination (e.g.,  </w:t>
      </w:r>
      <m:oMath>
        <m:f>
          <m:fPr>
            <m:ctrlPr>
              <w:ins w:id="168" w:author="Corey Peak" w:date="2017-02-10T08:32:00Z">
                <w:rPr>
                  <w:rFonts w:ascii="Cambria Math" w:hAnsi="Cambria Math"/>
                  <w:i/>
                </w:rPr>
              </w:ins>
            </m:ctrlPr>
          </m:fPr>
          <m:num>
            <m:sSub>
              <m:sSubPr>
                <m:ctrlPr>
                  <w:ins w:id="169"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ins w:id="170" w:author="Corey Peak" w:date="2017-02-10T08:32:00Z">
                <w:rPr>
                  <w:rFonts w:ascii="Cambria Math" w:hAnsi="Cambria Math"/>
                  <w:i/>
                </w:rPr>
              </w:ins>
            </m:ctrlPr>
          </m:funcPr>
          <m:fName>
            <m:r>
              <m:rPr>
                <m:sty m:val="p"/>
              </m:rPr>
              <w:rPr>
                <w:rFonts w:ascii="Cambria Math" w:hAnsi="Cambria Math"/>
              </w:rPr>
              <m:t>ln</m:t>
            </m:r>
          </m:fName>
          <m:e>
            <m:d>
              <m:dPr>
                <m:ctrlPr>
                  <w:ins w:id="171" w:author="Corey Peak" w:date="2017-02-10T08:32:00Z">
                    <w:rPr>
                      <w:rFonts w:ascii="Cambria Math" w:hAnsi="Cambria Math"/>
                      <w:i/>
                    </w:rPr>
                  </w:ins>
                </m:ctrlPr>
              </m:dPr>
              <m:e>
                <m:r>
                  <w:rPr>
                    <w:rFonts w:ascii="Cambria Math" w:hAnsi="Cambria Math"/>
                  </w:rPr>
                  <m:t>1-</m:t>
                </m:r>
                <m:func>
                  <m:funcPr>
                    <m:ctrlPr>
                      <w:ins w:id="172" w:author="Corey Peak" w:date="2017-02-10T08:32:00Z">
                        <w:rPr>
                          <w:rFonts w:ascii="Cambria Math" w:hAnsi="Cambria Math"/>
                        </w:rPr>
                      </w:ins>
                    </m:ctrlPr>
                  </m:funcPr>
                  <m:fName>
                    <m:r>
                      <m:rPr>
                        <m:sty m:val="p"/>
                      </m:rPr>
                      <w:rPr>
                        <w:rFonts w:ascii="Cambria Math" w:hAnsi="Cambria Math"/>
                      </w:rPr>
                      <m:t>min</m:t>
                    </m:r>
                    <m:ctrlPr>
                      <w:ins w:id="173" w:author="Corey Peak" w:date="2017-02-10T08:32:00Z">
                        <w:rPr>
                          <w:rFonts w:ascii="Cambria Math" w:hAnsi="Cambria Math"/>
                          <w:i/>
                        </w:rPr>
                      </w:ins>
                    </m:ctrlPr>
                  </m:fName>
                  <m:e>
                    <m:d>
                      <m:dPr>
                        <m:ctrlPr>
                          <w:ins w:id="174" w:author="Corey Peak" w:date="2017-02-10T08:32:00Z">
                            <w:rPr>
                              <w:rFonts w:ascii="Cambria Math" w:hAnsi="Cambria Math"/>
                              <w:i/>
                            </w:rPr>
                          </w:ins>
                        </m:ctrlPr>
                      </m:dPr>
                      <m:e>
                        <m:r>
                          <w:rPr>
                            <w:rFonts w:ascii="Cambria Math" w:hAnsi="Cambria Math"/>
                          </w:rPr>
                          <m:t>0.99,</m:t>
                        </m:r>
                        <m:f>
                          <m:fPr>
                            <m:ctrlPr>
                              <w:ins w:id="175" w:author="Corey Peak" w:date="2017-02-10T08:32:00Z">
                                <w:rPr>
                                  <w:rFonts w:ascii="Cambria Math" w:hAnsi="Cambria Math"/>
                                  <w:i/>
                                </w:rPr>
                              </w:ins>
                            </m:ctrlPr>
                          </m:fPr>
                          <m:num>
                            <m:sSub>
                              <m:sSubPr>
                                <m:ctrlPr>
                                  <w:ins w:id="176"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ins w:id="177" w:author="Corey Peak" w:date="2017-02-10T08:32:00Z">
                <w:rPr>
                  <w:rFonts w:ascii="Cambria Math" w:hAnsi="Cambria Math"/>
                  <w:i/>
                </w:rPr>
              </w:ins>
            </m:ctrlPr>
          </m:fPr>
          <m:num>
            <m:sSub>
              <m:sSubPr>
                <m:ctrlPr>
                  <w:ins w:id="178"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ins w:id="179"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ins w:id="180"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ins w:id="181"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066F8B"/>
    <w:p w14:paraId="2E77BF14" w14:textId="196FC3B1" w:rsidR="00066F8B" w:rsidRDefault="00066F8B" w:rsidP="00066F8B">
      <w:r>
        <w:t xml:space="preserve">However, when a substantial fraction of the population is to receive mass vaccination on a single day (e.g., </w:t>
      </w:r>
      <m:oMath>
        <m:sSub>
          <m:sSubPr>
            <m:ctrlPr>
              <w:ins w:id="182"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ins w:id="183"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ins w:id="184" w:author="Corey Peak" w:date="2017-02-10T08:32:00Z">
                <w:rPr>
                  <w:rFonts w:ascii="Cambria Math" w:hAnsi="Cambria Math"/>
                  <w:i/>
                </w:rPr>
              </w:ins>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ins w:id="185"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ins w:id="186" w:author="Corey Peak" w:date="2017-02-10T08:32:00Z">
                <w:rPr>
                  <w:rFonts w:ascii="Cambria Math" w:hAnsi="Cambria Math"/>
                  <w:i/>
                </w:rPr>
              </w:ins>
            </m:ctrlPr>
          </m:funcPr>
          <m:fName>
            <m:r>
              <m:rPr>
                <m:sty m:val="p"/>
              </m:rPr>
              <w:rPr>
                <w:rFonts w:ascii="Cambria Math" w:hAnsi="Cambria Math"/>
              </w:rPr>
              <m:t>ln</m:t>
            </m:r>
          </m:fName>
          <m:e>
            <m:d>
              <m:dPr>
                <m:ctrlPr>
                  <w:ins w:id="187" w:author="Corey Peak" w:date="2017-02-10T08:32:00Z">
                    <w:rPr>
                      <w:rFonts w:ascii="Cambria Math" w:hAnsi="Cambria Math"/>
                      <w:i/>
                    </w:rPr>
                  </w:ins>
                </m:ctrlPr>
              </m:dPr>
              <m:e>
                <m:r>
                  <w:rPr>
                    <w:rFonts w:ascii="Cambria Math" w:hAnsi="Cambria Math"/>
                  </w:rPr>
                  <m:t>1-</m:t>
                </m:r>
                <m:func>
                  <m:funcPr>
                    <m:ctrlPr>
                      <w:ins w:id="188" w:author="Corey Peak" w:date="2017-02-10T08:32:00Z">
                        <w:rPr>
                          <w:rFonts w:ascii="Cambria Math" w:hAnsi="Cambria Math"/>
                        </w:rPr>
                      </w:ins>
                    </m:ctrlPr>
                  </m:funcPr>
                  <m:fName>
                    <m:r>
                      <m:rPr>
                        <m:sty m:val="p"/>
                      </m:rPr>
                      <w:rPr>
                        <w:rFonts w:ascii="Cambria Math" w:hAnsi="Cambria Math"/>
                      </w:rPr>
                      <m:t>min</m:t>
                    </m:r>
                    <m:ctrlPr>
                      <w:ins w:id="189" w:author="Corey Peak" w:date="2017-02-10T08:32:00Z">
                        <w:rPr>
                          <w:rFonts w:ascii="Cambria Math" w:hAnsi="Cambria Math"/>
                          <w:i/>
                        </w:rPr>
                      </w:ins>
                    </m:ctrlPr>
                  </m:fName>
                  <m:e>
                    <m:d>
                      <m:dPr>
                        <m:ctrlPr>
                          <w:ins w:id="190" w:author="Corey Peak" w:date="2017-02-10T08:32:00Z">
                            <w:rPr>
                              <w:rFonts w:ascii="Cambria Math" w:hAnsi="Cambria Math"/>
                              <w:i/>
                            </w:rPr>
                          </w:ins>
                        </m:ctrlPr>
                      </m:dPr>
                      <m:e>
                        <m:r>
                          <w:rPr>
                            <w:rFonts w:ascii="Cambria Math" w:hAnsi="Cambria Math"/>
                          </w:rPr>
                          <m:t>0.99,</m:t>
                        </m:r>
                        <m:f>
                          <m:fPr>
                            <m:ctrlPr>
                              <w:ins w:id="191" w:author="Corey Peak" w:date="2017-02-10T08:32:00Z">
                                <w:rPr>
                                  <w:rFonts w:ascii="Cambria Math" w:hAnsi="Cambria Math"/>
                                  <w:i/>
                                </w:rPr>
                              </w:ins>
                            </m:ctrlPr>
                          </m:fPr>
                          <m:num>
                            <m:sSub>
                              <m:sSubPr>
                                <m:ctrlPr>
                                  <w:ins w:id="192"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ins w:id="193" w:author="Corey Peak" w:date="2017-02-10T08:32:00Z">
                <w:rPr>
                  <w:rFonts w:ascii="Cambria Math" w:hAnsi="Cambria Math"/>
                  <w:i/>
                </w:rPr>
              </w:ins>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ins w:id="194" w:author="Corey Peak" w:date="2017-02-10T08:32:00Z">
                <w:rPr>
                  <w:rFonts w:ascii="Cambria Math" w:hAnsi="Cambria Math"/>
                  <w:i/>
                </w:rPr>
              </w:ins>
            </m:ctrlPr>
          </m:fPr>
          <m:num>
            <m:sSub>
              <m:sSubPr>
                <m:ctrlPr>
                  <w:ins w:id="195"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DCAD282" w:rsidR="00AD6CB1" w:rsidRDefault="00A433D9" w:rsidP="00AB630E">
      <w:r>
        <w:t>When the number of available vaccine</w:t>
      </w:r>
      <w:ins w:id="196" w:author="Amanda Reilly" w:date="2017-02-12T21:43:00Z">
        <w:r w:rsidR="00333F77">
          <w:t>s</w:t>
        </w:r>
      </w:ins>
      <w:r>
        <w:t xml:space="preserve">, </w:t>
      </w:r>
      <m:oMath>
        <m:sSub>
          <m:sSubPr>
            <m:ctrlPr>
              <w:ins w:id="197" w:author="Corey Peak" w:date="2017-02-10T08:32:00Z">
                <w:rPr>
                  <w:rFonts w:ascii="Cambria Math" w:hAnsi="Cambria Math"/>
                  <w:i/>
                </w:rPr>
              </w:ins>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w:t>
      </w:r>
      <w:del w:id="198" w:author="Amanda Reilly" w:date="2017-02-12T21:43:00Z">
        <w:r w:rsidDel="00333F77">
          <w:delText xml:space="preserve">then </w:delText>
        </w:r>
      </w:del>
      <w:ins w:id="199" w:author="Amanda Reilly" w:date="2017-02-12T21:43:00Z">
        <w:r w:rsidR="00333F77">
          <w:t xml:space="preserve"> </w:t>
        </w:r>
      </w:ins>
      <w:r>
        <w:t>vaccines are</w:t>
      </w:r>
      <w:ins w:id="200" w:author="Amanda Reilly" w:date="2017-02-12T21:43:00Z">
        <w:r w:rsidR="00333F77">
          <w:t xml:space="preserve"> then</w:t>
        </w:r>
      </w:ins>
      <w:r>
        <w:t xml:space="preserve"> given first to those who were vaccinated the longest time ago (i.e., </w:t>
      </w:r>
      <m:oMath>
        <m:sSub>
          <m:sSubPr>
            <m:ctrlPr>
              <w:ins w:id="201" w:author="Corey Peak" w:date="2017-02-10T08:32:00Z">
                <w:rPr>
                  <w:rFonts w:ascii="Cambria Math" w:hAnsi="Cambria Math"/>
                  <w:i/>
                </w:rPr>
              </w:ins>
            </m:ctrlPr>
          </m:sSubPr>
          <m:e>
            <m:r>
              <w:rPr>
                <w:rFonts w:ascii="Cambria Math" w:hAnsi="Cambria Math"/>
              </w:rPr>
              <m:t>V</m:t>
            </m:r>
          </m:e>
          <m:sub>
            <m:r>
              <w:rPr>
                <w:rFonts w:ascii="Cambria Math" w:hAnsi="Cambria Math"/>
              </w:rPr>
              <m:t>48</m:t>
            </m:r>
          </m:sub>
        </m:sSub>
      </m:oMath>
      <w:r>
        <w:t xml:space="preserve"> first, then </w:t>
      </w:r>
      <m:oMath>
        <m:sSub>
          <m:sSubPr>
            <m:ctrlPr>
              <w:ins w:id="202" w:author="Corey Peak" w:date="2017-02-10T08:32:00Z">
                <w:rPr>
                  <w:rFonts w:ascii="Cambria Math" w:hAnsi="Cambria Math"/>
                  <w:i/>
                </w:rPr>
              </w:ins>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AB630E"/>
    <w:p w14:paraId="67195B30" w14:textId="329F4B2F" w:rsidR="00CF3380" w:rsidRDefault="00CF3380" w:rsidP="00AB630E">
      <w:r>
        <w:rPr>
          <w:i/>
        </w:rPr>
        <w:t>Vaccination Targeting in Intermediate Mobility Settings</w:t>
      </w:r>
    </w:p>
    <w:p w14:paraId="2F9A5446" w14:textId="507DDEA4" w:rsidR="005B3F4E" w:rsidRDefault="00CF3380" w:rsidP="005B3F4E">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ins w:id="203" w:author="Corey Peak" w:date="2017-02-10T08:32:00Z">
                <w:rPr>
                  <w:rFonts w:ascii="Cambria Math" w:hAnsi="Cambria Math"/>
                  <w:i/>
                </w:rPr>
              </w:ins>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sSub>
          <m:sSubPr>
            <m:ctrlPr>
              <w:ins w:id="204" w:author="Corey Peak" w:date="2017-02-10T09:28:00Z">
                <w:rPr>
                  <w:rFonts w:ascii="Cambria Math" w:hAnsi="Cambria Math"/>
                  <w:i/>
                </w:rPr>
              </w:ins>
            </m:ctrlPr>
          </m:sSubPr>
          <m:e>
            <m:r>
              <w:ins w:id="205" w:author="Corey Peak" w:date="2017-02-10T09:28:00Z">
                <w:rPr>
                  <w:rFonts w:ascii="Cambria Math" w:hAnsi="Cambria Math"/>
                </w:rPr>
                <m:t>I</m:t>
              </w:ins>
            </m:r>
          </m:e>
          <m:sub>
            <m:r>
              <w:ins w:id="206" w:author="Corey Peak" w:date="2017-02-10T09:28:00Z">
                <w:rPr>
                  <w:rFonts w:ascii="Cambria Math" w:hAnsi="Cambria Math"/>
                </w:rPr>
                <m:t>mig</m:t>
              </w:ins>
            </m:r>
          </m:sub>
        </m:sSub>
        <m:r>
          <w:ins w:id="207" w:author="Corey Peak" w:date="2017-02-10T09:28:00Z">
            <w:rPr>
              <w:rFonts w:ascii="Cambria Math" w:hAnsi="Cambria Math"/>
            </w:rPr>
            <m:t>=</m:t>
          </w:ins>
        </m:r>
        <m:d>
          <m:dPr>
            <m:ctrlPr>
              <w:ins w:id="208" w:author="Corey Peak" w:date="2017-02-10T09:28:00Z">
                <w:rPr>
                  <w:rFonts w:ascii="Cambria Math" w:hAnsi="Cambria Math"/>
                  <w:i/>
                </w:rPr>
              </w:ins>
            </m:ctrlPr>
          </m:dPr>
          <m:e>
            <m:sSup>
              <m:sSupPr>
                <m:ctrlPr>
                  <w:ins w:id="209" w:author="Corey Peak" w:date="2017-02-10T09:28:00Z">
                    <w:rPr>
                      <w:rFonts w:ascii="Cambria Math" w:hAnsi="Cambria Math"/>
                      <w:i/>
                    </w:rPr>
                  </w:ins>
                </m:ctrlPr>
              </m:sSupPr>
              <m:e>
                <m:r>
                  <w:ins w:id="210" w:author="Corey Peak" w:date="2017-02-10T09:28:00Z">
                    <w:rPr>
                      <w:rFonts w:ascii="Cambria Math" w:hAnsi="Cambria Math"/>
                    </w:rPr>
                    <m:t>e</m:t>
                  </w:ins>
                </m:r>
              </m:e>
              <m:sup>
                <m:r>
                  <w:ins w:id="211" w:author="Corey Peak" w:date="2017-02-10T09:28:00Z">
                    <w:rPr>
                      <w:rFonts w:ascii="Cambria Math" w:hAnsi="Cambria Math"/>
                    </w:rPr>
                    <m:t>m</m:t>
                  </w:ins>
                </m:r>
              </m:sup>
            </m:sSup>
            <m:r>
              <w:ins w:id="212" w:author="Corey Peak" w:date="2017-02-10T09:28:00Z">
                <w:rPr>
                  <w:rFonts w:ascii="Cambria Math" w:hAnsi="Cambria Math"/>
                </w:rPr>
                <m:t>-1</m:t>
              </w:ins>
            </m:r>
          </m:e>
        </m:d>
        <m:r>
          <w:del w:id="213" w:author="Corey Peak" w:date="2017-02-10T09:28:00Z">
            <w:rPr>
              <w:rFonts w:ascii="Cambria Math" w:hAnsi="Cambria Math"/>
            </w:rPr>
            <m:t>E=.</m:t>
          </w:del>
        </m:r>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ins w:id="214" w:author="Corey Peak" w:date="2017-02-10T08:32:00Z">
                <w:rPr>
                  <w:rFonts w:ascii="Cambria Math" w:hAnsi="Cambria Math"/>
                  <w:i/>
                </w:rPr>
              </w:ins>
            </m:ctrlPr>
          </m:fPr>
          <m:num>
            <m:r>
              <w:rPr>
                <w:rFonts w:ascii="Cambria Math" w:hAnsi="Cambria Math"/>
              </w:rPr>
              <m:t>1</m:t>
            </m:r>
          </m:num>
          <m:den>
            <m:r>
              <w:rPr>
                <w:rFonts w:ascii="Cambria Math" w:hAnsi="Cambria Math"/>
              </w:rPr>
              <m:t>10,000</m:t>
            </m:r>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 and Haiti (2010-2015) (Table S2</w:t>
      </w:r>
      <w:r w:rsidR="0071324D">
        <w:t>)</w:t>
      </w:r>
      <w:r w:rsidR="000C133C">
        <w:t>.</w:t>
      </w:r>
      <w:r w:rsidR="00CB372F">
        <w:t xml:space="preserve"> </w:t>
      </w:r>
    </w:p>
    <w:p w14:paraId="619E3BCE" w14:textId="77777777" w:rsidR="005B3F4E" w:rsidRDefault="005B3F4E" w:rsidP="005B3F4E"/>
    <w:p w14:paraId="09DF3812" w14:textId="472CB2BA" w:rsidR="000C133C" w:rsidRPr="005B3F4E" w:rsidRDefault="0071324D" w:rsidP="005B3F4E">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ins w:id="215" w:author="Corey Peak" w:date="2017-02-10T08:32:00Z">
                <w:rPr>
                  <w:rFonts w:ascii="Cambria Math" w:hAnsi="Cambria Math"/>
                  <w:i/>
                </w:rPr>
              </w:ins>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w:t>
      </w:r>
      <w:r w:rsidR="00D1341E">
        <w:lastRenderedPageBreak/>
        <w:t xml:space="preserve">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w:t>
      </w:r>
      <w:commentRangeStart w:id="216"/>
      <w:commentRangeStart w:id="217"/>
      <w:commentRangeStart w:id="218"/>
      <w:r w:rsidR="00D1341E">
        <w:t xml:space="preserve">coupled </w:t>
      </w:r>
      <w:commentRangeEnd w:id="216"/>
      <w:r w:rsidR="00793181">
        <w:rPr>
          <w:rStyle w:val="CommentReference"/>
        </w:rPr>
        <w:commentReference w:id="216"/>
      </w:r>
      <w:commentRangeEnd w:id="217"/>
      <w:r w:rsidR="00333F77">
        <w:rPr>
          <w:rStyle w:val="CommentReference"/>
        </w:rPr>
        <w:commentReference w:id="217"/>
      </w:r>
      <w:commentRangeEnd w:id="218"/>
      <w:r w:rsidR="00DB3913">
        <w:rPr>
          <w:rStyle w:val="CommentReference"/>
        </w:rPr>
        <w:commentReference w:id="218"/>
      </w:r>
      <w:r w:rsidR="00D1341E">
        <w:t xml:space="preserve">in Equation 5, </w:t>
      </w:r>
      <w:r w:rsidR="00A515E7">
        <w:t>the variables behave similarly and therefore the optimal migration rate tends to decrease as the population size increases.</w:t>
      </w:r>
    </w:p>
    <w:p w14:paraId="022B75F0" w14:textId="77777777" w:rsidR="00B7144F" w:rsidRDefault="00B7144F" w:rsidP="00B7144F"/>
    <w:p w14:paraId="6FF34711" w14:textId="778B2AE1" w:rsidR="00C01BE6" w:rsidRDefault="004D3805" w:rsidP="004D3805">
      <w:r>
        <w:rPr>
          <w:i/>
        </w:rPr>
        <w:t>Interactive Online Supplement</w:t>
      </w:r>
    </w:p>
    <w:p w14:paraId="62FA4CBD" w14:textId="65D295F7" w:rsidR="00C01BE6" w:rsidRDefault="004D3805" w:rsidP="00AB630E">
      <w:r>
        <w:t xml:space="preserve">The interactive online supplement (found at: </w:t>
      </w:r>
      <w:r w:rsidR="00D73FCE">
        <w:t xml:space="preserve"> ,</w:t>
      </w:r>
      <w:hyperlink r:id="rId16"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2DCEB869" w:rsidR="00C01BE6" w:rsidRDefault="00C01BE6" w:rsidP="00AB630E">
      <w:r>
        <w:t xml:space="preserve">To account for seasonal forcing, the transmission parameter </w:t>
      </w:r>
      <w:r w:rsidR="00793181">
        <w:t>(</w:t>
      </w:r>
      <m:oMath>
        <m:r>
          <w:rPr>
            <w:rFonts w:ascii="Cambria Math" w:hAnsi="Cambria Math"/>
          </w:rPr>
          <m:t>β</m:t>
        </m:r>
      </m:oMath>
      <w:r w:rsidR="00793181">
        <w:t>)</w:t>
      </w:r>
      <w:r>
        <w:t xml:space="preserve"> is allowed to vary with each day (t) according to a sinusoidal function </w:t>
      </w:r>
      <m:oMath>
        <m:r>
          <w:rPr>
            <w:rFonts w:ascii="Cambria Math" w:hAnsi="Cambria Math"/>
          </w:rPr>
          <m:t>β</m:t>
        </m:r>
        <m:d>
          <m:dPr>
            <m:ctrlPr>
              <w:ins w:id="219" w:author="Corey Peak" w:date="2017-02-10T08:32:00Z">
                <w:rPr>
                  <w:rFonts w:ascii="Cambria Math" w:hAnsi="Cambria Math"/>
                  <w:i/>
                </w:rPr>
              </w:ins>
            </m:ctrlPr>
          </m:dPr>
          <m:e>
            <m:r>
              <w:rPr>
                <w:rFonts w:ascii="Cambria Math" w:hAnsi="Cambria Math"/>
              </w:rPr>
              <m:t>t</m:t>
            </m:r>
          </m:e>
        </m:d>
        <m:r>
          <w:rPr>
            <w:rFonts w:ascii="Cambria Math" w:hAnsi="Cambria Math"/>
          </w:rPr>
          <m:t>= 1+f*</m:t>
        </m:r>
        <m:func>
          <m:funcPr>
            <m:ctrlPr>
              <w:ins w:id="220" w:author="Corey Peak" w:date="2017-02-10T08:32:00Z">
                <w:rPr>
                  <w:rFonts w:ascii="Cambria Math" w:hAnsi="Cambria Math"/>
                  <w:i/>
                </w:rPr>
              </w:ins>
            </m:ctrlPr>
          </m:funcPr>
          <m:fName>
            <m:r>
              <m:rPr>
                <m:sty m:val="p"/>
              </m:rPr>
              <w:rPr>
                <w:rFonts w:ascii="Cambria Math" w:hAnsi="Cambria Math"/>
              </w:rPr>
              <m:t>cos</m:t>
            </m:r>
          </m:fName>
          <m:e>
            <m:r>
              <w:rPr>
                <w:rFonts w:ascii="Cambria Math" w:hAnsi="Cambria Math"/>
              </w:rPr>
              <m:t>(τ+</m:t>
            </m:r>
            <m:f>
              <m:fPr>
                <m:type m:val="lin"/>
                <m:ctrlPr>
                  <w:ins w:id="221" w:author="Corey Peak" w:date="2017-02-10T08:32:00Z">
                    <w:rPr>
                      <w:rFonts w:ascii="Cambria Math" w:hAnsi="Cambria Math"/>
                      <w:i/>
                    </w:rPr>
                  </w:ins>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=0 if vaccination occurs at the</w:t>
      </w:r>
      <w:bookmarkStart w:id="222" w:name="_GoBack"/>
      <w:bookmarkEnd w:id="222"/>
      <w:r>
        <w:t xml:space="preserv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w:t>
      </w:r>
      <w:r w:rsidR="00793181">
        <w:fldChar w:fldCharType="begin" w:fldLock="1"/>
      </w:r>
      <w:r w:rsidR="00793181">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"[48]", "plainTextFormattedCitation" : "[48]" }, "properties" : { "noteIndex" : 0 }, "schema" : "https://github.com/citation-style-language/schema/raw/master/csl-citation.json" }</w:instrText>
      </w:r>
      <w:r w:rsidR="00793181">
        <w:fldChar w:fldCharType="separate"/>
      </w:r>
      <w:r w:rsidR="00793181" w:rsidRPr="00793181">
        <w:rPr>
          <w:noProof/>
        </w:rPr>
        <w:t>[48]</w:t>
      </w:r>
      <w:r w:rsidR="00793181">
        <w:fldChar w:fldCharType="end"/>
      </w:r>
    </w:p>
    <w:p w14:paraId="4373A2C9" w14:textId="77777777" w:rsidR="004D3805" w:rsidRDefault="004D3805" w:rsidP="004D3805">
      <w:pPr>
        <w:rPr>
          <w:b/>
        </w:rPr>
      </w:pPr>
    </w:p>
    <w:p w14:paraId="1D4F3F09" w14:textId="5E2C5ABD"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ins w:id="223" w:author="Corey Peak" w:date="2017-02-10T08:32:00Z">
                <w:rPr>
                  <w:rFonts w:ascii="Cambria Math" w:hAnsi="Cambria Math"/>
                  <w:i/>
                </w:rPr>
              </w:ins>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93181">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"[49]", "plainTextFormattedCitation" : "[49]", "previouslyFormattedCitation" : "[48]" }, "properties" : { "noteIndex" : 0 }, "schema" : "https://github.com/citation-style-language/schema/raw/master/csl-citation.json" }</w:instrText>
      </w:r>
      <w:r>
        <w:fldChar w:fldCharType="separate"/>
      </w:r>
      <w:r w:rsidR="00793181" w:rsidRPr="00793181">
        <w:rPr>
          <w:noProof/>
        </w:rPr>
        <w:t>[49]</w:t>
      </w:r>
      <w:r>
        <w:fldChar w:fldCharType="end"/>
      </w:r>
      <w:r>
        <w:t xml:space="preserve">  </w:t>
      </w:r>
      <m:oMath>
        <m:r>
          <w:rPr>
            <w:rFonts w:ascii="Cambria Math" w:hAnsi="Cambria Math" w:cs="Lucida Grande"/>
          </w:rPr>
          <m:t>γ</m:t>
        </m:r>
        <m:r>
          <w:rPr>
            <w:rFonts w:ascii="Lucida Grande" w:hAnsi="Lucida Grande" w:cs="Lucida Grande"/>
          </w:rPr>
          <m:t>=</m:t>
        </m:r>
        <m:f>
          <m:fPr>
            <m:ctrlPr>
              <w:ins w:id="224" w:author="Corey Peak" w:date="2017-02-10T08:32:00Z">
                <w:rPr>
                  <w:rFonts w:ascii="Cambria Math" w:hAnsi="Cambria Math"/>
                  <w:i/>
                </w:rPr>
              </w:ins>
            </m:ctrlPr>
          </m:fPr>
          <m:num>
            <m:r>
              <w:rPr>
                <w:rFonts w:ascii="Cambria Math" w:hAnsi="Cambria Math"/>
              </w:rPr>
              <m:t>1</m:t>
            </m:r>
          </m:num>
          <m:den>
            <m:r>
              <w:rPr>
                <w:rFonts w:ascii="Cambria Math" w:hAnsi="Cambria Math"/>
              </w:rPr>
              <m:t>3.5 days</m:t>
            </m:r>
          </m:den>
        </m:f>
      </m:oMath>
      <w:r>
        <w:t xml:space="preserve"> for the duration of infectiousness (</w:t>
      </w:r>
      <m:oMath>
        <m:r>
          <w:rPr>
            <w:rFonts w:ascii="Cambria Math" w:hAnsi="Cambria Math"/>
          </w:rPr>
          <m:t>I→R</m:t>
        </m:r>
      </m:oMath>
      <w:r>
        <w:t>);</w:t>
      </w:r>
      <w:r>
        <w:fldChar w:fldCharType="begin" w:fldLock="1"/>
      </w:r>
      <w:r w:rsidR="00A515E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"[38,47]", "plainTextFormattedCitation" : "[38,47]", "previouslyFormattedCitation" : "[38,47]" }, "properties" : { "noteIndex" : 0 }, "schema" : "https://github.com/citation-style-language/schema/raw/master/csl-citation.json" }</w:instrText>
      </w:r>
      <w:r>
        <w:fldChar w:fldCharType="separate"/>
      </w:r>
      <w:r w:rsidR="007A38D0" w:rsidRPr="007A38D0">
        <w:rPr>
          <w:noProof/>
        </w:rPr>
        <w:t>[38,47]</w:t>
      </w:r>
      <w:r>
        <w:fldChar w:fldCharType="end"/>
      </w:r>
      <w:r>
        <w:t xml:space="preserve"> and </w:t>
      </w:r>
      <m:oMath>
        <m:f>
          <m:fPr>
            <m:ctrlPr>
              <w:ins w:id="225" w:author="Corey Peak" w:date="2017-02-10T08:32:00Z">
                <w:rPr>
                  <w:rFonts w:ascii="Cambria Math" w:hAnsi="Cambria Math"/>
                  <w:i/>
                </w:rPr>
              </w:ins>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93181">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"[50\u201352]", "plainTextFormattedCitation" : "[50\u201352]", "previouslyFormattedCitation" : "[49\u201351]" }, "properties" : { "noteIndex" : 0 }, "schema" : "https://github.com/citation-style-language/schema/raw/master/csl-citation.json" }</w:instrText>
      </w:r>
      <w:r>
        <w:fldChar w:fldCharType="separate"/>
      </w:r>
      <w:r w:rsidR="00793181" w:rsidRPr="00793181">
        <w:rPr>
          <w:noProof/>
        </w:rPr>
        <w:t>[50–52]</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ins w:id="226" w:author="Corey Peak" w:date="2017-02-10T08:32:00Z">
                <w:rPr>
                  <w:rFonts w:ascii="Cambria Math" w:hAnsi="Cambria Math"/>
                  <w:i/>
                </w:rPr>
              </w:ins>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ins w:id="227" w:author="Corey Peak" w:date="2017-02-10T08:32: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ins w:id="228" w:author="Corey Peak" w:date="2017-02-10T08:32:00Z">
                <w:rPr>
                  <w:rFonts w:ascii="Cambria Math" w:hAnsi="Cambria Math"/>
                  <w:i/>
                </w:rPr>
              </w:ins>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7"/>
      <w:footerReference w:type="default" r:id="rId18"/>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Corey Peak" w:date="2017-02-09T07:08:00Z" w:initials="CP">
    <w:p w14:paraId="70AEC979" w14:textId="529743E7" w:rsidR="00DB3913" w:rsidRDefault="00DB3913">
      <w:pPr>
        <w:pStyle w:val="CommentText"/>
      </w:pPr>
      <w:r>
        <w:rPr>
          <w:rStyle w:val="CommentReference"/>
        </w:rPr>
        <w:annotationRef/>
      </w:r>
      <w:r>
        <w:t>To Do list:</w:t>
      </w:r>
    </w:p>
    <w:p w14:paraId="5196A2C8" w14:textId="77777777" w:rsidR="00DB3913" w:rsidRDefault="00DB3913">
      <w:pPr>
        <w:pStyle w:val="CommentText"/>
      </w:pPr>
    </w:p>
    <w:p w14:paraId="46CE06CE" w14:textId="3FC7DBC8" w:rsidR="00DB3913" w:rsidRPr="00E90A82" w:rsidRDefault="00DB3913">
      <w:pPr>
        <w:pStyle w:val="CommentText"/>
        <w:rPr>
          <w:b/>
        </w:rPr>
      </w:pPr>
      <w:r w:rsidRPr="00E90A82">
        <w:rPr>
          <w:b/>
        </w:rPr>
        <w:t>Sensitivity analyses</w:t>
      </w:r>
    </w:p>
    <w:p w14:paraId="5FEA6F97" w14:textId="5FE5F055" w:rsidR="00DB3913" w:rsidRDefault="00DB3913">
      <w:pPr>
        <w:pStyle w:val="CommentText"/>
      </w:pPr>
      <w:r>
        <w:tab/>
        <w:t>Age structure</w:t>
      </w:r>
    </w:p>
    <w:p w14:paraId="1645BD02" w14:textId="7E5C72D8" w:rsidR="00DB3913" w:rsidRDefault="00DB3913">
      <w:pPr>
        <w:pStyle w:val="CommentText"/>
      </w:pPr>
      <w:r>
        <w:tab/>
        <w:t>vaccinated or immune migrants</w:t>
      </w:r>
    </w:p>
    <w:p w14:paraId="7A35A9BD" w14:textId="07070295" w:rsidR="00DB3913" w:rsidRDefault="00DB3913">
      <w:pPr>
        <w:pStyle w:val="CommentText"/>
      </w:pPr>
      <w:r>
        <w:tab/>
      </w:r>
      <w:proofErr w:type="spellStart"/>
      <w:r>
        <w:t>Wallinga</w:t>
      </w:r>
      <w:proofErr w:type="spellEnd"/>
      <w:r>
        <w:t xml:space="preserve"> </w:t>
      </w:r>
      <w:proofErr w:type="spellStart"/>
      <w:r>
        <w:t>Teunis</w:t>
      </w:r>
      <w:proofErr w:type="spellEnd"/>
      <w:r>
        <w:t xml:space="preserve"> method</w:t>
      </w:r>
    </w:p>
    <w:p w14:paraId="1A1732DD" w14:textId="7F3A2864" w:rsidR="00DB3913" w:rsidRDefault="00DB3913">
      <w:pPr>
        <w:pStyle w:val="CommentText"/>
      </w:pPr>
      <w:r>
        <w:tab/>
      </w:r>
      <w:r>
        <w:tab/>
        <w:t>assumed generation interval</w:t>
      </w:r>
    </w:p>
    <w:p w14:paraId="0BDF5ADA" w14:textId="4C85030F" w:rsidR="00DB3913" w:rsidRDefault="00DB3913" w:rsidP="00FC53DB">
      <w:pPr>
        <w:pStyle w:val="CommentText"/>
      </w:pPr>
      <w:r>
        <w:tab/>
      </w:r>
      <w:r>
        <w:tab/>
        <w:t>missing data</w:t>
      </w:r>
    </w:p>
  </w:comment>
  <w:comment w:id="81" w:author="Amanda Reilly" w:date="2017-02-12T20:14:00Z" w:initials="AR">
    <w:p w14:paraId="2A63C5A0" w14:textId="6210B58C" w:rsidR="00DB3913" w:rsidRDefault="00DB3913">
      <w:pPr>
        <w:pStyle w:val="CommentText"/>
      </w:pPr>
      <w:r>
        <w:rPr>
          <w:rStyle w:val="CommentReference"/>
        </w:rPr>
        <w:annotationRef/>
      </w:r>
      <w:r>
        <w:t>Are there both high and none birth rates for all three scenarios or just the perfect vaccine? You say the differences are negligible, but are they so slight in Whole Cell and BS-Whole Cell that the gray (none) line cannot even be perceived? If you changed the color scheme, would it be possible to discern the difference?</w:t>
      </w:r>
    </w:p>
  </w:comment>
  <w:comment w:id="97" w:author="Amanda Reilly" w:date="2017-02-12T20:51:00Z" w:initials="AR">
    <w:p w14:paraId="55418D5A" w14:textId="070BA841" w:rsidR="00DB3913" w:rsidRDefault="00DB3913">
      <w:pPr>
        <w:pStyle w:val="CommentText"/>
      </w:pPr>
      <w:r>
        <w:rPr>
          <w:rStyle w:val="CommentReference"/>
        </w:rPr>
        <w:annotationRef/>
      </w:r>
      <w:r>
        <w:t>You introduce Fig S6 after Fig S7. Why?</w:t>
      </w:r>
    </w:p>
  </w:comment>
  <w:comment w:id="100" w:author="Amanda Reilly" w:date="2017-02-12T21:04:00Z" w:initials="AR">
    <w:p w14:paraId="679B682F" w14:textId="7E07F81A" w:rsidR="00DB3913" w:rsidRDefault="00DB3913">
      <w:pPr>
        <w:pStyle w:val="CommentText"/>
      </w:pPr>
      <w:r>
        <w:rPr>
          <w:rStyle w:val="CommentReference"/>
        </w:rPr>
        <w:annotationRef/>
      </w:r>
      <w:r>
        <w:t>Since you’re about to use the word “drivers”, maybe choose a different word here. “leads to”, “spurs”, “produces”, etc.</w:t>
      </w:r>
    </w:p>
  </w:comment>
  <w:comment w:id="146" w:author="Amanda Reilly" w:date="2017-02-12T21:30:00Z" w:initials="AR">
    <w:p w14:paraId="7543841F" w14:textId="1BB31ACC" w:rsidR="00DB3913" w:rsidRDefault="00DB3913">
      <w:pPr>
        <w:pStyle w:val="CommentText"/>
      </w:pPr>
      <w:r>
        <w:rPr>
          <w:rStyle w:val="CommentReference"/>
        </w:rPr>
        <w:annotationRef/>
      </w:r>
      <w:r>
        <w:t>PERFECT</w:t>
      </w:r>
    </w:p>
  </w:comment>
  <w:comment w:id="147" w:author="Amanda Reilly" w:date="2017-02-12T21:32:00Z" w:initials="AR">
    <w:p w14:paraId="533A7EE3" w14:textId="1FC2F47F" w:rsidR="00DB3913" w:rsidRDefault="00DB3913">
      <w:pPr>
        <w:pStyle w:val="CommentText"/>
      </w:pPr>
      <w:r>
        <w:rPr>
          <w:rStyle w:val="CommentReference"/>
        </w:rPr>
        <w:annotationRef/>
      </w:r>
      <w:r>
        <w:t xml:space="preserve">The figure itself feels </w:t>
      </w:r>
      <w:r>
        <w:t>really off-center. Maybe line up “R0” (on the x-axis) with the center of the figure instead of the plot? I think the length of the y-axis tick marks is throwing me off. These are, of course, my opinions</w:t>
      </w:r>
    </w:p>
  </w:comment>
  <w:comment w:id="156" w:author="Amanda Reilly" w:date="2017-02-12T21:39:00Z" w:initials="AR">
    <w:p w14:paraId="177BF33A" w14:textId="596103FE" w:rsidR="00DB3913" w:rsidRDefault="00DB3913">
      <w:pPr>
        <w:pStyle w:val="CommentText"/>
      </w:pPr>
      <w:r>
        <w:rPr>
          <w:rStyle w:val="CommentReference"/>
        </w:rPr>
        <w:annotationRef/>
      </w:r>
      <w:r>
        <w:t>Vaccination?</w:t>
      </w:r>
    </w:p>
  </w:comment>
  <w:comment w:id="216" w:author="Corey Peak" w:date="2017-02-09T11:04:00Z" w:initials="CP">
    <w:p w14:paraId="5CF83177" w14:textId="2F518311" w:rsidR="00DB3913" w:rsidRDefault="00DB3913">
      <w:pPr>
        <w:pStyle w:val="CommentText"/>
      </w:pPr>
      <w:r>
        <w:rPr>
          <w:rStyle w:val="CommentReference"/>
        </w:rPr>
        <w:annotationRef/>
      </w:r>
      <w:r>
        <w:t>Amanda, is there an appropriate mathematical term for this?</w:t>
      </w:r>
    </w:p>
  </w:comment>
  <w:comment w:id="217" w:author="Amanda Reilly" w:date="2017-02-12T21:44:00Z" w:initials="AR">
    <w:p w14:paraId="40CDCF10" w14:textId="1DA0C675" w:rsidR="00DB3913" w:rsidRDefault="00DB3913">
      <w:pPr>
        <w:pStyle w:val="CommentText"/>
      </w:pPr>
      <w:r>
        <w:rPr>
          <w:rStyle w:val="CommentReference"/>
        </w:rPr>
        <w:annotationRef/>
      </w:r>
      <w:r>
        <w:t>I said previously that they were reciprocals, but that’s because I thought you were referring to setting N = 1/pi. If that’s correct, use “reciprocals” instead of “coupled”</w:t>
      </w:r>
    </w:p>
    <w:p w14:paraId="5D9802C7" w14:textId="77777777" w:rsidR="00DB3913" w:rsidRDefault="00DB3913">
      <w:pPr>
        <w:pStyle w:val="CommentText"/>
      </w:pPr>
      <w:r>
        <w:t xml:space="preserve">If instead you mean that both N and pi modify (e^m-1) in the same way in the non-simplified version of equation 5, I might say instead: “Because both the population size, N, and the fraction of migrants infected, pi, are directly proportional to </w:t>
      </w:r>
      <w:proofErr w:type="spellStart"/>
      <w:r>
        <w:t>I_mig</w:t>
      </w:r>
      <w:proofErr w:type="spellEnd"/>
      <w:r>
        <w:t xml:space="preserve">, increases in population size also tend to decrease the optimal migration rate.” </w:t>
      </w:r>
    </w:p>
    <w:p w14:paraId="106B6362" w14:textId="5CACEADB" w:rsidR="00DB3913" w:rsidRDefault="00DB3913">
      <w:pPr>
        <w:pStyle w:val="CommentText"/>
      </w:pPr>
      <w:r>
        <w:t>After reading about Fig S5 in context this time, I think you intended the second option, and it makes more sense to me</w:t>
      </w:r>
    </w:p>
  </w:comment>
  <w:comment w:id="218" w:author="Amanda Reilly" w:date="2017-02-12T22:03:00Z" w:initials="AR">
    <w:p w14:paraId="0A01B48A" w14:textId="673F2C84" w:rsidR="00DB3913" w:rsidRDefault="00DB3913">
      <w:pPr>
        <w:pStyle w:val="CommentText"/>
      </w:pPr>
      <w:r>
        <w:rPr>
          <w:rStyle w:val="CommentReference"/>
        </w:rPr>
        <w:annotationRef/>
      </w:r>
      <w:r>
        <w:t>I also wonder if th</w:t>
      </w:r>
      <w:r w:rsidR="00232DD1">
        <w:t>e editors are going to question</w:t>
      </w:r>
      <w:r>
        <w:t xml:space="preserve"> why you use pi </w:t>
      </w:r>
      <w:r w:rsidR="00232DD1">
        <w:t>in Fig S5 when you have eliminated it from Equation 5. Just as a further, supplementary analysis, I guess?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DF5ADA" w15:done="0"/>
  <w15:commentEx w15:paraId="2A63C5A0" w15:done="0"/>
  <w15:commentEx w15:paraId="55418D5A" w15:done="0"/>
  <w15:commentEx w15:paraId="679B682F" w15:done="0"/>
  <w15:commentEx w15:paraId="7543841F" w15:done="0"/>
  <w15:commentEx w15:paraId="533A7EE3" w15:done="0"/>
  <w15:commentEx w15:paraId="177BF33A" w15:done="0"/>
  <w15:commentEx w15:paraId="5CF83177" w15:done="0"/>
  <w15:commentEx w15:paraId="106B6362" w15:paraIdParent="5CF83177" w15:done="0"/>
  <w15:commentEx w15:paraId="0A01B48A" w15:paraIdParent="5CF8317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C4505" w14:textId="77777777" w:rsidR="00A35695" w:rsidRDefault="00A35695" w:rsidP="001850C4">
      <w:r>
        <w:separator/>
      </w:r>
    </w:p>
  </w:endnote>
  <w:endnote w:type="continuationSeparator" w:id="0">
    <w:p w14:paraId="762E2A88" w14:textId="77777777" w:rsidR="00A35695" w:rsidRDefault="00A35695"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08A34" w14:textId="77777777" w:rsidR="00DB3913" w:rsidRDefault="00DB391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DB3913" w:rsidRDefault="00DB3913" w:rsidP="00333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D7F1" w14:textId="648A7096" w:rsidR="00DB3913" w:rsidRDefault="00DB391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2DD1">
      <w:rPr>
        <w:rStyle w:val="PageNumber"/>
        <w:noProof/>
      </w:rPr>
      <w:t>22</w:t>
    </w:r>
    <w:r>
      <w:rPr>
        <w:rStyle w:val="PageNumber"/>
      </w:rPr>
      <w:fldChar w:fldCharType="end"/>
    </w:r>
  </w:p>
  <w:p w14:paraId="08A4DC5F" w14:textId="77777777" w:rsidR="00DB3913" w:rsidRDefault="00DB3913" w:rsidP="003335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D5A58" w14:textId="77777777" w:rsidR="00A35695" w:rsidRDefault="00A35695" w:rsidP="001850C4">
      <w:r>
        <w:separator/>
      </w:r>
    </w:p>
  </w:footnote>
  <w:footnote w:type="continuationSeparator" w:id="0">
    <w:p w14:paraId="26E3D785" w14:textId="77777777" w:rsidR="00A35695" w:rsidRDefault="00A35695" w:rsidP="00185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26DE"/>
    <w:rsid w:val="000630EB"/>
    <w:rsid w:val="00063B8A"/>
    <w:rsid w:val="00064ED7"/>
    <w:rsid w:val="00066F8B"/>
    <w:rsid w:val="000679D4"/>
    <w:rsid w:val="00072529"/>
    <w:rsid w:val="000728B5"/>
    <w:rsid w:val="00077B6C"/>
    <w:rsid w:val="0009137F"/>
    <w:rsid w:val="00092D82"/>
    <w:rsid w:val="00097E51"/>
    <w:rsid w:val="000A06E9"/>
    <w:rsid w:val="000A51A6"/>
    <w:rsid w:val="000A64FB"/>
    <w:rsid w:val="000B197B"/>
    <w:rsid w:val="000B41CB"/>
    <w:rsid w:val="000B7013"/>
    <w:rsid w:val="000C133C"/>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3C1E"/>
    <w:rsid w:val="00103CAF"/>
    <w:rsid w:val="00104461"/>
    <w:rsid w:val="001107BD"/>
    <w:rsid w:val="00113161"/>
    <w:rsid w:val="001247EB"/>
    <w:rsid w:val="00125545"/>
    <w:rsid w:val="001301A1"/>
    <w:rsid w:val="00132F54"/>
    <w:rsid w:val="00135B7C"/>
    <w:rsid w:val="00135EB3"/>
    <w:rsid w:val="00142B0A"/>
    <w:rsid w:val="00146272"/>
    <w:rsid w:val="00147394"/>
    <w:rsid w:val="001579B5"/>
    <w:rsid w:val="001602F5"/>
    <w:rsid w:val="0016567C"/>
    <w:rsid w:val="001673C6"/>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458B"/>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2DD1"/>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0917"/>
    <w:rsid w:val="002B1D6D"/>
    <w:rsid w:val="002B3E01"/>
    <w:rsid w:val="002B44C8"/>
    <w:rsid w:val="002B71D7"/>
    <w:rsid w:val="002C24BA"/>
    <w:rsid w:val="002C37EC"/>
    <w:rsid w:val="002C409D"/>
    <w:rsid w:val="002C5104"/>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3F77"/>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22B5"/>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471CB"/>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3F4E"/>
    <w:rsid w:val="005B7291"/>
    <w:rsid w:val="005C033C"/>
    <w:rsid w:val="005C0BCB"/>
    <w:rsid w:val="005C0C25"/>
    <w:rsid w:val="005C1BAE"/>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561B7"/>
    <w:rsid w:val="00665521"/>
    <w:rsid w:val="006721EF"/>
    <w:rsid w:val="006758E0"/>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1D21"/>
    <w:rsid w:val="00702948"/>
    <w:rsid w:val="007059D1"/>
    <w:rsid w:val="0071157B"/>
    <w:rsid w:val="0071291D"/>
    <w:rsid w:val="0071324D"/>
    <w:rsid w:val="007203E9"/>
    <w:rsid w:val="00722B8E"/>
    <w:rsid w:val="00726209"/>
    <w:rsid w:val="007268E2"/>
    <w:rsid w:val="007304DE"/>
    <w:rsid w:val="00733412"/>
    <w:rsid w:val="007353D3"/>
    <w:rsid w:val="00736BC3"/>
    <w:rsid w:val="00737D26"/>
    <w:rsid w:val="007400CA"/>
    <w:rsid w:val="00741E57"/>
    <w:rsid w:val="00742212"/>
    <w:rsid w:val="00743C7D"/>
    <w:rsid w:val="00744CD9"/>
    <w:rsid w:val="007520A1"/>
    <w:rsid w:val="00754E2D"/>
    <w:rsid w:val="00755E78"/>
    <w:rsid w:val="00760C8D"/>
    <w:rsid w:val="00762252"/>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3181"/>
    <w:rsid w:val="007972B0"/>
    <w:rsid w:val="007A099A"/>
    <w:rsid w:val="007A1907"/>
    <w:rsid w:val="007A38D0"/>
    <w:rsid w:val="007A6AEE"/>
    <w:rsid w:val="007A7F3D"/>
    <w:rsid w:val="007B0B58"/>
    <w:rsid w:val="007B13B2"/>
    <w:rsid w:val="007B1C07"/>
    <w:rsid w:val="007B280D"/>
    <w:rsid w:val="007B7E64"/>
    <w:rsid w:val="007C15E6"/>
    <w:rsid w:val="007C2E1D"/>
    <w:rsid w:val="007C416E"/>
    <w:rsid w:val="007C5881"/>
    <w:rsid w:val="007C7CCC"/>
    <w:rsid w:val="007D6A6E"/>
    <w:rsid w:val="007E20EF"/>
    <w:rsid w:val="007E53EC"/>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39A9"/>
    <w:rsid w:val="009549C9"/>
    <w:rsid w:val="00956C4C"/>
    <w:rsid w:val="009611BC"/>
    <w:rsid w:val="00961AF5"/>
    <w:rsid w:val="0096229A"/>
    <w:rsid w:val="00966387"/>
    <w:rsid w:val="009664C9"/>
    <w:rsid w:val="00971F9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1638"/>
    <w:rsid w:val="009C482B"/>
    <w:rsid w:val="009C4C8D"/>
    <w:rsid w:val="009C5323"/>
    <w:rsid w:val="009D0774"/>
    <w:rsid w:val="009D1224"/>
    <w:rsid w:val="009D2EF0"/>
    <w:rsid w:val="009D356C"/>
    <w:rsid w:val="009E3002"/>
    <w:rsid w:val="009E402B"/>
    <w:rsid w:val="009E526A"/>
    <w:rsid w:val="009E6CA0"/>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35695"/>
    <w:rsid w:val="00A433D9"/>
    <w:rsid w:val="00A43FB0"/>
    <w:rsid w:val="00A4410F"/>
    <w:rsid w:val="00A445BB"/>
    <w:rsid w:val="00A4567B"/>
    <w:rsid w:val="00A4756C"/>
    <w:rsid w:val="00A50D8B"/>
    <w:rsid w:val="00A515E7"/>
    <w:rsid w:val="00A55E98"/>
    <w:rsid w:val="00A57411"/>
    <w:rsid w:val="00A61C71"/>
    <w:rsid w:val="00A72B69"/>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DC7"/>
    <w:rsid w:val="00AD2FEE"/>
    <w:rsid w:val="00AD39E5"/>
    <w:rsid w:val="00AD63AF"/>
    <w:rsid w:val="00AD6CB1"/>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31054"/>
    <w:rsid w:val="00B41222"/>
    <w:rsid w:val="00B41EF0"/>
    <w:rsid w:val="00B4283C"/>
    <w:rsid w:val="00B4332B"/>
    <w:rsid w:val="00B44C2D"/>
    <w:rsid w:val="00B46985"/>
    <w:rsid w:val="00B50544"/>
    <w:rsid w:val="00B511B1"/>
    <w:rsid w:val="00B577D9"/>
    <w:rsid w:val="00B611B1"/>
    <w:rsid w:val="00B61F25"/>
    <w:rsid w:val="00B62E25"/>
    <w:rsid w:val="00B64451"/>
    <w:rsid w:val="00B66BAD"/>
    <w:rsid w:val="00B7144F"/>
    <w:rsid w:val="00B862CB"/>
    <w:rsid w:val="00B86AFC"/>
    <w:rsid w:val="00B92EF6"/>
    <w:rsid w:val="00B95A14"/>
    <w:rsid w:val="00B9791D"/>
    <w:rsid w:val="00BA0DF0"/>
    <w:rsid w:val="00BA6E7B"/>
    <w:rsid w:val="00BB1BC0"/>
    <w:rsid w:val="00BB4544"/>
    <w:rsid w:val="00BB6260"/>
    <w:rsid w:val="00BC1235"/>
    <w:rsid w:val="00BC2050"/>
    <w:rsid w:val="00BC21BE"/>
    <w:rsid w:val="00BC7511"/>
    <w:rsid w:val="00BD099E"/>
    <w:rsid w:val="00BD66F4"/>
    <w:rsid w:val="00BD690D"/>
    <w:rsid w:val="00BE11BA"/>
    <w:rsid w:val="00BE225F"/>
    <w:rsid w:val="00BE2545"/>
    <w:rsid w:val="00BE4FAD"/>
    <w:rsid w:val="00BE5DF4"/>
    <w:rsid w:val="00BE6701"/>
    <w:rsid w:val="00BE6A6A"/>
    <w:rsid w:val="00BE7099"/>
    <w:rsid w:val="00BE733E"/>
    <w:rsid w:val="00BF150A"/>
    <w:rsid w:val="00BF2DA0"/>
    <w:rsid w:val="00C01BE6"/>
    <w:rsid w:val="00C023C4"/>
    <w:rsid w:val="00C032C9"/>
    <w:rsid w:val="00C04090"/>
    <w:rsid w:val="00C041CB"/>
    <w:rsid w:val="00C06A72"/>
    <w:rsid w:val="00C06EB8"/>
    <w:rsid w:val="00C07693"/>
    <w:rsid w:val="00C102EF"/>
    <w:rsid w:val="00C11B42"/>
    <w:rsid w:val="00C23884"/>
    <w:rsid w:val="00C25678"/>
    <w:rsid w:val="00C30928"/>
    <w:rsid w:val="00C345A8"/>
    <w:rsid w:val="00C346FB"/>
    <w:rsid w:val="00C42528"/>
    <w:rsid w:val="00C433A1"/>
    <w:rsid w:val="00C45E9F"/>
    <w:rsid w:val="00C51EE8"/>
    <w:rsid w:val="00C61019"/>
    <w:rsid w:val="00C657FD"/>
    <w:rsid w:val="00C7026D"/>
    <w:rsid w:val="00C72407"/>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372F"/>
    <w:rsid w:val="00CB53E2"/>
    <w:rsid w:val="00CB5408"/>
    <w:rsid w:val="00CC7D37"/>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7EEC"/>
    <w:rsid w:val="00D95A77"/>
    <w:rsid w:val="00DA1598"/>
    <w:rsid w:val="00DA1BA0"/>
    <w:rsid w:val="00DA6BB9"/>
    <w:rsid w:val="00DA734B"/>
    <w:rsid w:val="00DB2DC5"/>
    <w:rsid w:val="00DB3913"/>
    <w:rsid w:val="00DB4165"/>
    <w:rsid w:val="00DB4852"/>
    <w:rsid w:val="00DB674F"/>
    <w:rsid w:val="00DB735E"/>
    <w:rsid w:val="00DC2A38"/>
    <w:rsid w:val="00DC2C74"/>
    <w:rsid w:val="00DC6A61"/>
    <w:rsid w:val="00DC7BB9"/>
    <w:rsid w:val="00DD0BE4"/>
    <w:rsid w:val="00DD11C2"/>
    <w:rsid w:val="00DD3003"/>
    <w:rsid w:val="00DE04D8"/>
    <w:rsid w:val="00DE13AA"/>
    <w:rsid w:val="00DE34FB"/>
    <w:rsid w:val="00DF04E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0B20"/>
    <w:rsid w:val="00F0221C"/>
    <w:rsid w:val="00F02F56"/>
    <w:rsid w:val="00F038DC"/>
    <w:rsid w:val="00F03D33"/>
    <w:rsid w:val="00F0762B"/>
    <w:rsid w:val="00F100C2"/>
    <w:rsid w:val="00F145A7"/>
    <w:rsid w:val="00F20348"/>
    <w:rsid w:val="00F20C7C"/>
    <w:rsid w:val="00F33301"/>
    <w:rsid w:val="00F338E4"/>
    <w:rsid w:val="00F36BA8"/>
    <w:rsid w:val="00F40027"/>
    <w:rsid w:val="00F423C7"/>
    <w:rsid w:val="00F450D4"/>
    <w:rsid w:val="00F517E3"/>
    <w:rsid w:val="00F524A1"/>
    <w:rsid w:val="00F525DE"/>
    <w:rsid w:val="00F52ED5"/>
    <w:rsid w:val="00F52F63"/>
    <w:rsid w:val="00F537E7"/>
    <w:rsid w:val="00F539C6"/>
    <w:rsid w:val="00F54C3A"/>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B0C1C"/>
    <w:rsid w:val="00FB1466"/>
    <w:rsid w:val="00FB184A"/>
    <w:rsid w:val="00FB25E1"/>
    <w:rsid w:val="00FC03E5"/>
    <w:rsid w:val="00FC2CCF"/>
    <w:rsid w:val="00FC53DB"/>
    <w:rsid w:val="00FC7D4F"/>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F0417"/>
  <w14:defaultImageDpi w14:val="300"/>
  <w15:docId w15:val="{EA1A06CC-7D78-4362-A712-DF7C0455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ak@mail.harvard.edu" TargetMode="External"/><Relationship Id="rId13" Type="http://schemas.openxmlformats.org/officeDocument/2006/relationships/hyperlink" Target="http://www.iomsouthsudan.org/trackin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omsouthsudan.org/track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reypeak.shinyapps.io/herd_protection_estimato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akcm/cholera" TargetMode="External"/><Relationship Id="rId5" Type="http://schemas.openxmlformats.org/officeDocument/2006/relationships/webSettings" Target="webSettings.xml"/><Relationship Id="rId15" Type="http://schemas.openxmlformats.org/officeDocument/2006/relationships/hyperlink" Target="https://esa.un.org/unpd/wpp/"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D5ADE-96CE-4246-9553-1805B54C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24</Pages>
  <Words>30702</Words>
  <Characters>175008</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Amanda Reilly</cp:lastModifiedBy>
  <cp:revision>3</cp:revision>
  <cp:lastPrinted>2016-10-19T21:00:00Z</cp:lastPrinted>
  <dcterms:created xsi:type="dcterms:W3CDTF">2017-02-13T02:38:00Z</dcterms:created>
  <dcterms:modified xsi:type="dcterms:W3CDTF">2017-02-13T06:04:00Z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